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61B7" w14:textId="77777777" w:rsidR="008548C3" w:rsidRPr="0083456F" w:rsidRDefault="001E3F51" w:rsidP="00692DE5">
      <w:pPr>
        <w:pStyle w:val="Heading3"/>
        <w:spacing w:line="360" w:lineRule="auto"/>
        <w:rPr>
          <w:rFonts w:ascii="Times New Roman" w:hAnsi="Times New Roman" w:cs="Times New Roman"/>
          <w:b/>
          <w:lang w:val="el-GR"/>
        </w:rPr>
      </w:pPr>
      <w:r w:rsidRPr="0083456F">
        <w:rPr>
          <w:rFonts w:ascii="Times New Roman" w:hAnsi="Times New Roman" w:cs="Times New Roman"/>
          <w:b/>
          <w:lang w:val="el-GR"/>
        </w:rPr>
        <w:t>Πίνακας Περιεχομένων</w:t>
      </w:r>
    </w:p>
    <w:p w14:paraId="5E107921" w14:textId="77777777" w:rsidR="001E3F51" w:rsidRPr="0083456F" w:rsidRDefault="001E3F51" w:rsidP="00692DE5">
      <w:pPr>
        <w:pStyle w:val="Heading3"/>
        <w:spacing w:line="360" w:lineRule="auto"/>
        <w:rPr>
          <w:rFonts w:ascii="Times New Roman" w:hAnsi="Times New Roman" w:cs="Times New Roman"/>
          <w:lang w:val="el-GR"/>
        </w:rPr>
      </w:pPr>
      <w:r w:rsidRPr="0083456F">
        <w:rPr>
          <w:rStyle w:val="Strong"/>
          <w:rFonts w:ascii="Times New Roman" w:hAnsi="Times New Roman" w:cs="Times New Roman"/>
          <w:b w:val="0"/>
          <w:bCs w:val="0"/>
          <w:lang w:val="el-GR"/>
        </w:rPr>
        <w:t>1. Εισαγωγή</w:t>
      </w:r>
    </w:p>
    <w:p w14:paraId="3903C40D" w14:textId="77777777" w:rsidR="001E3F51" w:rsidRPr="0083456F" w:rsidRDefault="001E3F51" w:rsidP="00692DE5">
      <w:pPr>
        <w:pStyle w:val="NormalWeb"/>
        <w:spacing w:line="360" w:lineRule="auto"/>
        <w:rPr>
          <w:lang w:val="el-GR"/>
        </w:rPr>
      </w:pPr>
      <w:r w:rsidRPr="0083456F">
        <w:rPr>
          <w:lang w:val="el-GR"/>
        </w:rPr>
        <w:t>1.1 Το Πρόβλημα του Περιπλανώμενου Πωλητή (</w:t>
      </w:r>
      <w:r w:rsidRPr="0083456F">
        <w:t>TSP</w:t>
      </w:r>
      <w:r w:rsidRPr="0083456F">
        <w:rPr>
          <w:lang w:val="el-GR"/>
        </w:rPr>
        <w:t>)</w:t>
      </w:r>
      <w:r w:rsidRPr="0083456F">
        <w:rPr>
          <w:lang w:val="el-GR"/>
        </w:rPr>
        <w:br/>
        <w:t>1.2 Μια Προσέγγιση με Μηχανική Μάθηση</w:t>
      </w:r>
      <w:r w:rsidRPr="0083456F">
        <w:rPr>
          <w:lang w:val="el-GR"/>
        </w:rPr>
        <w:br/>
        <w:t>1.3 Συνεισφορές</w:t>
      </w:r>
    </w:p>
    <w:p w14:paraId="6084F120" w14:textId="77777777" w:rsidR="001E3F51" w:rsidRPr="0083456F" w:rsidRDefault="001E3F51" w:rsidP="001005A3">
      <w:pPr>
        <w:pStyle w:val="Heading3"/>
        <w:spacing w:line="360" w:lineRule="auto"/>
        <w:rPr>
          <w:rFonts w:ascii="Times New Roman" w:hAnsi="Times New Roman" w:cs="Times New Roman"/>
          <w:lang w:val="el-GR"/>
        </w:rPr>
      </w:pPr>
      <w:bookmarkStart w:id="0" w:name="_Hlk201101185"/>
      <w:bookmarkStart w:id="1" w:name="_Hlk201101708"/>
      <w:r w:rsidRPr="0083456F">
        <w:rPr>
          <w:rStyle w:val="Strong"/>
          <w:rFonts w:ascii="Times New Roman" w:hAnsi="Times New Roman" w:cs="Times New Roman"/>
          <w:b w:val="0"/>
          <w:bCs w:val="0"/>
          <w:lang w:val="el-GR"/>
        </w:rPr>
        <w:t>2</w:t>
      </w:r>
      <w:bookmarkStart w:id="2" w:name="_Hlk200549010"/>
      <w:r w:rsidRPr="0083456F">
        <w:rPr>
          <w:rStyle w:val="Strong"/>
          <w:rFonts w:ascii="Times New Roman" w:hAnsi="Times New Roman" w:cs="Times New Roman"/>
          <w:b w:val="0"/>
          <w:bCs w:val="0"/>
          <w:lang w:val="el-GR"/>
        </w:rPr>
        <w:t xml:space="preserve">. Επίλυση του </w:t>
      </w:r>
      <w:r w:rsidRPr="0083456F">
        <w:rPr>
          <w:rStyle w:val="Strong"/>
          <w:rFonts w:ascii="Times New Roman" w:hAnsi="Times New Roman" w:cs="Times New Roman"/>
          <w:b w:val="0"/>
          <w:bCs w:val="0"/>
        </w:rPr>
        <w:t>TSP</w:t>
      </w:r>
      <w:r w:rsidRPr="0083456F">
        <w:rPr>
          <w:rStyle w:val="Strong"/>
          <w:rFonts w:ascii="Times New Roman" w:hAnsi="Times New Roman" w:cs="Times New Roman"/>
          <w:b w:val="0"/>
          <w:bCs w:val="0"/>
          <w:lang w:val="el-GR"/>
        </w:rPr>
        <w:t xml:space="preserve"> με Γραμμικό Προγραμματισμό </w:t>
      </w:r>
      <w:bookmarkEnd w:id="0"/>
      <w:bookmarkEnd w:id="2"/>
    </w:p>
    <w:p w14:paraId="672340A0" w14:textId="77777777" w:rsidR="001E3F51" w:rsidRPr="0083456F" w:rsidRDefault="001E3F51" w:rsidP="00692DE5">
      <w:pPr>
        <w:spacing w:line="360" w:lineRule="auto"/>
        <w:rPr>
          <w:rFonts w:ascii="Times New Roman" w:hAnsi="Times New Roman" w:cs="Times New Roman"/>
          <w:lang w:val="el-GR"/>
        </w:rPr>
      </w:pPr>
      <w:r w:rsidRPr="0083456F">
        <w:rPr>
          <w:rFonts w:ascii="Times New Roman" w:hAnsi="Times New Roman" w:cs="Times New Roman"/>
          <w:lang w:val="el-GR"/>
        </w:rPr>
        <w:t>Διατύπωση του Προβλήματος</w:t>
      </w:r>
      <w:r w:rsidRPr="0083456F">
        <w:rPr>
          <w:rFonts w:ascii="Times New Roman" w:hAnsi="Times New Roman" w:cs="Times New Roman"/>
          <w:lang w:val="el-GR"/>
        </w:rPr>
        <w:br/>
        <w:t>2.1 Προσεγγίσεις Μαθηματικής Μοντελοποίησης</w:t>
      </w:r>
      <w:r w:rsidRPr="0083456F">
        <w:rPr>
          <w:rFonts w:ascii="Times New Roman" w:hAnsi="Times New Roman" w:cs="Times New Roman"/>
          <w:lang w:val="el-GR"/>
        </w:rPr>
        <w:br/>
      </w:r>
      <w:r w:rsidRPr="0083456F">
        <w:rPr>
          <w:rFonts w:ascii="Times New Roman" w:hAnsi="Times New Roman" w:cs="Times New Roman"/>
        </w:rPr>
        <w:t> </w:t>
      </w:r>
      <w:r w:rsidRPr="0083456F">
        <w:rPr>
          <w:rFonts w:ascii="Times New Roman" w:hAnsi="Times New Roman" w:cs="Times New Roman"/>
        </w:rPr>
        <w:t> </w:t>
      </w:r>
      <w:r w:rsidR="00807F0E" w:rsidRPr="0083456F">
        <w:rPr>
          <w:rFonts w:ascii="Times New Roman" w:hAnsi="Times New Roman" w:cs="Times New Roman"/>
          <w:lang w:val="el-GR"/>
        </w:rPr>
        <w:t xml:space="preserve">     </w:t>
      </w:r>
      <w:r w:rsidRPr="0083456F">
        <w:rPr>
          <w:rFonts w:ascii="Times New Roman" w:hAnsi="Times New Roman" w:cs="Times New Roman"/>
          <w:lang w:val="el-GR"/>
        </w:rPr>
        <w:t xml:space="preserve">2.1.1 Μαθηματική Διατύπωση του Μοντέλου </w:t>
      </w:r>
      <w:r w:rsidRPr="0083456F">
        <w:rPr>
          <w:rFonts w:ascii="Times New Roman" w:hAnsi="Times New Roman" w:cs="Times New Roman"/>
        </w:rPr>
        <w:t>MTZ</w:t>
      </w:r>
      <w:r w:rsidRPr="0083456F">
        <w:rPr>
          <w:rFonts w:ascii="Times New Roman" w:hAnsi="Times New Roman" w:cs="Times New Roman"/>
          <w:lang w:val="el-GR"/>
        </w:rPr>
        <w:br/>
      </w:r>
      <w:r w:rsidRPr="0083456F">
        <w:rPr>
          <w:rFonts w:ascii="Times New Roman" w:hAnsi="Times New Roman" w:cs="Times New Roman"/>
        </w:rPr>
        <w:t> </w:t>
      </w:r>
      <w:r w:rsidRPr="0083456F">
        <w:rPr>
          <w:rFonts w:ascii="Times New Roman" w:hAnsi="Times New Roman" w:cs="Times New Roman"/>
        </w:rPr>
        <w:t> </w:t>
      </w:r>
      <w:r w:rsidR="00807F0E" w:rsidRPr="0083456F">
        <w:rPr>
          <w:rFonts w:ascii="Times New Roman" w:hAnsi="Times New Roman" w:cs="Times New Roman"/>
          <w:lang w:val="el-GR"/>
        </w:rPr>
        <w:t xml:space="preserve">     </w:t>
      </w:r>
      <w:r w:rsidRPr="0083456F">
        <w:rPr>
          <w:rFonts w:ascii="Times New Roman" w:hAnsi="Times New Roman" w:cs="Times New Roman"/>
          <w:lang w:val="el-GR"/>
        </w:rPr>
        <w:t xml:space="preserve">2.1.2 Μαθηματική Διατύπωση του Μοντέλου </w:t>
      </w:r>
      <w:r w:rsidRPr="0083456F">
        <w:rPr>
          <w:rFonts w:ascii="Times New Roman" w:hAnsi="Times New Roman" w:cs="Times New Roman"/>
        </w:rPr>
        <w:t>DFJ</w:t>
      </w:r>
    </w:p>
    <w:p w14:paraId="4E731876" w14:textId="77777777" w:rsidR="001E3F51" w:rsidRPr="0083456F" w:rsidRDefault="001E3F51" w:rsidP="00692DE5">
      <w:pPr>
        <w:spacing w:line="360" w:lineRule="auto"/>
        <w:rPr>
          <w:rFonts w:ascii="Times New Roman" w:hAnsi="Times New Roman" w:cs="Times New Roman"/>
          <w:lang w:val="el-GR"/>
        </w:rPr>
      </w:pPr>
      <w:r w:rsidRPr="0083456F">
        <w:rPr>
          <w:rFonts w:ascii="Times New Roman" w:hAnsi="Times New Roman" w:cs="Times New Roman"/>
          <w:lang w:val="el-GR"/>
        </w:rPr>
        <w:t>2.2 Ακέραιος Γραμμικός Προγραμματισμός (</w:t>
      </w:r>
      <w:r w:rsidRPr="0083456F">
        <w:rPr>
          <w:rFonts w:ascii="Times New Roman" w:hAnsi="Times New Roman" w:cs="Times New Roman"/>
        </w:rPr>
        <w:t>ILP</w:t>
      </w:r>
      <w:r w:rsidRPr="0083456F">
        <w:rPr>
          <w:rFonts w:ascii="Times New Roman" w:hAnsi="Times New Roman" w:cs="Times New Roman"/>
          <w:lang w:val="el-GR"/>
        </w:rPr>
        <w:t>)</w:t>
      </w:r>
    </w:p>
    <w:p w14:paraId="307E34A5" w14:textId="77777777" w:rsidR="001E3F51" w:rsidRPr="0083456F" w:rsidRDefault="001E3F51" w:rsidP="00692DE5">
      <w:pPr>
        <w:spacing w:line="360" w:lineRule="auto"/>
        <w:rPr>
          <w:rFonts w:ascii="Times New Roman" w:hAnsi="Times New Roman" w:cs="Times New Roman"/>
          <w:lang w:val="el-GR"/>
        </w:rPr>
      </w:pPr>
      <w:bookmarkStart w:id="3" w:name="_Hlk201144020"/>
      <w:r w:rsidRPr="0083456F">
        <w:rPr>
          <w:rFonts w:ascii="Times New Roman" w:hAnsi="Times New Roman" w:cs="Times New Roman"/>
          <w:lang w:val="el-GR"/>
        </w:rPr>
        <w:t>2.3 Ανασκόπηση Μεθόδων Αποκατάστασης Ακεραιότητας</w:t>
      </w:r>
    </w:p>
    <w:p w14:paraId="74B6663F" w14:textId="77777777" w:rsidR="00E6316A" w:rsidRPr="0083456F" w:rsidRDefault="00E6316A" w:rsidP="00807F0E">
      <w:pPr>
        <w:spacing w:line="360" w:lineRule="auto"/>
        <w:ind w:firstLine="720"/>
        <w:rPr>
          <w:rFonts w:ascii="Times New Roman" w:hAnsi="Times New Roman" w:cs="Times New Roman"/>
          <w:lang w:val="el-GR"/>
        </w:rPr>
      </w:pPr>
      <w:r w:rsidRPr="0083456F">
        <w:rPr>
          <w:rFonts w:ascii="Times New Roman" w:hAnsi="Times New Roman" w:cs="Times New Roman"/>
          <w:lang w:val="el-GR"/>
        </w:rPr>
        <w:t>2.3.1 Μέθοδος της Εξάντλησης και υπολογιστικής πολυπλοκότητας</w:t>
      </w:r>
    </w:p>
    <w:p w14:paraId="147D6398" w14:textId="77777777" w:rsidR="00E6316A" w:rsidRPr="0083456F" w:rsidRDefault="00E6316A" w:rsidP="00692DE5">
      <w:pPr>
        <w:spacing w:line="360" w:lineRule="auto"/>
        <w:rPr>
          <w:rFonts w:ascii="Times New Roman" w:hAnsi="Times New Roman" w:cs="Times New Roman"/>
        </w:rPr>
      </w:pPr>
      <w:r w:rsidRPr="0083456F">
        <w:rPr>
          <w:rFonts w:ascii="Times New Roman" w:hAnsi="Times New Roman" w:cs="Times New Roman"/>
          <w:lang w:val="el-GR"/>
        </w:rPr>
        <w:t xml:space="preserve">        </w:t>
      </w:r>
      <w:r w:rsidR="00807F0E" w:rsidRPr="0083456F">
        <w:rPr>
          <w:rFonts w:ascii="Times New Roman" w:hAnsi="Times New Roman" w:cs="Times New Roman"/>
          <w:lang w:val="el-GR"/>
        </w:rPr>
        <w:t xml:space="preserve">     </w:t>
      </w:r>
      <w:r w:rsidRPr="0083456F">
        <w:rPr>
          <w:rFonts w:ascii="Times New Roman" w:hAnsi="Times New Roman" w:cs="Times New Roman"/>
        </w:rPr>
        <w:t>2.3.2 Διακλάδωση και Φραγμός (Branch and Bound)</w:t>
      </w:r>
    </w:p>
    <w:p w14:paraId="4168830F" w14:textId="3E9C8984" w:rsidR="007019CC" w:rsidRPr="0083456F" w:rsidRDefault="00C22446" w:rsidP="00692DE5">
      <w:pPr>
        <w:spacing w:line="360" w:lineRule="auto"/>
        <w:rPr>
          <w:rFonts w:ascii="Times New Roman" w:hAnsi="Times New Roman" w:cs="Times New Roman"/>
          <w:lang w:val="el-GR"/>
        </w:rPr>
      </w:pPr>
      <w:r w:rsidRPr="0083456F">
        <w:rPr>
          <w:rFonts w:ascii="Times New Roman" w:hAnsi="Times New Roman" w:cs="Times New Roman"/>
        </w:rPr>
        <w:t xml:space="preserve">       </w:t>
      </w:r>
      <w:r w:rsidR="00807F0E" w:rsidRPr="0083456F">
        <w:rPr>
          <w:rFonts w:ascii="Times New Roman" w:hAnsi="Times New Roman" w:cs="Times New Roman"/>
        </w:rPr>
        <w:t xml:space="preserve">     </w:t>
      </w:r>
      <w:r w:rsidR="00AA31B9" w:rsidRPr="0083456F">
        <w:rPr>
          <w:rFonts w:ascii="Times New Roman" w:hAnsi="Times New Roman" w:cs="Times New Roman"/>
        </w:rPr>
        <w:t xml:space="preserve"> </w:t>
      </w:r>
      <w:r w:rsidR="00AA31B9" w:rsidRPr="0083456F">
        <w:rPr>
          <w:rFonts w:ascii="Times New Roman" w:hAnsi="Times New Roman" w:cs="Times New Roman"/>
          <w:lang w:val="el-GR"/>
        </w:rPr>
        <w:t>2.3.3 Τέμνοντα Επίπεδα (</w:t>
      </w:r>
      <w:r w:rsidR="00AA31B9" w:rsidRPr="0083456F">
        <w:rPr>
          <w:rFonts w:ascii="Times New Roman" w:hAnsi="Times New Roman" w:cs="Times New Roman"/>
        </w:rPr>
        <w:t>Cutting</w:t>
      </w:r>
      <w:r w:rsidR="00AA31B9" w:rsidRPr="0083456F">
        <w:rPr>
          <w:rFonts w:ascii="Times New Roman" w:hAnsi="Times New Roman" w:cs="Times New Roman"/>
          <w:lang w:val="el-GR"/>
        </w:rPr>
        <w:t xml:space="preserve"> </w:t>
      </w:r>
      <w:r w:rsidR="00AA31B9" w:rsidRPr="0083456F">
        <w:rPr>
          <w:rFonts w:ascii="Times New Roman" w:hAnsi="Times New Roman" w:cs="Times New Roman"/>
        </w:rPr>
        <w:t>Planes</w:t>
      </w:r>
      <w:r w:rsidR="00AA31B9" w:rsidRPr="0083456F">
        <w:rPr>
          <w:rFonts w:ascii="Times New Roman" w:hAnsi="Times New Roman" w:cs="Times New Roman"/>
          <w:lang w:val="el-GR"/>
        </w:rPr>
        <w:t>)</w:t>
      </w:r>
    </w:p>
    <w:bookmarkEnd w:id="3"/>
    <w:p w14:paraId="6178B4A2" w14:textId="77777777" w:rsidR="00807F0E" w:rsidRPr="0083456F" w:rsidRDefault="00807F0E" w:rsidP="00692DE5">
      <w:pPr>
        <w:spacing w:line="360" w:lineRule="auto"/>
        <w:rPr>
          <w:rFonts w:ascii="Times New Roman" w:hAnsi="Times New Roman" w:cs="Times New Roman"/>
          <w:lang w:val="el-GR"/>
        </w:rPr>
      </w:pPr>
    </w:p>
    <w:bookmarkEnd w:id="1"/>
    <w:p w14:paraId="6EB6910D" w14:textId="77777777" w:rsidR="00807F0E" w:rsidRPr="0083456F" w:rsidRDefault="00807F0E" w:rsidP="00807F0E">
      <w:pPr>
        <w:pStyle w:val="Heading3"/>
        <w:spacing w:line="360" w:lineRule="auto"/>
        <w:rPr>
          <w:rStyle w:val="Strong"/>
          <w:rFonts w:ascii="Times New Roman" w:hAnsi="Times New Roman" w:cs="Times New Roman"/>
          <w:b w:val="0"/>
          <w:bCs w:val="0"/>
          <w:lang w:val="el-GR"/>
        </w:rPr>
      </w:pPr>
      <w:r w:rsidRPr="0083456F">
        <w:rPr>
          <w:rStyle w:val="Strong"/>
          <w:rFonts w:ascii="Times New Roman" w:hAnsi="Times New Roman" w:cs="Times New Roman"/>
          <w:b w:val="0"/>
          <w:bCs w:val="0"/>
          <w:lang w:val="el-GR"/>
        </w:rPr>
        <w:t xml:space="preserve">3. </w:t>
      </w:r>
      <w:r w:rsidRPr="0083456F">
        <w:rPr>
          <w:rFonts w:ascii="Times New Roman" w:hAnsi="Times New Roman" w:cs="Times New Roman"/>
          <w:lang w:val="el-GR"/>
        </w:rPr>
        <w:t xml:space="preserve">Εκτίμηση του </w:t>
      </w:r>
      <w:r w:rsidRPr="0083456F">
        <w:rPr>
          <w:rFonts w:ascii="Times New Roman" w:hAnsi="Times New Roman" w:cs="Times New Roman"/>
        </w:rPr>
        <w:t>TSP</w:t>
      </w:r>
      <w:r w:rsidRPr="0083456F">
        <w:rPr>
          <w:rFonts w:ascii="Times New Roman" w:hAnsi="Times New Roman" w:cs="Times New Roman"/>
          <w:lang w:val="el-GR"/>
        </w:rPr>
        <w:t xml:space="preserve"> με Νευρωνικά Δίκτυα Γράφων</w:t>
      </w:r>
    </w:p>
    <w:p w14:paraId="6CE796A2" w14:textId="77777777" w:rsidR="00D16716" w:rsidRPr="0083456F" w:rsidRDefault="00D16716" w:rsidP="00807F0E">
      <w:pPr>
        <w:spacing w:line="360" w:lineRule="auto"/>
        <w:rPr>
          <w:rFonts w:ascii="Times New Roman" w:hAnsi="Times New Roman" w:cs="Times New Roman"/>
          <w:lang w:val="el-GR"/>
        </w:rPr>
      </w:pPr>
      <w:r w:rsidRPr="0083456F">
        <w:rPr>
          <w:rFonts w:ascii="Times New Roman" w:hAnsi="Times New Roman" w:cs="Times New Roman"/>
          <w:lang w:val="el-GR"/>
        </w:rPr>
        <w:t>3.1 Εισαγωγή στα Νευρωνικ</w:t>
      </w:r>
      <w:r w:rsidR="004A4F62" w:rsidRPr="0083456F">
        <w:rPr>
          <w:rFonts w:ascii="Times New Roman" w:hAnsi="Times New Roman" w:cs="Times New Roman"/>
          <w:lang w:val="el-GR"/>
        </w:rPr>
        <w:t>ά</w:t>
      </w:r>
      <w:r w:rsidRPr="0083456F">
        <w:rPr>
          <w:rFonts w:ascii="Times New Roman" w:hAnsi="Times New Roman" w:cs="Times New Roman"/>
          <w:lang w:val="el-GR"/>
        </w:rPr>
        <w:t xml:space="preserve"> Δίκτυα Γράφων</w:t>
      </w:r>
    </w:p>
    <w:p w14:paraId="0B8AA8E2" w14:textId="77777777" w:rsidR="00D16716"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3.2 Βασικές Αρχές Νευρωνικών Δικτύων</w:t>
      </w:r>
    </w:p>
    <w:p w14:paraId="617DAC75" w14:textId="77777777" w:rsidR="00807F0E"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3.3 Θεμελιώδης Περιορισμοί και Γενίκευση της Συνέλιξης</w:t>
      </w:r>
    </w:p>
    <w:p w14:paraId="2D4DF3D9" w14:textId="77777777" w:rsidR="00807F0E" w:rsidRPr="0083456F" w:rsidRDefault="00807F0E" w:rsidP="00807F0E">
      <w:pPr>
        <w:spacing w:line="360" w:lineRule="auto"/>
        <w:ind w:firstLine="720"/>
        <w:rPr>
          <w:rFonts w:ascii="Times New Roman" w:hAnsi="Times New Roman" w:cs="Times New Roman"/>
          <w:lang w:val="el-GR"/>
        </w:rPr>
      </w:pPr>
      <w:r w:rsidRPr="0083456F">
        <w:rPr>
          <w:rFonts w:ascii="Times New Roman" w:hAnsi="Times New Roman" w:cs="Times New Roman"/>
          <w:lang w:val="el-GR"/>
        </w:rPr>
        <w:t>3.3.1 Κίνητρο για Γενίκευση της Συνέλιξης</w:t>
      </w:r>
    </w:p>
    <w:p w14:paraId="2290A287" w14:textId="77777777" w:rsidR="00807F0E" w:rsidRPr="0083456F" w:rsidRDefault="00807F0E" w:rsidP="007019CC">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3.3.2 Συνέλιξη σε μη </w:t>
      </w:r>
      <w:r w:rsidR="004A4F62" w:rsidRPr="0083456F">
        <w:rPr>
          <w:rFonts w:ascii="Times New Roman" w:hAnsi="Times New Roman" w:cs="Times New Roman"/>
          <w:lang w:val="el-GR"/>
        </w:rPr>
        <w:t>Ευκλείδειες</w:t>
      </w:r>
      <w:r w:rsidRPr="0083456F">
        <w:rPr>
          <w:rFonts w:ascii="Times New Roman" w:hAnsi="Times New Roman" w:cs="Times New Roman"/>
          <w:lang w:val="el-GR"/>
        </w:rPr>
        <w:t xml:space="preserve"> δομές</w:t>
      </w:r>
    </w:p>
    <w:p w14:paraId="21B7CE97" w14:textId="77777777" w:rsidR="004A4F62" w:rsidRPr="0083456F" w:rsidRDefault="004A4F62" w:rsidP="004A4F62">
      <w:pPr>
        <w:spacing w:line="360" w:lineRule="auto"/>
        <w:ind w:firstLine="720"/>
        <w:rPr>
          <w:rFonts w:ascii="Times New Roman" w:hAnsi="Times New Roman" w:cs="Times New Roman"/>
          <w:lang w:val="el-GR"/>
        </w:rPr>
      </w:pPr>
      <w:r w:rsidRPr="0083456F">
        <w:rPr>
          <w:rFonts w:ascii="Times New Roman" w:hAnsi="Times New Roman" w:cs="Times New Roman"/>
          <w:lang w:val="el-GR"/>
        </w:rPr>
        <w:t xml:space="preserve">3.3.3 Δίκτυα Μηχανισμών Προσοχής </w:t>
      </w:r>
    </w:p>
    <w:p w14:paraId="237D3D84" w14:textId="77777777" w:rsidR="001005A3" w:rsidRPr="0083456F" w:rsidRDefault="001005A3" w:rsidP="001005A3">
      <w:pPr>
        <w:spacing w:line="360" w:lineRule="auto"/>
        <w:rPr>
          <w:rFonts w:ascii="Times New Roman" w:hAnsi="Times New Roman" w:cs="Times New Roman"/>
          <w:lang w:val="el-GR"/>
        </w:rPr>
      </w:pPr>
      <w:r w:rsidRPr="0083456F">
        <w:rPr>
          <w:rFonts w:ascii="Times New Roman" w:hAnsi="Times New Roman" w:cs="Times New Roman"/>
          <w:lang w:val="el-GR"/>
        </w:rPr>
        <w:t>3.4 Κατηγορίες Εκπαίδευσης Νευρωνικών Δικτύων Γράφων</w:t>
      </w:r>
    </w:p>
    <w:p w14:paraId="16ADAF72" w14:textId="77777777" w:rsidR="001005A3" w:rsidRPr="0083456F" w:rsidRDefault="001005A3" w:rsidP="001005A3">
      <w:pPr>
        <w:spacing w:line="360" w:lineRule="auto"/>
        <w:ind w:firstLine="720"/>
        <w:rPr>
          <w:rFonts w:ascii="Times New Roman" w:hAnsi="Times New Roman" w:cs="Times New Roman"/>
          <w:lang w:val="el-GR"/>
        </w:rPr>
      </w:pPr>
      <w:r w:rsidRPr="0083456F">
        <w:rPr>
          <w:rFonts w:ascii="Times New Roman" w:hAnsi="Times New Roman" w:cs="Times New Roman"/>
          <w:lang w:val="el-GR"/>
        </w:rPr>
        <w:t>3.4.1 Επιτηρούμενη και Ημι-επιτηρούμενη Μάθηση σε Γράφους</w:t>
      </w:r>
    </w:p>
    <w:p w14:paraId="20306EA0" w14:textId="77777777" w:rsidR="001005A3" w:rsidRPr="0083456F" w:rsidRDefault="001005A3" w:rsidP="001005A3">
      <w:pPr>
        <w:spacing w:line="360" w:lineRule="auto"/>
        <w:ind w:firstLine="720"/>
        <w:rPr>
          <w:rFonts w:ascii="Times New Roman" w:hAnsi="Times New Roman" w:cs="Times New Roman"/>
          <w:lang w:val="el-GR"/>
        </w:rPr>
      </w:pPr>
      <w:bookmarkStart w:id="4" w:name="_Hlk201144174"/>
      <w:r w:rsidRPr="0083456F">
        <w:rPr>
          <w:rFonts w:ascii="Times New Roman" w:hAnsi="Times New Roman" w:cs="Times New Roman"/>
          <w:lang w:val="el-GR"/>
        </w:rPr>
        <w:t>3.4.</w:t>
      </w:r>
      <w:r w:rsidR="00D60E72" w:rsidRPr="0083456F">
        <w:rPr>
          <w:rFonts w:ascii="Times New Roman" w:hAnsi="Times New Roman" w:cs="Times New Roman"/>
          <w:lang w:val="el-GR"/>
        </w:rPr>
        <w:t>2</w:t>
      </w:r>
      <w:r w:rsidRPr="0083456F">
        <w:rPr>
          <w:rFonts w:ascii="Times New Roman" w:hAnsi="Times New Roman" w:cs="Times New Roman"/>
          <w:lang w:val="el-GR"/>
        </w:rPr>
        <w:t xml:space="preserve"> Επαγωγική και Μεταγωγική Μάθηση σε Γράφους</w:t>
      </w:r>
    </w:p>
    <w:p w14:paraId="7D10AB2A" w14:textId="3D69C0E0" w:rsidR="00121E4D" w:rsidRPr="0083456F" w:rsidRDefault="00AE1F29" w:rsidP="00121E4D">
      <w:pPr>
        <w:spacing w:line="360" w:lineRule="auto"/>
        <w:rPr>
          <w:rFonts w:ascii="Times New Roman" w:hAnsi="Times New Roman" w:cs="Times New Roman"/>
          <w:lang w:val="el-GR"/>
        </w:rPr>
      </w:pPr>
      <w:r w:rsidRPr="0083456F">
        <w:rPr>
          <w:rFonts w:ascii="Times New Roman" w:hAnsi="Times New Roman" w:cs="Times New Roman"/>
          <w:lang w:val="el-GR"/>
        </w:rPr>
        <w:t xml:space="preserve">3.5 Μοντελοποίηση του Προβλήματος του </w:t>
      </w:r>
      <w:r w:rsidR="00E20EE6" w:rsidRPr="0083456F">
        <w:rPr>
          <w:rFonts w:ascii="Times New Roman" w:hAnsi="Times New Roman" w:cs="Times New Roman"/>
          <w:lang w:val="el-GR"/>
        </w:rPr>
        <w:t>Πλανόδιου</w:t>
      </w:r>
      <w:r w:rsidRPr="0083456F">
        <w:rPr>
          <w:rFonts w:ascii="Times New Roman" w:hAnsi="Times New Roman" w:cs="Times New Roman"/>
          <w:lang w:val="el-GR"/>
        </w:rPr>
        <w:t xml:space="preserve"> Πωλητή </w:t>
      </w:r>
      <w:r w:rsidR="00121E4D" w:rsidRPr="0083456F">
        <w:rPr>
          <w:rFonts w:ascii="Times New Roman" w:hAnsi="Times New Roman" w:cs="Times New Roman"/>
          <w:lang w:val="el-GR"/>
        </w:rPr>
        <w:t xml:space="preserve">με </w:t>
      </w:r>
      <w:r w:rsidR="00121E4D" w:rsidRPr="0083456F">
        <w:rPr>
          <w:rFonts w:ascii="Times New Roman" w:hAnsi="Times New Roman" w:cs="Times New Roman"/>
        </w:rPr>
        <w:t>GNN</w:t>
      </w:r>
      <w:bookmarkEnd w:id="4"/>
    </w:p>
    <w:p w14:paraId="03836F8F" w14:textId="77777777" w:rsidR="008548C3" w:rsidRPr="0083456F" w:rsidRDefault="00121E4D" w:rsidP="00384FAD">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3.5.1 Αναπαράσταση του Συμμετρικού </w:t>
      </w:r>
      <w:r w:rsidRPr="0083456F">
        <w:rPr>
          <w:rFonts w:ascii="Times New Roman" w:hAnsi="Times New Roman" w:cs="Times New Roman"/>
        </w:rPr>
        <w:t>TSP</w:t>
      </w:r>
      <w:r w:rsidRPr="0083456F">
        <w:rPr>
          <w:rFonts w:ascii="Times New Roman" w:hAnsi="Times New Roman" w:cs="Times New Roman"/>
          <w:lang w:val="el-GR"/>
        </w:rPr>
        <w:t xml:space="preserve"> ως Μη Κατευθυνόμενος Γράφος</w:t>
      </w:r>
    </w:p>
    <w:p w14:paraId="645B79D1" w14:textId="77777777" w:rsidR="009A2915" w:rsidRPr="0083456F" w:rsidRDefault="009A2915" w:rsidP="00384FAD">
      <w:pPr>
        <w:spacing w:line="360" w:lineRule="auto"/>
        <w:rPr>
          <w:rFonts w:ascii="Times New Roman" w:hAnsi="Times New Roman" w:cs="Times New Roman"/>
          <w:lang w:val="el-GR"/>
        </w:rPr>
      </w:pPr>
      <w:r w:rsidRPr="0083456F">
        <w:rPr>
          <w:rFonts w:ascii="Times New Roman" w:hAnsi="Times New Roman" w:cs="Times New Roman"/>
          <w:lang w:val="el-GR"/>
        </w:rPr>
        <w:tab/>
        <w:t xml:space="preserve">3.5.2 Νευρωνικό Δίκτυο για την Εκτίμηση της Λύσης του </w:t>
      </w:r>
      <w:r w:rsidRPr="0083456F">
        <w:rPr>
          <w:rFonts w:ascii="Times New Roman" w:hAnsi="Times New Roman" w:cs="Times New Roman"/>
        </w:rPr>
        <w:t>TSP</w:t>
      </w:r>
    </w:p>
    <w:p w14:paraId="245D41F6" w14:textId="77777777" w:rsidR="009A2915" w:rsidRPr="0083456F" w:rsidRDefault="009A2915" w:rsidP="00D17B14">
      <w:pPr>
        <w:pStyle w:val="Heading3"/>
        <w:spacing w:line="360" w:lineRule="auto"/>
        <w:rPr>
          <w:rFonts w:ascii="Times New Roman" w:hAnsi="Times New Roman" w:cs="Times New Roman"/>
          <w:lang w:val="el-GR"/>
        </w:rPr>
      </w:pPr>
      <w:r w:rsidRPr="0083456F">
        <w:rPr>
          <w:rStyle w:val="Strong"/>
          <w:rFonts w:ascii="Times New Roman" w:hAnsi="Times New Roman" w:cs="Times New Roman"/>
          <w:b w:val="0"/>
          <w:bCs w:val="0"/>
          <w:lang w:val="el-GR"/>
        </w:rPr>
        <w:t xml:space="preserve">4. </w:t>
      </w:r>
      <w:r w:rsidRPr="0083456F">
        <w:rPr>
          <w:rFonts w:ascii="Times New Roman" w:hAnsi="Times New Roman" w:cs="Times New Roman"/>
          <w:lang w:val="el-GR"/>
        </w:rPr>
        <w:t xml:space="preserve">Μεθοδολογία – Πειραματισμός </w:t>
      </w:r>
      <w:r w:rsidR="00CC7F89" w:rsidRPr="0083456F">
        <w:rPr>
          <w:rFonts w:ascii="Times New Roman" w:hAnsi="Times New Roman" w:cs="Times New Roman"/>
          <w:lang w:val="el-GR"/>
        </w:rPr>
        <w:t>–</w:t>
      </w:r>
      <w:r w:rsidRPr="0083456F">
        <w:rPr>
          <w:rFonts w:ascii="Times New Roman" w:hAnsi="Times New Roman" w:cs="Times New Roman"/>
          <w:lang w:val="el-GR"/>
        </w:rPr>
        <w:t xml:space="preserve"> Αξιολόγηση</w:t>
      </w:r>
    </w:p>
    <w:p w14:paraId="28B83796"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 xml:space="preserve"> </w:t>
      </w:r>
      <w:r w:rsidRPr="0083456F">
        <w:rPr>
          <w:rFonts w:ascii="Times New Roman" w:hAnsi="Times New Roman" w:cs="Times New Roman"/>
          <w:lang w:val="el-GR"/>
        </w:rPr>
        <w:tab/>
        <w:t xml:space="preserve">4.1 </w:t>
      </w:r>
      <w:r w:rsidR="00E80B74" w:rsidRPr="0083456F">
        <w:rPr>
          <w:rFonts w:ascii="Times New Roman" w:hAnsi="Times New Roman" w:cs="Times New Roman"/>
          <w:lang w:val="el-GR"/>
        </w:rPr>
        <w:t>Δημιουργία Βέλτιστων Λύσεων με Ακέραιο Γραμμικό Προγραμματισμό</w:t>
      </w:r>
    </w:p>
    <w:p w14:paraId="3E393854"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ab/>
        <w:t>4.2 Παραγωγή συνόλων δεδομένων</w:t>
      </w:r>
    </w:p>
    <w:p w14:paraId="3432C941"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lastRenderedPageBreak/>
        <w:tab/>
        <w:t xml:space="preserve">4.3 </w:t>
      </w:r>
      <w:r w:rsidR="00F17E85" w:rsidRPr="0083456F">
        <w:rPr>
          <w:rFonts w:ascii="Times New Roman" w:hAnsi="Times New Roman" w:cs="Times New Roman"/>
          <w:lang w:val="el-GR"/>
        </w:rPr>
        <w:t>Εκπαίδευση</w:t>
      </w:r>
      <w:r w:rsidRPr="0083456F">
        <w:rPr>
          <w:rFonts w:ascii="Times New Roman" w:hAnsi="Times New Roman" w:cs="Times New Roman"/>
          <w:lang w:val="el-GR"/>
        </w:rPr>
        <w:t xml:space="preserve"> </w:t>
      </w:r>
      <w:r w:rsidR="004B3839" w:rsidRPr="0083456F">
        <w:rPr>
          <w:rFonts w:ascii="Times New Roman" w:hAnsi="Times New Roman" w:cs="Times New Roman"/>
          <w:lang w:val="el-GR"/>
        </w:rPr>
        <w:t>Νευρωνικού</w:t>
      </w:r>
      <w:r w:rsidRPr="0083456F">
        <w:rPr>
          <w:rFonts w:ascii="Times New Roman" w:hAnsi="Times New Roman" w:cs="Times New Roman"/>
          <w:lang w:val="el-GR"/>
        </w:rPr>
        <w:t xml:space="preserve"> δικτύου και </w:t>
      </w:r>
      <w:r w:rsidR="00F17E85" w:rsidRPr="0083456F">
        <w:rPr>
          <w:rFonts w:ascii="Times New Roman" w:hAnsi="Times New Roman" w:cs="Times New Roman"/>
          <w:lang w:val="el-GR"/>
        </w:rPr>
        <w:t>Παραμετροποίηση</w:t>
      </w:r>
    </w:p>
    <w:p w14:paraId="1B5F9B2E" w14:textId="77777777" w:rsidR="00CC7F89" w:rsidRPr="0083456F" w:rsidRDefault="00CC7F89" w:rsidP="00D17B14">
      <w:pPr>
        <w:spacing w:line="360" w:lineRule="auto"/>
        <w:rPr>
          <w:rFonts w:ascii="Times New Roman" w:hAnsi="Times New Roman" w:cs="Times New Roman"/>
          <w:lang w:val="el-GR"/>
        </w:rPr>
      </w:pPr>
      <w:r w:rsidRPr="0083456F">
        <w:rPr>
          <w:rFonts w:ascii="Times New Roman" w:hAnsi="Times New Roman" w:cs="Times New Roman"/>
          <w:lang w:val="el-GR"/>
        </w:rPr>
        <w:tab/>
        <w:t>4.4 Αξιολόγηση</w:t>
      </w:r>
      <w:r w:rsidR="00F17E85" w:rsidRPr="0083456F">
        <w:rPr>
          <w:rFonts w:ascii="Times New Roman" w:hAnsi="Times New Roman" w:cs="Times New Roman"/>
          <w:lang w:val="el-GR"/>
        </w:rPr>
        <w:t xml:space="preserve"> </w:t>
      </w:r>
      <w:r w:rsidR="00F17E85" w:rsidRPr="0083456F">
        <w:rPr>
          <w:rFonts w:ascii="Times New Roman" w:hAnsi="Times New Roman" w:cs="Times New Roman"/>
          <w:color w:val="000000"/>
          <w:lang w:val="el-GR"/>
        </w:rPr>
        <w:t>απόδοσης στο σύνολο ελέγχου</w:t>
      </w:r>
    </w:p>
    <w:p w14:paraId="3DD10203" w14:textId="77777777" w:rsidR="008548C3" w:rsidRPr="0083456F" w:rsidRDefault="00CC7F89" w:rsidP="004B3839">
      <w:pPr>
        <w:spacing w:line="360" w:lineRule="auto"/>
        <w:ind w:firstLine="720"/>
        <w:rPr>
          <w:rFonts w:ascii="Times New Roman" w:hAnsi="Times New Roman" w:cs="Times New Roman"/>
          <w:lang w:val="el-GR"/>
        </w:rPr>
      </w:pPr>
      <w:r w:rsidRPr="0083456F">
        <w:rPr>
          <w:rFonts w:ascii="Times New Roman" w:hAnsi="Times New Roman" w:cs="Times New Roman"/>
          <w:lang w:val="el-GR"/>
        </w:rPr>
        <w:t>4.5 Συμπεράσματα</w:t>
      </w:r>
    </w:p>
    <w:p w14:paraId="1646FFD0" w14:textId="77777777" w:rsidR="004B3839" w:rsidRPr="0083456F" w:rsidRDefault="004B3839" w:rsidP="004B3839">
      <w:pPr>
        <w:spacing w:line="360" w:lineRule="auto"/>
        <w:ind w:firstLine="720"/>
        <w:rPr>
          <w:rFonts w:ascii="Times New Roman" w:hAnsi="Times New Roman" w:cs="Times New Roman"/>
          <w:lang w:val="el-GR"/>
        </w:rPr>
      </w:pPr>
    </w:p>
    <w:p w14:paraId="3CD0966B" w14:textId="77777777" w:rsidR="009D23A1" w:rsidRPr="0083456F" w:rsidRDefault="009D23A1" w:rsidP="00692DE5">
      <w:pPr>
        <w:pStyle w:val="Heading3"/>
        <w:spacing w:line="360" w:lineRule="auto"/>
        <w:rPr>
          <w:rFonts w:ascii="Times New Roman" w:hAnsi="Times New Roman" w:cs="Times New Roman"/>
          <w:b/>
          <w:bCs/>
          <w:color w:val="000000"/>
          <w:sz w:val="28"/>
          <w:szCs w:val="28"/>
          <w:lang w:val="el-GR"/>
        </w:rPr>
      </w:pPr>
      <w:r w:rsidRPr="0083456F">
        <w:rPr>
          <w:rFonts w:ascii="Times New Roman" w:hAnsi="Times New Roman" w:cs="Times New Roman"/>
          <w:b/>
          <w:bCs/>
          <w:color w:val="000000"/>
          <w:sz w:val="28"/>
          <w:szCs w:val="28"/>
          <w:lang w:val="el-GR"/>
        </w:rPr>
        <w:t>1. Εισαγωγή</w:t>
      </w:r>
    </w:p>
    <w:p w14:paraId="29276821" w14:textId="77777777" w:rsidR="001053E2" w:rsidRPr="0083456F" w:rsidRDefault="00AA31B9" w:rsidP="001053E2">
      <w:pPr>
        <w:pStyle w:val="NormalWeb"/>
        <w:spacing w:line="360" w:lineRule="auto"/>
        <w:rPr>
          <w:lang w:val="el-GR"/>
        </w:rPr>
      </w:pPr>
      <w:r w:rsidRPr="0083456F">
        <w:rPr>
          <w:lang w:val="el-GR"/>
        </w:rPr>
        <w:t>Το Πρόβλημα του Περιπλανώμενου Πωλητή (</w:t>
      </w:r>
      <w:r w:rsidRPr="0083456F">
        <w:t>Traveling</w:t>
      </w:r>
      <w:r w:rsidRPr="0083456F">
        <w:rPr>
          <w:lang w:val="el-GR"/>
        </w:rPr>
        <w:t xml:space="preserve"> </w:t>
      </w:r>
      <w:r w:rsidRPr="0083456F">
        <w:t>Salesperson</w:t>
      </w:r>
      <w:r w:rsidRPr="0083456F">
        <w:rPr>
          <w:lang w:val="el-GR"/>
        </w:rPr>
        <w:t xml:space="preserve"> </w:t>
      </w:r>
      <w:r w:rsidRPr="0083456F">
        <w:t>Problem</w:t>
      </w:r>
      <w:r w:rsidRPr="0083456F">
        <w:rPr>
          <w:lang w:val="el-GR"/>
        </w:rPr>
        <w:t xml:space="preserve"> - </w:t>
      </w:r>
      <w:r w:rsidRPr="0083456F">
        <w:t>TSP</w:t>
      </w:r>
      <w:r w:rsidRPr="0083456F">
        <w:rPr>
          <w:lang w:val="el-GR"/>
        </w:rPr>
        <w:t xml:space="preserve">)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83456F">
        <w:t>TSP</w:t>
      </w:r>
      <w:r w:rsidRPr="0083456F">
        <w:rPr>
          <w:lang w:val="el-GR"/>
        </w:rPr>
        <w:t xml:space="preserve"> το καθιστά μια διαρκή πρόκληση και σημείο αναφοράς για την ανάπτυξη αλγορίθμων. Συγκεκριμένα, ο χώρος των εφικτών λύσεων του </w:t>
      </w:r>
      <w:r w:rsidRPr="0083456F">
        <w:t>TSP</w:t>
      </w:r>
      <w:r w:rsidRPr="0083456F">
        <w:rPr>
          <w:lang w:val="el-GR"/>
        </w:rPr>
        <w:t xml:space="preserve"> αυξάνεται παραγοντικά με τον αριθμό των πόλεων </w:t>
      </w:r>
      <m:oMath>
        <m:f>
          <m:fPr>
            <m:ctrlPr>
              <w:rPr>
                <w:rFonts w:ascii="Cambria Math" w:hAnsi="Cambria Math"/>
                <w:i/>
                <w:sz w:val="28"/>
                <w:szCs w:val="28"/>
                <w:lang w:val="el-GR"/>
              </w:rPr>
            </m:ctrlPr>
          </m:fPr>
          <m:num>
            <m:d>
              <m:dPr>
                <m:ctrlPr>
                  <w:rPr>
                    <w:rFonts w:ascii="Cambria Math" w:hAnsi="Cambria Math"/>
                    <w:i/>
                    <w:sz w:val="28"/>
                    <w:szCs w:val="28"/>
                    <w:lang w:val="el-GR"/>
                  </w:rPr>
                </m:ctrlPr>
              </m:dPr>
              <m:e>
                <m:r>
                  <w:rPr>
                    <w:rFonts w:ascii="Cambria Math" w:hAnsi="Cambria Math"/>
                    <w:sz w:val="28"/>
                    <w:szCs w:val="28"/>
                    <w:lang w:val="el-GR"/>
                  </w:rPr>
                  <m:t>n-1</m:t>
                </m:r>
              </m:e>
            </m:d>
            <m:r>
              <w:rPr>
                <w:rFonts w:ascii="Cambria Math" w:hAnsi="Cambria Math"/>
                <w:sz w:val="28"/>
                <w:szCs w:val="28"/>
                <w:lang w:val="el-GR"/>
              </w:rPr>
              <m:t>!</m:t>
            </m:r>
          </m:num>
          <m:den>
            <m:r>
              <w:rPr>
                <w:rFonts w:ascii="Cambria Math" w:hAnsi="Cambria Math"/>
                <w:sz w:val="28"/>
                <w:szCs w:val="28"/>
                <w:lang w:val="el-GR"/>
              </w:rPr>
              <m:t>2</m:t>
            </m:r>
          </m:den>
        </m:f>
      </m:oMath>
      <w:r w:rsidRPr="0083456F">
        <w:rPr>
          <w:sz w:val="28"/>
          <w:szCs w:val="28"/>
          <w:lang w:val="el-GR"/>
        </w:rPr>
        <w:t>,</w:t>
      </w:r>
      <w:r w:rsidR="00F56AD1" w:rsidRPr="0083456F">
        <w:rPr>
          <w:sz w:val="28"/>
          <w:szCs w:val="28"/>
          <w:lang w:val="el-GR"/>
        </w:rPr>
        <w:t xml:space="preserve"> </w:t>
      </w:r>
      <w:r w:rsidRPr="0083456F">
        <w:rPr>
          <w:lang w:val="el-GR"/>
        </w:rPr>
        <w:t xml:space="preserve"> ακόμη και στην συμμετρική εκδοχή του προβλήματος, όπου απαιτείται η εξέταση </w:t>
      </w:r>
      <w:r w:rsidRPr="0083456F">
        <w:rPr>
          <w:rStyle w:val="vlist-s"/>
          <w:lang w:val="el-GR"/>
        </w:rPr>
        <w:t>​</w:t>
      </w:r>
      <w:r w:rsidRPr="0083456F">
        <w:rPr>
          <w:lang w:val="el-GR"/>
        </w:rPr>
        <w:t xml:space="preserve"> πιθανών διαδρομών. Με τον χαρακτηρισμό συμμετρική εκδοχή ενός </w:t>
      </w:r>
      <w:r w:rsidRPr="0083456F">
        <w:t>TSP</w:t>
      </w:r>
      <w:r w:rsidRPr="0083456F">
        <w:rPr>
          <w:lang w:val="el-GR"/>
        </w:rPr>
        <w:t xml:space="preserve"> δεχόμαστε την υπόθεση ότι το κόστος μετάβασης από το σημείο Α στο σημείο Β ισούται με το κόστος μετάβασης από το σημείο Β στο σημείο Α. Μολονότι η υπόθεση αυτή συνεπάγεται μείωση των μεταβλητών απόφασης στο μισό, ο χώρος των εφικτών λύσεων συνεχίζει να αυξάνεται παραγοντικά ως προς τον αριθμό των πόλεων, καθιστώντας την ακριβή επίλυση μέσω πλήρους εξάντλησης πρακτικά αδύνατη ακόμα και για σχετικά μικρούς αριθμούς πόλεων. </w:t>
      </w:r>
      <w:r w:rsidR="001053E2" w:rsidRPr="0083456F">
        <w:rPr>
          <w:lang w:val="el-GR"/>
        </w:rPr>
        <w:t xml:space="preserve">Για να αποδώσουμε το μέγεθος του προβλήματος, στην συμμετρική μορφή του </w:t>
      </w:r>
      <w:r w:rsidR="001053E2" w:rsidRPr="0083456F">
        <w:t>TSP</w:t>
      </w:r>
      <w:r w:rsidR="001053E2" w:rsidRPr="0083456F">
        <w:rPr>
          <w:lang w:val="el-GR"/>
        </w:rPr>
        <w:t xml:space="preserve">, ο αριθμός των εφικτών διαδρομών για 10 πόλεις είναι 181.440, ενώ για 15 πόλεις αυξάνεται σε 43.589.145.600. Μέθοδοι γραμμικού προγραμματισμού, όπως η προσέγγιση με </w:t>
      </w:r>
      <w:r w:rsidR="001053E2" w:rsidRPr="0083456F">
        <w:t>cutting</w:t>
      </w:r>
      <w:r w:rsidR="001053E2" w:rsidRPr="0083456F">
        <w:rPr>
          <w:lang w:val="el-GR"/>
        </w:rPr>
        <w:t>-</w:t>
      </w:r>
      <w:r w:rsidR="001053E2" w:rsidRPr="0083456F">
        <w:t>plane</w:t>
      </w:r>
      <w:r w:rsidR="001053E2" w:rsidRPr="0083456F">
        <w:rPr>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001053E2" w:rsidRPr="0083456F">
        <w:t>NP</w:t>
      </w:r>
      <w:r w:rsidR="001053E2" w:rsidRPr="0083456F">
        <w:rPr>
          <w:lang w:val="el-GR"/>
        </w:rPr>
        <w:t>-</w:t>
      </w:r>
      <w:r w:rsidR="001053E2" w:rsidRPr="0083456F">
        <w:t>hard</w:t>
      </w:r>
      <w:r w:rsidR="001053E2" w:rsidRPr="0083456F">
        <w:rPr>
          <w:lang w:val="el-GR"/>
        </w:rPr>
        <w:t xml:space="preserve"> φύση του προβλήματος. Η κλασική διατύπωση </w:t>
      </w:r>
      <w:r w:rsidR="001053E2" w:rsidRPr="0083456F">
        <w:t>Dantzig</w:t>
      </w:r>
      <w:r w:rsidR="001053E2" w:rsidRPr="0083456F">
        <w:rPr>
          <w:lang w:val="el-GR"/>
        </w:rPr>
        <w:t>–</w:t>
      </w:r>
      <w:r w:rsidR="001053E2" w:rsidRPr="0083456F">
        <w:t>Fulkerson</w:t>
      </w:r>
      <w:r w:rsidR="001053E2" w:rsidRPr="0083456F">
        <w:rPr>
          <w:lang w:val="el-GR"/>
        </w:rPr>
        <w:t>–</w:t>
      </w:r>
      <w:r w:rsidR="001053E2" w:rsidRPr="0083456F">
        <w:t>Johnson</w:t>
      </w:r>
      <w:r w:rsidR="001053E2" w:rsidRPr="0083456F">
        <w:rPr>
          <w:lang w:val="el-GR"/>
        </w:rPr>
        <w:t xml:space="preserve"> (</w:t>
      </w:r>
      <w:r w:rsidR="001053E2" w:rsidRPr="0083456F">
        <w:t>DFJ</w:t>
      </w:r>
      <w:r w:rsidR="001053E2" w:rsidRPr="0083456F">
        <w:rPr>
          <w:lang w:val="el-GR"/>
        </w:rPr>
        <w:t xml:space="preserve">) παρουσιάζει </w:t>
      </w:r>
      <w:r w:rsidR="001053E2" w:rsidRPr="0083456F">
        <w:rPr>
          <w:b/>
          <w:bCs/>
          <w:lang w:val="el-GR"/>
        </w:rPr>
        <w:t>χειρότερη χρονική πολυπλοκότητα</w:t>
      </w:r>
      <w:r w:rsidR="001053E2" w:rsidRPr="0083456F">
        <w:rPr>
          <w:lang w:val="el-GR"/>
        </w:rPr>
        <w:t xml:space="preserve"> της τάξης</w:t>
      </w:r>
    </w:p>
    <w:p w14:paraId="67D28AFC" w14:textId="77777777" w:rsidR="001053E2" w:rsidRPr="0083456F" w:rsidRDefault="000C3DAD" w:rsidP="001053E2">
      <w:pPr>
        <w:pStyle w:val="NormalWeb"/>
        <w:spacing w:line="360" w:lineRule="auto"/>
        <w:rPr>
          <w:i/>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1.674</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 xml:space="preserve"> </m:t>
          </m:r>
        </m:oMath>
      </m:oMathPara>
    </w:p>
    <w:p w14:paraId="132ACCF3" w14:textId="77777777" w:rsidR="000C3DAD" w:rsidRPr="0083456F" w:rsidRDefault="001053E2" w:rsidP="001053E2">
      <w:pPr>
        <w:pStyle w:val="NormalWeb"/>
        <w:spacing w:line="360" w:lineRule="auto"/>
        <w:rPr>
          <w:lang w:val="el-GR"/>
        </w:rPr>
      </w:pPr>
      <w:r w:rsidRPr="0083456F">
        <w:rPr>
          <w:lang w:val="el-GR"/>
        </w:rPr>
        <w:t xml:space="preserve">και </w:t>
      </w:r>
      <w:r w:rsidRPr="0083456F">
        <w:rPr>
          <w:b/>
          <w:bCs/>
          <w:lang w:val="el-GR"/>
        </w:rPr>
        <w:t>χειρότερη χωρική πολυπλοκότητα</w:t>
      </w:r>
      <w:r w:rsidRPr="0083456F">
        <w:rPr>
          <w:lang w:val="el-GR"/>
        </w:rPr>
        <w:t xml:space="preserve"> </w:t>
      </w:r>
      <m:oMath>
        <m:r>
          <w:rPr>
            <w:rFonts w:ascii="Cambria Math" w:hAnsi="Cambria Math"/>
            <w:lang w:val="el-GR"/>
          </w:rPr>
          <m:t>O</m:t>
        </m:r>
        <m:d>
          <m:dPr>
            <m:ctrlPr>
              <w:rPr>
                <w:rFonts w:ascii="Cambria Math" w:hAnsi="Cambria Math"/>
                <w:i/>
                <w:lang w:val="el-GR"/>
              </w:rPr>
            </m:ctrlPr>
          </m:dPr>
          <m:e>
            <m:sSup>
              <m:sSupPr>
                <m:ctrlPr>
                  <w:rPr>
                    <w:rFonts w:ascii="Cambria Math" w:hAnsi="Cambria Math"/>
                    <w:i/>
                    <w:lang w:val="el-GR"/>
                  </w:rPr>
                </m:ctrlPr>
              </m:sSupPr>
              <m:e>
                <m:r>
                  <w:rPr>
                    <w:rFonts w:ascii="Cambria Math" w:hAnsi="Cambria Math"/>
                    <w:lang w:val="el-GR"/>
                  </w:rPr>
                  <m:t>n</m:t>
                </m:r>
              </m:e>
              <m:sup>
                <m:r>
                  <w:rPr>
                    <w:rFonts w:ascii="Cambria Math" w:hAnsi="Cambria Math"/>
                    <w:lang w:val="el-GR"/>
                  </w:rPr>
                  <m:t>2</m:t>
                </m:r>
              </m:sup>
            </m:sSup>
          </m:e>
        </m:d>
      </m:oMath>
      <w:r w:rsidRPr="0083456F">
        <w:rPr>
          <w:lang w:val="el-GR"/>
        </w:rPr>
        <w:t xml:space="preserve">, όπου </w:t>
      </w:r>
      <w:r w:rsidRPr="0083456F">
        <w:t>n</w:t>
      </w:r>
      <w:r w:rsidRPr="0083456F">
        <w:rPr>
          <w:lang w:val="el-GR"/>
        </w:rPr>
        <w:t xml:space="preserve"> είναι ο αριθμός των πόλεων και</w:t>
      </w:r>
    </w:p>
    <w:p w14:paraId="6C05533A" w14:textId="77777777" w:rsidR="001053E2" w:rsidRPr="0083456F" w:rsidRDefault="001053E2" w:rsidP="001053E2">
      <w:pPr>
        <w:pStyle w:val="NormalWeb"/>
        <w:spacing w:line="360" w:lineRule="auto"/>
      </w:pPr>
      <w:r w:rsidRPr="0083456F">
        <w:rPr>
          <w:lang w:val="el-GR"/>
        </w:rPr>
        <w:lastRenderedPageBreak/>
        <w:t xml:space="preserve"> </w:t>
      </w:r>
      <m:oMath>
        <m:r>
          <w:rPr>
            <w:rFonts w:ascii="Cambria Math" w:hAnsi="Cambria Math"/>
            <w:lang w:val="el-GR"/>
          </w:rPr>
          <m:t xml:space="preserve">E = </m:t>
        </m:r>
        <m:f>
          <m:fPr>
            <m:ctrlPr>
              <w:rPr>
                <w:rFonts w:ascii="Cambria Math" w:hAnsi="Cambria Math"/>
                <w:i/>
                <w:lang w:val="el-GR"/>
              </w:rPr>
            </m:ctrlPr>
          </m:fPr>
          <m:num>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n-1</m:t>
                    </m:r>
                  </m:e>
                </m:d>
              </m:e>
              <m:sup>
                <m:r>
                  <w:rPr>
                    <w:rFonts w:ascii="Cambria Math" w:hAnsi="Cambria Math"/>
                    <w:lang w:val="el-GR"/>
                  </w:rPr>
                  <m:t>2</m:t>
                </m:r>
              </m:sup>
            </m:sSup>
          </m:num>
          <m:den>
            <m:r>
              <w:rPr>
                <w:rFonts w:ascii="Cambria Math" w:hAnsi="Cambria Math"/>
                <w:lang w:val="el-GR"/>
              </w:rPr>
              <m:t xml:space="preserve">2 </m:t>
            </m:r>
          </m:den>
        </m:f>
      </m:oMath>
      <w:r w:rsidRPr="0083456F">
        <w:rPr>
          <w:lang w:val="el-GR"/>
        </w:rPr>
        <w:t xml:space="preserve"> οι ακμές του πλήρους γράφου. Οι εκθετικές αυτές απαιτήσεις καθιστούν την πρακτική εφαρμογή της μεθόδου περιορισμένη σε μεσαίου μεγέθους προβλήματα, παρά τις δεκαετίες βελτιστοποιήσεων [</w:t>
      </w:r>
      <w:r w:rsidRPr="0083456F">
        <w:t>Algorithm</w:t>
      </w:r>
      <w:r w:rsidRPr="0083456F">
        <w:rPr>
          <w:lang w:val="el-GR"/>
        </w:rPr>
        <w:t>-</w:t>
      </w:r>
      <w:r w:rsidRPr="0083456F">
        <w:t>Wiki</w:t>
      </w:r>
      <w:r w:rsidRPr="0083456F">
        <w:rPr>
          <w:lang w:val="el-GR"/>
        </w:rPr>
        <w:t>, 2024].</w:t>
      </w:r>
    </w:p>
    <w:p w14:paraId="2356C6D1" w14:textId="77777777" w:rsidR="009D23A1" w:rsidRPr="0083456F" w:rsidRDefault="009D23A1" w:rsidP="00692DE5">
      <w:pPr>
        <w:pStyle w:val="NormalWeb"/>
        <w:spacing w:line="360" w:lineRule="auto"/>
        <w:rPr>
          <w:color w:val="000000"/>
          <w:lang w:val="el-GR"/>
        </w:rPr>
      </w:pPr>
    </w:p>
    <w:p w14:paraId="53160562" w14:textId="77777777" w:rsidR="009D23A1" w:rsidRPr="0083456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83456F">
        <w:rPr>
          <w:rFonts w:ascii="Times New Roman" w:hAnsi="Times New Roman" w:cs="Times New Roman"/>
          <w:b/>
          <w:bCs/>
          <w:i w:val="0"/>
          <w:iCs w:val="0"/>
          <w:color w:val="000000"/>
          <w:sz w:val="26"/>
          <w:szCs w:val="26"/>
          <w:lang w:val="el-GR"/>
        </w:rPr>
        <w:t>1.</w:t>
      </w:r>
      <w:r w:rsidR="0095401E" w:rsidRPr="0083456F">
        <w:rPr>
          <w:rFonts w:ascii="Times New Roman" w:hAnsi="Times New Roman" w:cs="Times New Roman"/>
          <w:b/>
          <w:bCs/>
          <w:i w:val="0"/>
          <w:iCs w:val="0"/>
          <w:color w:val="000000"/>
          <w:sz w:val="26"/>
          <w:szCs w:val="26"/>
          <w:lang w:val="el-GR"/>
        </w:rPr>
        <w:t>1</w:t>
      </w:r>
      <w:r w:rsidRPr="0083456F">
        <w:rPr>
          <w:rFonts w:ascii="Times New Roman" w:hAnsi="Times New Roman" w:cs="Times New Roman"/>
          <w:b/>
          <w:bCs/>
          <w:i w:val="0"/>
          <w:iCs w:val="0"/>
          <w:color w:val="000000"/>
          <w:sz w:val="26"/>
          <w:szCs w:val="26"/>
          <w:lang w:val="el-GR"/>
        </w:rPr>
        <w:t xml:space="preserve"> Μια Προσέγγιση με Μηχανική Μάθηση</w:t>
      </w:r>
    </w:p>
    <w:p w14:paraId="0ED9690E" w14:textId="1B97DB17" w:rsidR="00362D05" w:rsidRPr="0083456F" w:rsidRDefault="00362D05" w:rsidP="00362D05">
      <w:pPr>
        <w:pStyle w:val="NormalWeb"/>
        <w:spacing w:line="360" w:lineRule="auto"/>
        <w:rPr>
          <w:color w:val="000000"/>
        </w:rPr>
      </w:pPr>
      <w:r w:rsidRPr="0083456F">
        <w:rPr>
          <w:color w:val="000000"/>
          <w:lang w:val="el-GR"/>
        </w:rPr>
        <w:t>Η παρούσα εργασία εξετάζει αν τα νευρωνικά δίκτυα γράφων (</w:t>
      </w:r>
      <w:r w:rsidRPr="0083456F">
        <w:rPr>
          <w:color w:val="000000"/>
        </w:rPr>
        <w:t>Graph</w:t>
      </w:r>
      <w:r w:rsidRPr="0083456F">
        <w:rPr>
          <w:color w:val="000000"/>
          <w:lang w:val="el-GR"/>
        </w:rPr>
        <w:t xml:space="preserve"> </w:t>
      </w:r>
      <w:r w:rsidRPr="0083456F">
        <w:rPr>
          <w:color w:val="000000"/>
        </w:rPr>
        <w:t>Neural</w:t>
      </w:r>
      <w:r w:rsidRPr="0083456F">
        <w:rPr>
          <w:color w:val="000000"/>
          <w:lang w:val="el-GR"/>
        </w:rPr>
        <w:t xml:space="preserve"> </w:t>
      </w:r>
      <w:r w:rsidRPr="0083456F">
        <w:rPr>
          <w:color w:val="000000"/>
        </w:rPr>
        <w:t>Networks</w:t>
      </w:r>
      <w:r w:rsidRPr="0083456F">
        <w:rPr>
          <w:color w:val="000000"/>
          <w:lang w:val="el-GR"/>
        </w:rPr>
        <w:t xml:space="preserve"> - </w:t>
      </w:r>
      <w:r w:rsidRPr="0083456F">
        <w:rPr>
          <w:color w:val="000000"/>
        </w:rPr>
        <w:t>GNNs</w:t>
      </w:r>
      <w:r w:rsidRPr="0083456F">
        <w:rPr>
          <w:color w:val="000000"/>
          <w:lang w:val="el-GR"/>
        </w:rPr>
        <w:t xml:space="preserve">) μπορούν να μάθουν τα μοτίβα των βέλτιστων λύσεων του </w:t>
      </w:r>
      <w:r w:rsidRPr="0083456F">
        <w:rPr>
          <w:color w:val="000000"/>
        </w:rPr>
        <w:t>TSP</w:t>
      </w:r>
      <w:r w:rsidRPr="0083456F">
        <w:rPr>
          <w:color w:val="000000"/>
          <w:lang w:val="el-GR"/>
        </w:rPr>
        <w:t xml:space="preserve"> από μικρά παραδείγματα και να γενικεύσουν αυτή τη γνώση σε μεγαλύτερα προβλήματα. </w:t>
      </w:r>
      <w:r w:rsidRPr="0083456F">
        <w:rPr>
          <w:color w:val="000000"/>
        </w:rPr>
        <w:t>Η πρ</w:t>
      </w:r>
      <w:r w:rsidR="004B3839" w:rsidRPr="0083456F">
        <w:rPr>
          <w:color w:val="000000"/>
          <w:lang w:val="el-GR"/>
        </w:rPr>
        <w:t>οσέγγιση</w:t>
      </w:r>
      <w:r w:rsidRPr="0083456F">
        <w:rPr>
          <w:color w:val="000000"/>
        </w:rPr>
        <w:t xml:space="preserve"> μας βασ</w:t>
      </w:r>
      <w:proofErr w:type="spellStart"/>
      <w:r w:rsidR="00E20EE6" w:rsidRPr="0083456F">
        <w:rPr>
          <w:color w:val="000000"/>
          <w:lang w:val="el-GR"/>
        </w:rPr>
        <w:t>ίζεται</w:t>
      </w:r>
      <w:proofErr w:type="spellEnd"/>
      <w:r w:rsidRPr="0083456F">
        <w:rPr>
          <w:color w:val="000000"/>
        </w:rPr>
        <w:t xml:space="preserve"> </w:t>
      </w:r>
      <w:proofErr w:type="spellStart"/>
      <w:r w:rsidRPr="0083456F">
        <w:rPr>
          <w:color w:val="000000"/>
        </w:rPr>
        <w:t>σε</w:t>
      </w:r>
      <w:proofErr w:type="spellEnd"/>
      <w:r w:rsidRPr="0083456F">
        <w:rPr>
          <w:color w:val="000000"/>
        </w:rPr>
        <w:t xml:space="preserve"> τρε</w:t>
      </w:r>
      <w:r w:rsidR="004B3839" w:rsidRPr="0083456F">
        <w:rPr>
          <w:color w:val="000000"/>
          <w:lang w:val="el-GR"/>
        </w:rPr>
        <w:t>ί</w:t>
      </w:r>
      <w:r w:rsidRPr="0083456F">
        <w:rPr>
          <w:color w:val="000000"/>
        </w:rPr>
        <w:t>ς βασικές παρατηρήσεις:</w:t>
      </w:r>
    </w:p>
    <w:p w14:paraId="459FF981" w14:textId="77777777" w:rsidR="009D23A1" w:rsidRPr="0083456F" w:rsidRDefault="009D23A1" w:rsidP="00607E98">
      <w:pPr>
        <w:pStyle w:val="NormalWeb"/>
        <w:numPr>
          <w:ilvl w:val="0"/>
          <w:numId w:val="1"/>
        </w:numPr>
        <w:spacing w:line="360" w:lineRule="auto"/>
        <w:rPr>
          <w:color w:val="000000"/>
          <w:lang w:val="el-GR"/>
        </w:rPr>
      </w:pPr>
      <w:r w:rsidRPr="0083456F">
        <w:rPr>
          <w:rStyle w:val="Strong"/>
          <w:color w:val="000000"/>
          <w:lang w:val="el-GR"/>
        </w:rPr>
        <w:t>Δομική Ομοιότητα:</w:t>
      </w:r>
      <w:r w:rsidRPr="0083456F">
        <w:rPr>
          <w:rStyle w:val="apple-converted-space"/>
          <w:color w:val="000000"/>
        </w:rPr>
        <w:t> </w:t>
      </w:r>
      <w:r w:rsidRPr="0083456F">
        <w:rPr>
          <w:color w:val="000000"/>
          <w:lang w:val="el-GR"/>
        </w:rPr>
        <w:t xml:space="preserve">Μικρά και μεγάλα παραδείγματα του </w:t>
      </w:r>
      <w:r w:rsidRPr="0083456F">
        <w:rPr>
          <w:color w:val="000000"/>
        </w:rPr>
        <w:t>TSP</w:t>
      </w:r>
      <w:r w:rsidRPr="0083456F">
        <w:rPr>
          <w:color w:val="000000"/>
          <w:lang w:val="el-GR"/>
        </w:rPr>
        <w:t xml:space="preserve"> παρουσιάζουν κοινά τοπολογικά χαρακτηριστικά στις βέλτιστες λύσεις τους.</w:t>
      </w:r>
    </w:p>
    <w:p w14:paraId="2533A547" w14:textId="77777777" w:rsidR="009D23A1" w:rsidRPr="0083456F" w:rsidRDefault="009D23A1" w:rsidP="00607E98">
      <w:pPr>
        <w:pStyle w:val="NormalWeb"/>
        <w:numPr>
          <w:ilvl w:val="0"/>
          <w:numId w:val="1"/>
        </w:numPr>
        <w:spacing w:line="360" w:lineRule="auto"/>
        <w:rPr>
          <w:color w:val="000000"/>
          <w:lang w:val="el-GR"/>
        </w:rPr>
      </w:pPr>
      <w:r w:rsidRPr="0083456F">
        <w:rPr>
          <w:rStyle w:val="Strong"/>
          <w:color w:val="000000"/>
          <w:lang w:val="el-GR"/>
        </w:rPr>
        <w:t>Τοπικά Μοτίβα:</w:t>
      </w:r>
      <w:r w:rsidRPr="0083456F">
        <w:rPr>
          <w:rStyle w:val="apple-converted-space"/>
          <w:color w:val="000000"/>
        </w:rPr>
        <w:t> </w:t>
      </w:r>
      <w:r w:rsidRPr="0083456F">
        <w:rPr>
          <w:color w:val="000000"/>
          <w:lang w:val="el-GR"/>
        </w:rPr>
        <w:t xml:space="preserve">Οι βέλτιστες διαδρομές συχνά εμφανίζουν αναγνωρίσιμα τοπικά μοτίβα επιλογής ακμών, τα οποία τα </w:t>
      </w:r>
      <w:r w:rsidRPr="0083456F">
        <w:rPr>
          <w:color w:val="000000"/>
        </w:rPr>
        <w:t>GNN</w:t>
      </w:r>
      <w:r w:rsidRPr="0083456F">
        <w:rPr>
          <w:color w:val="000000"/>
          <w:lang w:val="el-GR"/>
        </w:rPr>
        <w:t xml:space="preserve"> μπορούν να μάθουν.</w:t>
      </w:r>
    </w:p>
    <w:p w14:paraId="49585F59" w14:textId="77777777" w:rsidR="009D23A1" w:rsidRPr="0083456F" w:rsidRDefault="00F7313B" w:rsidP="00607E98">
      <w:pPr>
        <w:pStyle w:val="NormalWeb"/>
        <w:numPr>
          <w:ilvl w:val="0"/>
          <w:numId w:val="1"/>
        </w:numPr>
        <w:spacing w:line="360" w:lineRule="auto"/>
        <w:rPr>
          <w:color w:val="000000"/>
          <w:lang w:val="el-GR"/>
        </w:rPr>
      </w:pPr>
      <w:r w:rsidRPr="0083456F">
        <w:rPr>
          <w:rStyle w:val="Strong"/>
          <w:color w:val="000000"/>
          <w:lang w:val="el-GR"/>
        </w:rPr>
        <w:t>Ανοχ</w:t>
      </w:r>
      <w:r w:rsidR="00285C68" w:rsidRPr="0083456F">
        <w:rPr>
          <w:rStyle w:val="Strong"/>
          <w:color w:val="000000"/>
          <w:lang w:val="el-GR"/>
        </w:rPr>
        <w:t>ή σε υποβέλτιστες λύσεις</w:t>
      </w:r>
      <w:r w:rsidR="009D23A1" w:rsidRPr="0083456F">
        <w:rPr>
          <w:rStyle w:val="Strong"/>
          <w:color w:val="000000"/>
          <w:lang w:val="el-GR"/>
        </w:rPr>
        <w:t>:</w:t>
      </w:r>
      <w:r w:rsidR="009D23A1" w:rsidRPr="0083456F">
        <w:rPr>
          <w:rStyle w:val="apple-converted-space"/>
          <w:color w:val="000000"/>
        </w:rPr>
        <w:t> </w:t>
      </w:r>
      <w:r w:rsidR="009D23A1" w:rsidRPr="0083456F">
        <w:rPr>
          <w:color w:val="000000"/>
          <w:lang w:val="el-GR"/>
        </w:rPr>
        <w:t>Αν και δεν εγγυώνται βέλτιστες λύσεις, οι νευρωνικές προσεγγίσεις μπορεί να προσφέρουν κοντινές στη βέλτιστη λύσεις με σημαντικά μειωμένο χρόνο υπολογισμού.</w:t>
      </w:r>
    </w:p>
    <w:p w14:paraId="5E4EA8E8" w14:textId="77777777" w:rsidR="009D23A1" w:rsidRPr="0083456F" w:rsidRDefault="009D23A1" w:rsidP="00692DE5">
      <w:pPr>
        <w:pStyle w:val="NormalWeb"/>
        <w:spacing w:line="360" w:lineRule="auto"/>
        <w:rPr>
          <w:color w:val="000000"/>
          <w:lang w:val="el-GR"/>
        </w:rPr>
      </w:pPr>
      <w:r w:rsidRPr="0083456F">
        <w:rPr>
          <w:color w:val="000000"/>
          <w:lang w:val="el-GR"/>
        </w:rPr>
        <w:t>Αυτό υλοποιείται μέσω ενός υβριδικού πλαισίου όπου:</w:t>
      </w:r>
    </w:p>
    <w:p w14:paraId="0AB2A261" w14:textId="77777777" w:rsidR="009D23A1" w:rsidRPr="0083456F" w:rsidRDefault="009D23A1" w:rsidP="00607E98">
      <w:pPr>
        <w:pStyle w:val="NormalWeb"/>
        <w:numPr>
          <w:ilvl w:val="0"/>
          <w:numId w:val="2"/>
        </w:numPr>
        <w:spacing w:line="360" w:lineRule="auto"/>
        <w:rPr>
          <w:color w:val="000000"/>
          <w:lang w:val="el-GR"/>
        </w:rPr>
      </w:pPr>
      <w:r w:rsidRPr="0083456F">
        <w:rPr>
          <w:color w:val="000000"/>
          <w:lang w:val="el-GR"/>
        </w:rPr>
        <w:t xml:space="preserve">Ένα </w:t>
      </w:r>
      <w:r w:rsidRPr="0083456F">
        <w:rPr>
          <w:color w:val="000000"/>
        </w:rPr>
        <w:t>GNN</w:t>
      </w:r>
      <w:r w:rsidRPr="0083456F">
        <w:rPr>
          <w:color w:val="000000"/>
          <w:lang w:val="el-GR"/>
        </w:rPr>
        <w:t xml:space="preserve"> μαθαίνει να προβλέπει τις πιθανότητες επιλογής ακμών από βέλτιστες λύσεις μικρών παραδειγμάτων (20-50 κόμβοι).</w:t>
      </w:r>
    </w:p>
    <w:p w14:paraId="020C0B67" w14:textId="77777777" w:rsidR="009D23A1" w:rsidRPr="0083456F" w:rsidRDefault="009D23A1" w:rsidP="00607E98">
      <w:pPr>
        <w:pStyle w:val="NormalWeb"/>
        <w:numPr>
          <w:ilvl w:val="0"/>
          <w:numId w:val="2"/>
        </w:numPr>
        <w:spacing w:line="360" w:lineRule="auto"/>
        <w:rPr>
          <w:color w:val="000000"/>
          <w:lang w:val="el-GR"/>
        </w:rPr>
      </w:pPr>
      <w:r w:rsidRPr="0083456F">
        <w:rPr>
          <w:color w:val="000000"/>
          <w:lang w:val="el-GR"/>
        </w:rPr>
        <w:t xml:space="preserve">Οι προβλέψεις αυτές καθοδηγούν έναν αλγόριθμο </w:t>
      </w:r>
      <w:r w:rsidRPr="0083456F">
        <w:rPr>
          <w:color w:val="000000"/>
        </w:rPr>
        <w:t>beam</w:t>
      </w:r>
      <w:r w:rsidRPr="0083456F">
        <w:rPr>
          <w:color w:val="000000"/>
          <w:lang w:val="el-GR"/>
        </w:rPr>
        <w:t xml:space="preserve"> </w:t>
      </w:r>
      <w:r w:rsidRPr="0083456F">
        <w:rPr>
          <w:color w:val="000000"/>
        </w:rPr>
        <w:t>search</w:t>
      </w:r>
      <w:r w:rsidRPr="0083456F">
        <w:rPr>
          <w:color w:val="000000"/>
          <w:lang w:val="el-GR"/>
        </w:rPr>
        <w:t xml:space="preserve"> για την κατασκευή εφικτών διαδρομών.</w:t>
      </w:r>
    </w:p>
    <w:p w14:paraId="231E2FAF" w14:textId="77777777" w:rsidR="009D23A1" w:rsidRPr="0083456F"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83456F">
        <w:rPr>
          <w:rFonts w:ascii="Times New Roman" w:hAnsi="Times New Roman" w:cs="Times New Roman"/>
          <w:b/>
          <w:bCs/>
          <w:i w:val="0"/>
          <w:iCs w:val="0"/>
          <w:color w:val="000000"/>
          <w:sz w:val="26"/>
          <w:szCs w:val="26"/>
          <w:lang w:val="el-GR"/>
        </w:rPr>
        <w:t>1.</w:t>
      </w:r>
      <w:r w:rsidR="0095401E" w:rsidRPr="0083456F">
        <w:rPr>
          <w:rFonts w:ascii="Times New Roman" w:hAnsi="Times New Roman" w:cs="Times New Roman"/>
          <w:b/>
          <w:bCs/>
          <w:i w:val="0"/>
          <w:iCs w:val="0"/>
          <w:color w:val="000000"/>
          <w:sz w:val="26"/>
          <w:szCs w:val="26"/>
          <w:lang w:val="el-GR"/>
        </w:rPr>
        <w:t>2</w:t>
      </w:r>
      <w:r w:rsidRPr="0083456F">
        <w:rPr>
          <w:rFonts w:ascii="Times New Roman" w:hAnsi="Times New Roman" w:cs="Times New Roman"/>
          <w:b/>
          <w:bCs/>
          <w:i w:val="0"/>
          <w:iCs w:val="0"/>
          <w:color w:val="000000"/>
          <w:sz w:val="26"/>
          <w:szCs w:val="26"/>
          <w:lang w:val="el-GR"/>
        </w:rPr>
        <w:t xml:space="preserve"> Συνεισφορές</w:t>
      </w:r>
    </w:p>
    <w:p w14:paraId="58180812" w14:textId="77777777" w:rsidR="009D23A1" w:rsidRPr="0083456F" w:rsidRDefault="009D23A1" w:rsidP="00692DE5">
      <w:pPr>
        <w:pStyle w:val="NormalWeb"/>
        <w:spacing w:line="360" w:lineRule="auto"/>
        <w:rPr>
          <w:color w:val="000000"/>
          <w:lang w:val="el-GR"/>
        </w:rPr>
      </w:pPr>
      <w:r w:rsidRPr="0083456F">
        <w:rPr>
          <w:color w:val="000000"/>
          <w:lang w:val="el-GR"/>
        </w:rPr>
        <w:t>Η εργασία αυτή προσφέρει τρεις βασικές συνεισφορές:</w:t>
      </w:r>
    </w:p>
    <w:p w14:paraId="2CFA6D90" w14:textId="77777777" w:rsidR="009D23A1"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t>Υλοποίηση:</w:t>
      </w:r>
      <w:r w:rsidRPr="0083456F">
        <w:rPr>
          <w:rStyle w:val="apple-converted-space"/>
          <w:color w:val="000000"/>
        </w:rPr>
        <w:t> </w:t>
      </w:r>
      <w:r w:rsidRPr="0083456F">
        <w:rPr>
          <w:color w:val="000000"/>
          <w:lang w:val="el-GR"/>
        </w:rPr>
        <w:t xml:space="preserve">Ανάπτυξη τόσο παραδοσιακών λύσεων γραμμικού προγραμματισμού όσο και νέων </w:t>
      </w:r>
      <w:r w:rsidRPr="0083456F">
        <w:rPr>
          <w:color w:val="000000"/>
        </w:rPr>
        <w:t>GNN</w:t>
      </w:r>
      <w:r w:rsidRPr="0083456F">
        <w:rPr>
          <w:color w:val="000000"/>
          <w:lang w:val="el-GR"/>
        </w:rPr>
        <w:t>-</w:t>
      </w:r>
      <w:r w:rsidRPr="0083456F">
        <w:rPr>
          <w:color w:val="000000"/>
        </w:rPr>
        <w:t>based</w:t>
      </w:r>
      <w:r w:rsidRPr="0083456F">
        <w:rPr>
          <w:color w:val="000000"/>
          <w:lang w:val="el-GR"/>
        </w:rPr>
        <w:t xml:space="preserve"> λύσεων με ανοικτή πρόσβαση στον κώδικα.</w:t>
      </w:r>
    </w:p>
    <w:p w14:paraId="1E49EAAE" w14:textId="77777777" w:rsidR="009D23A1"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lastRenderedPageBreak/>
        <w:t>Υβριδική Μεθοδολογία:</w:t>
      </w:r>
      <w:r w:rsidRPr="0083456F">
        <w:rPr>
          <w:rStyle w:val="apple-converted-space"/>
          <w:color w:val="000000"/>
        </w:rPr>
        <w:t> </w:t>
      </w:r>
      <w:r w:rsidRPr="0083456F">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14:paraId="14BCE5FD" w14:textId="77777777" w:rsidR="0095401E" w:rsidRPr="0083456F" w:rsidRDefault="009D23A1" w:rsidP="00607E98">
      <w:pPr>
        <w:pStyle w:val="NormalWeb"/>
        <w:numPr>
          <w:ilvl w:val="0"/>
          <w:numId w:val="3"/>
        </w:numPr>
        <w:spacing w:line="360" w:lineRule="auto"/>
        <w:rPr>
          <w:color w:val="000000"/>
          <w:lang w:val="el-GR"/>
        </w:rPr>
      </w:pPr>
      <w:r w:rsidRPr="0083456F">
        <w:rPr>
          <w:rStyle w:val="Strong"/>
          <w:color w:val="000000"/>
          <w:lang w:val="el-GR"/>
        </w:rPr>
        <w:t>Εμπειρική Επιβεβαίωση:</w:t>
      </w:r>
      <w:r w:rsidRPr="0083456F">
        <w:rPr>
          <w:rStyle w:val="apple-converted-space"/>
          <w:color w:val="000000"/>
        </w:rPr>
        <w:t> </w:t>
      </w:r>
      <w:r w:rsidRPr="0083456F">
        <w:rPr>
          <w:color w:val="000000"/>
          <w:lang w:val="el-GR"/>
        </w:rPr>
        <w:t xml:space="preserve">Συστηματική αξιολόγηση που αποδεικνύει ότι τα </w:t>
      </w:r>
      <w:r w:rsidRPr="0083456F">
        <w:rPr>
          <w:color w:val="000000"/>
        </w:rPr>
        <w:t>GNN</w:t>
      </w:r>
      <w:r w:rsidRPr="0083456F">
        <w:rPr>
          <w:color w:val="000000"/>
          <w:lang w:val="el-GR"/>
        </w:rPr>
        <w:t xml:space="preserve"> μπορούν να συλλάβουν ουσιαστικά μοτίβα λύσεων, θέτοντας θεμέλια για μελλοντική έρευνα.</w:t>
      </w:r>
    </w:p>
    <w:p w14:paraId="2DCFC70B" w14:textId="77777777" w:rsidR="00D718EA" w:rsidRPr="0083456F" w:rsidRDefault="00D718EA" w:rsidP="00D718EA">
      <w:pPr>
        <w:pStyle w:val="NormalWeb"/>
        <w:spacing w:line="360" w:lineRule="auto"/>
        <w:ind w:left="720"/>
        <w:rPr>
          <w:color w:val="000000"/>
          <w:lang w:val="el-GR"/>
        </w:rPr>
      </w:pPr>
    </w:p>
    <w:p w14:paraId="1713CA50" w14:textId="77777777" w:rsidR="00426ABC" w:rsidRPr="0083456F"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83456F">
        <w:rPr>
          <w:rFonts w:ascii="Times New Roman" w:eastAsia="Times New Roman" w:hAnsi="Times New Roman" w:cs="Times New Roman"/>
          <w:b/>
          <w:bCs/>
          <w:color w:val="000000"/>
          <w:kern w:val="0"/>
          <w:sz w:val="27"/>
          <w:szCs w:val="27"/>
          <w:lang w:val="el-GR"/>
          <w14:ligatures w14:val="none"/>
        </w:rPr>
        <w:t xml:space="preserve">2 </w:t>
      </w:r>
      <w:r w:rsidR="001E3F51" w:rsidRPr="0083456F">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83456F">
        <w:rPr>
          <w:rFonts w:ascii="Times New Roman" w:eastAsia="Times New Roman" w:hAnsi="Times New Roman" w:cs="Times New Roman"/>
          <w:b/>
          <w:bCs/>
          <w:color w:val="000000"/>
          <w:kern w:val="0"/>
          <w:sz w:val="27"/>
          <w:szCs w:val="27"/>
          <w14:ligatures w14:val="none"/>
        </w:rPr>
        <w:t>TSP</w:t>
      </w:r>
      <w:r w:rsidR="001E3F51" w:rsidRPr="0083456F">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14:paraId="6D452651" w14:textId="77777777" w:rsidR="005B2B88" w:rsidRPr="0083456F" w:rsidRDefault="005B2B88" w:rsidP="00692DE5">
      <w:pPr>
        <w:pStyle w:val="NormalWeb"/>
        <w:spacing w:line="360" w:lineRule="auto"/>
        <w:rPr>
          <w:color w:val="000000"/>
          <w:lang w:val="el-GR"/>
        </w:rPr>
      </w:pPr>
      <w:r w:rsidRPr="0083456F">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sidRPr="0083456F">
        <w:rPr>
          <w:color w:val="000000"/>
          <w:lang w:val="el-GR"/>
        </w:rPr>
        <w:t xml:space="preserve"> και μπορεί να διατυπωθεί ως ε</w:t>
      </w:r>
      <w:r w:rsidR="00285C68" w:rsidRPr="0083456F">
        <w:rPr>
          <w:color w:val="000000"/>
          <w:lang w:val="el-GR"/>
        </w:rPr>
        <w:t>ξ</w:t>
      </w:r>
      <w:r w:rsidR="00BA0D54" w:rsidRPr="0083456F">
        <w:rPr>
          <w:color w:val="000000"/>
          <w:lang w:val="el-GR"/>
        </w:rPr>
        <w:t>ής</w:t>
      </w:r>
      <w:r w:rsidRPr="0083456F">
        <w:rPr>
          <w:color w:val="000000"/>
          <w:lang w:val="el-GR"/>
        </w:rPr>
        <w:t>: Δίνεται ένα σύνολο πόλεων και οι αποστάσεις μεταξύ κάθε</w:t>
      </w:r>
      <w:r w:rsidR="00BA0D54" w:rsidRPr="0083456F">
        <w:rPr>
          <w:color w:val="000000"/>
          <w:lang w:val="el-GR"/>
        </w:rPr>
        <w:t xml:space="preserve"> πιθανού</w:t>
      </w:r>
      <w:r w:rsidRPr="0083456F">
        <w:rPr>
          <w:color w:val="000000"/>
          <w:lang w:val="el-GR"/>
        </w:rPr>
        <w:t xml:space="preserve"> ζεύγους αυτών. Στόχος είναι να βρεθεί η συντομότερη διαδρομή που:</w:t>
      </w:r>
    </w:p>
    <w:p w14:paraId="10DBE7AA" w14:textId="77777777" w:rsidR="00B144D6" w:rsidRPr="0083456F" w:rsidRDefault="005B2B88" w:rsidP="00607E98">
      <w:pPr>
        <w:pStyle w:val="NormalWeb"/>
        <w:numPr>
          <w:ilvl w:val="0"/>
          <w:numId w:val="4"/>
        </w:numPr>
        <w:spacing w:line="360" w:lineRule="auto"/>
        <w:rPr>
          <w:color w:val="000000"/>
          <w:lang w:val="el-GR"/>
        </w:rPr>
      </w:pPr>
      <w:r w:rsidRPr="0083456F">
        <w:rPr>
          <w:color w:val="000000"/>
          <w:lang w:val="el-GR"/>
        </w:rPr>
        <w:t>επισκέπτεται κάθε πόλη ακριβώς μία φορά</w:t>
      </w:r>
      <w:r w:rsidR="00285C68" w:rsidRPr="0083456F">
        <w:rPr>
          <w:color w:val="000000"/>
          <w:lang w:val="el-GR"/>
        </w:rPr>
        <w:tab/>
      </w:r>
      <w:r w:rsidR="00285C68" w:rsidRPr="0083456F">
        <w:rPr>
          <w:color w:val="000000"/>
          <w:lang w:val="el-GR"/>
        </w:rPr>
        <w:tab/>
      </w:r>
      <w:r w:rsidR="008724FD" w:rsidRPr="0083456F">
        <w:rPr>
          <w:color w:val="000000"/>
          <w:lang w:val="el-GR"/>
        </w:rPr>
        <w:t xml:space="preserve">                        </w:t>
      </w:r>
      <w:r w:rsidR="00366473" w:rsidRPr="0083456F">
        <w:rPr>
          <w:color w:val="000000"/>
          <w:lang w:val="el-GR"/>
        </w:rPr>
        <w:t>(1)</w:t>
      </w:r>
    </w:p>
    <w:p w14:paraId="5F533082" w14:textId="77777777" w:rsidR="00B144D6" w:rsidRPr="0083456F" w:rsidRDefault="005B2B88" w:rsidP="00607E98">
      <w:pPr>
        <w:pStyle w:val="NormalWeb"/>
        <w:numPr>
          <w:ilvl w:val="0"/>
          <w:numId w:val="4"/>
        </w:numPr>
        <w:spacing w:line="360" w:lineRule="auto"/>
        <w:rPr>
          <w:color w:val="000000"/>
          <w:lang w:val="el-GR"/>
        </w:rPr>
      </w:pPr>
      <w:r w:rsidRPr="0083456F">
        <w:rPr>
          <w:color w:val="000000"/>
          <w:lang w:val="el-GR"/>
        </w:rPr>
        <w:t>αποτελεί έναν ενιαίο κύκλο που περικλείει όλες τις πόλεις</w:t>
      </w:r>
      <w:r w:rsidR="00366473" w:rsidRPr="0083456F">
        <w:rPr>
          <w:color w:val="000000"/>
          <w:lang w:val="el-GR"/>
        </w:rPr>
        <w:t xml:space="preserve"> </w:t>
      </w:r>
      <w:r w:rsidR="00285C68" w:rsidRPr="0083456F">
        <w:rPr>
          <w:color w:val="000000"/>
          <w:lang w:val="el-GR"/>
        </w:rPr>
        <w:tab/>
      </w:r>
      <w:r w:rsidR="00285C68" w:rsidRPr="0083456F">
        <w:rPr>
          <w:color w:val="000000"/>
          <w:lang w:val="el-GR"/>
        </w:rPr>
        <w:tab/>
      </w:r>
      <w:r w:rsidR="00366473" w:rsidRPr="0083456F">
        <w:rPr>
          <w:color w:val="000000"/>
          <w:lang w:val="el-GR"/>
        </w:rPr>
        <w:t>(2)</w:t>
      </w:r>
    </w:p>
    <w:p w14:paraId="1578DD92" w14:textId="77777777" w:rsidR="005B2B88" w:rsidRPr="0083456F" w:rsidRDefault="005B2B88" w:rsidP="00607E98">
      <w:pPr>
        <w:pStyle w:val="NormalWeb"/>
        <w:numPr>
          <w:ilvl w:val="0"/>
          <w:numId w:val="4"/>
        </w:numPr>
        <w:spacing w:line="360" w:lineRule="auto"/>
        <w:rPr>
          <w:color w:val="000000"/>
          <w:lang w:val="el-GR"/>
        </w:rPr>
      </w:pPr>
      <w:r w:rsidRPr="0083456F">
        <w:rPr>
          <w:color w:val="000000"/>
          <w:lang w:val="el-GR"/>
        </w:rPr>
        <w:t>και ελαχιστοποιεί το συνολικό μήκος ή κόστος της διαδρομής</w:t>
      </w:r>
      <w:r w:rsidR="00285C68" w:rsidRPr="0083456F">
        <w:rPr>
          <w:color w:val="000000"/>
          <w:lang w:val="el-GR"/>
        </w:rPr>
        <w:tab/>
      </w:r>
      <w:r w:rsidR="00366473" w:rsidRPr="0083456F">
        <w:rPr>
          <w:color w:val="000000"/>
          <w:lang w:val="el-GR"/>
        </w:rPr>
        <w:t>(3)</w:t>
      </w:r>
    </w:p>
    <w:p w14:paraId="58D8E48F" w14:textId="77777777" w:rsidR="00BA0D54" w:rsidRPr="0083456F"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83456F">
        <w:rPr>
          <w:rFonts w:ascii="Times New Roman" w:eastAsia="Times New Roman" w:hAnsi="Times New Roman" w:cs="Times New Roman"/>
          <w:b/>
          <w:bCs/>
          <w:color w:val="000000"/>
          <w:kern w:val="0"/>
          <w:sz w:val="28"/>
          <w:szCs w:val="28"/>
          <w:lang w:val="el-GR"/>
          <w14:ligatures w14:val="none"/>
        </w:rPr>
        <w:t>2.</w:t>
      </w:r>
      <w:r w:rsidR="0095401E" w:rsidRPr="0083456F">
        <w:rPr>
          <w:rFonts w:ascii="Times New Roman" w:eastAsia="Times New Roman" w:hAnsi="Times New Roman" w:cs="Times New Roman"/>
          <w:b/>
          <w:bCs/>
          <w:color w:val="000000"/>
          <w:kern w:val="0"/>
          <w:sz w:val="28"/>
          <w:szCs w:val="28"/>
          <w:lang w:val="el-GR"/>
          <w14:ligatures w14:val="none"/>
        </w:rPr>
        <w:t>1</w:t>
      </w:r>
      <w:r w:rsidRPr="0083456F">
        <w:rPr>
          <w:rFonts w:ascii="Times New Roman" w:eastAsia="Times New Roman" w:hAnsi="Times New Roman" w:cs="Times New Roman"/>
          <w:b/>
          <w:bCs/>
          <w:color w:val="000000"/>
          <w:kern w:val="0"/>
          <w:sz w:val="28"/>
          <w:szCs w:val="28"/>
          <w:lang w:val="el-GR"/>
          <w14:ligatures w14:val="none"/>
        </w:rPr>
        <w:t xml:space="preserve"> Προσεγγίσεις Μαθηματικής Μοντελοποίησης</w:t>
      </w:r>
    </w:p>
    <w:p w14:paraId="13C51679" w14:textId="77777777" w:rsidR="004A18A6" w:rsidRPr="0083456F" w:rsidRDefault="00E87CDE"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Στη βιβλιογραφία έχουν αναπτυχθεί διάφορες μαθηματικές διατυπώσεις για τη μοντελοποίηση του Προβλήματος του Πλανόδιου Πωλητή (</w:t>
      </w:r>
      <w:r w:rsidRPr="0083456F">
        <w:rPr>
          <w:rFonts w:ascii="Times New Roman" w:eastAsia="Times New Roman" w:hAnsi="Times New Roman" w:cs="Times New Roman"/>
          <w:color w:val="000000"/>
          <w:kern w:val="0"/>
          <w14:ligatures w14:val="none"/>
        </w:rPr>
        <w:t>TSP</w:t>
      </w:r>
      <w:r w:rsidRPr="0083456F">
        <w:rPr>
          <w:rFonts w:ascii="Times New Roman" w:eastAsia="Times New Roman" w:hAnsi="Times New Roman" w:cs="Times New Roman"/>
          <w:color w:val="000000"/>
          <w:kern w:val="0"/>
          <w:lang w:val="el-GR"/>
          <w14:ligatures w14:val="none"/>
        </w:rPr>
        <w:t xml:space="preserve">), με δύο από τις πιο διαδεδομένες να είναι εκείνες των </w:t>
      </w:r>
      <w:r w:rsidRPr="0083456F">
        <w:rPr>
          <w:rFonts w:ascii="Times New Roman" w:eastAsia="Times New Roman" w:hAnsi="Times New Roman" w:cs="Times New Roman"/>
          <w:color w:val="000000"/>
          <w:kern w:val="0"/>
          <w14:ligatures w14:val="none"/>
        </w:rPr>
        <w:t>Miller</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Tucker</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Zemlin</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MTZ</w:t>
      </w:r>
      <w:r w:rsidRPr="0083456F">
        <w:rPr>
          <w:rFonts w:ascii="Times New Roman" w:eastAsia="Times New Roman" w:hAnsi="Times New Roman" w:cs="Times New Roman"/>
          <w:color w:val="000000"/>
          <w:kern w:val="0"/>
          <w:lang w:val="el-GR"/>
          <w14:ligatures w14:val="none"/>
        </w:rPr>
        <w:t>) (</w:t>
      </w:r>
      <w:r w:rsidRPr="0083456F">
        <w:rPr>
          <w:rFonts w:ascii="Times New Roman" w:eastAsia="Times New Roman" w:hAnsi="Times New Roman" w:cs="Times New Roman"/>
          <w:color w:val="000000"/>
          <w:kern w:val="0"/>
          <w14:ligatures w14:val="none"/>
        </w:rPr>
        <w:t>Miller</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Tucker</w:t>
      </w:r>
      <w:r w:rsidRPr="0083456F">
        <w:rPr>
          <w:rFonts w:ascii="Times New Roman" w:eastAsia="Times New Roman" w:hAnsi="Times New Roman" w:cs="Times New Roman"/>
          <w:color w:val="000000"/>
          <w:kern w:val="0"/>
          <w:lang w:val="el-GR"/>
          <w14:ligatures w14:val="none"/>
        </w:rPr>
        <w:t xml:space="preserve"> &amp; </w:t>
      </w:r>
      <w:r w:rsidRPr="0083456F">
        <w:rPr>
          <w:rFonts w:ascii="Times New Roman" w:eastAsia="Times New Roman" w:hAnsi="Times New Roman" w:cs="Times New Roman"/>
          <w:color w:val="000000"/>
          <w:kern w:val="0"/>
          <w14:ligatures w14:val="none"/>
        </w:rPr>
        <w:t>Zemlin</w:t>
      </w:r>
      <w:r w:rsidRPr="0083456F">
        <w:rPr>
          <w:rFonts w:ascii="Times New Roman" w:eastAsia="Times New Roman" w:hAnsi="Times New Roman" w:cs="Times New Roman"/>
          <w:color w:val="000000"/>
          <w:kern w:val="0"/>
          <w:lang w:val="el-GR"/>
          <w14:ligatures w14:val="none"/>
        </w:rPr>
        <w:t xml:space="preserve">, 1960) και </w:t>
      </w:r>
      <w:r w:rsidRPr="0083456F">
        <w:rPr>
          <w:rFonts w:ascii="Times New Roman" w:eastAsia="Times New Roman" w:hAnsi="Times New Roman" w:cs="Times New Roman"/>
          <w:color w:val="000000"/>
          <w:kern w:val="0"/>
          <w14:ligatures w14:val="none"/>
        </w:rPr>
        <w:t>Dantzig</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Fulkerson</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14:ligatures w14:val="none"/>
        </w:rPr>
        <w:t>Johnson</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DFJ</w:t>
      </w:r>
      <w:r w:rsidRPr="0083456F">
        <w:rPr>
          <w:rFonts w:ascii="Times New Roman" w:eastAsia="Times New Roman" w:hAnsi="Times New Roman" w:cs="Times New Roman"/>
          <w:color w:val="000000"/>
          <w:kern w:val="0"/>
          <w:lang w:val="el-GR"/>
          <w14:ligatures w14:val="none"/>
        </w:rPr>
        <w:t>) (</w:t>
      </w:r>
      <w:r w:rsidRPr="0083456F">
        <w:rPr>
          <w:rFonts w:ascii="Times New Roman" w:eastAsia="Times New Roman" w:hAnsi="Times New Roman" w:cs="Times New Roman"/>
          <w:color w:val="000000"/>
          <w:kern w:val="0"/>
          <w14:ligatures w14:val="none"/>
        </w:rPr>
        <w:t>Dantzig</w:t>
      </w:r>
      <w:r w:rsidRPr="0083456F">
        <w:rPr>
          <w:rFonts w:ascii="Times New Roman" w:eastAsia="Times New Roman" w:hAnsi="Times New Roman" w:cs="Times New Roman"/>
          <w:color w:val="000000"/>
          <w:kern w:val="0"/>
          <w:lang w:val="el-GR"/>
          <w14:ligatures w14:val="none"/>
        </w:rPr>
        <w:t xml:space="preserve">, </w:t>
      </w:r>
      <w:r w:rsidRPr="0083456F">
        <w:rPr>
          <w:rFonts w:ascii="Times New Roman" w:eastAsia="Times New Roman" w:hAnsi="Times New Roman" w:cs="Times New Roman"/>
          <w:color w:val="000000"/>
          <w:kern w:val="0"/>
          <w14:ligatures w14:val="none"/>
        </w:rPr>
        <w:t>Fulkerson</w:t>
      </w:r>
      <w:r w:rsidRPr="0083456F">
        <w:rPr>
          <w:rFonts w:ascii="Times New Roman" w:eastAsia="Times New Roman" w:hAnsi="Times New Roman" w:cs="Times New Roman"/>
          <w:color w:val="000000"/>
          <w:kern w:val="0"/>
          <w:lang w:val="el-GR"/>
          <w14:ligatures w14:val="none"/>
        </w:rPr>
        <w:t xml:space="preserve"> &amp; </w:t>
      </w:r>
      <w:r w:rsidRPr="0083456F">
        <w:rPr>
          <w:rFonts w:ascii="Times New Roman" w:eastAsia="Times New Roman" w:hAnsi="Times New Roman" w:cs="Times New Roman"/>
          <w:color w:val="000000"/>
          <w:kern w:val="0"/>
          <w14:ligatures w14:val="none"/>
        </w:rPr>
        <w:t>Johnson</w:t>
      </w:r>
      <w:r w:rsidRPr="0083456F">
        <w:rPr>
          <w:rFonts w:ascii="Times New Roman" w:eastAsia="Times New Roman" w:hAnsi="Times New Roman" w:cs="Times New Roman"/>
          <w:color w:val="000000"/>
          <w:kern w:val="0"/>
          <w:lang w:val="el-GR"/>
          <w14:ligatures w14:val="none"/>
        </w:rPr>
        <w:t xml:space="preserve">, 1954). Αμφότερες οι προσεγγίσεις ξεκινούν εισάγοντας δυαδικές μεταβλητές </w:t>
      </w:r>
      <m:oMath>
        <m:sSub>
          <m:sSubPr>
            <m:ctrlPr>
              <w:rPr>
                <w:rFonts w:ascii="Cambria Math" w:eastAsia="Times New Roman" w:hAnsi="Cambria Math" w:cs="Times New Roman"/>
                <w:i/>
                <w:color w:val="000000"/>
                <w:kern w:val="0"/>
                <w:lang w:val="el-GR"/>
                <w14:ligatures w14:val="none"/>
              </w:rPr>
            </m:ctrlPr>
          </m:sSubPr>
          <m:e>
            <m:r>
              <w:rPr>
                <w:rFonts w:ascii="Cambria Math" w:eastAsia="Times New Roman" w:hAnsi="Cambria Math" w:cs="Times New Roman"/>
                <w:color w:val="000000"/>
                <w:kern w:val="0"/>
                <w:lang w:val="el-GR"/>
                <w14:ligatures w14:val="none"/>
              </w:rPr>
              <m:t>x</m:t>
            </m:r>
          </m:e>
          <m:sub>
            <m:r>
              <w:rPr>
                <w:rFonts w:ascii="Cambria Math" w:eastAsia="Times New Roman" w:hAnsi="Cambria Math" w:cs="Times New Roman"/>
                <w:color w:val="000000"/>
                <w:kern w:val="0"/>
                <w:lang w:val="el-GR"/>
                <w14:ligatures w14:val="none"/>
              </w:rPr>
              <m:t>ij</m:t>
            </m:r>
          </m:sub>
        </m:sSub>
      </m:oMath>
      <w:r w:rsidRPr="0083456F">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 </w:t>
      </w:r>
      <w:r w:rsidRPr="0083456F">
        <w:rPr>
          <w:rFonts w:ascii="Times New Roman" w:eastAsia="Times New Roman" w:hAnsi="Times New Roman" w:cs="Times New Roman"/>
          <w:color w:val="000000"/>
          <w:kern w:val="0"/>
          <w14:ligatures w14:val="none"/>
        </w:rPr>
        <w:t>iii</w:t>
      </w:r>
      <w:r w:rsidRPr="0083456F">
        <w:rPr>
          <w:rFonts w:ascii="Times New Roman" w:eastAsia="Times New Roman" w:hAnsi="Times New Roman" w:cs="Times New Roman"/>
          <w:color w:val="000000"/>
          <w:kern w:val="0"/>
          <w:lang w:val="el-GR"/>
          <w14:ligatures w14:val="none"/>
        </w:rPr>
        <w:t xml:space="preserve"> προς την πόλη </w:t>
      </w:r>
      <w:r w:rsidRPr="0083456F">
        <w:rPr>
          <w:rFonts w:ascii="Times New Roman" w:eastAsia="Times New Roman" w:hAnsi="Times New Roman" w:cs="Times New Roman"/>
          <w:color w:val="000000"/>
          <w:kern w:val="0"/>
          <w14:ligatures w14:val="none"/>
        </w:rPr>
        <w:t>j</w:t>
      </w:r>
      <w:r w:rsidRPr="0083456F">
        <w:rPr>
          <w:rFonts w:ascii="Times New Roman" w:eastAsia="Times New Roman" w:hAnsi="Times New Roman" w:cs="Times New Roman"/>
          <w:color w:val="000000"/>
          <w:kern w:val="0"/>
          <w:lang w:val="el-GR"/>
          <w14:ligatures w14:val="none"/>
        </w:rPr>
        <w:t xml:space="preserve"> περιλαμβάνεται στη λύση, και 0 διαφορετικά. Με αυτόν τον τρόπο, το πρόβλημα μετασχηματίζεται σε ένα πρόβλημα ακέραιου γραμμικού προγραμματισμού, όπου στόχος είναι η ελαχιστοποίηση του συνολικού κόστους των επιλεγμένων διαδρομών.</w:t>
      </w:r>
      <w:r w:rsidR="00BD05B3" w:rsidRPr="0083456F">
        <w:rPr>
          <w:rFonts w:ascii="Times New Roman" w:eastAsia="Times New Roman" w:hAnsi="Times New Roman" w:cs="Times New Roman"/>
          <w:color w:val="000000"/>
          <w:kern w:val="0"/>
          <w:lang w:val="el-GR"/>
          <w14:ligatures w14:val="none"/>
        </w:rPr>
        <w:t xml:space="preserve"> </w:t>
      </w:r>
      <w:r w:rsidR="004A18A6" w:rsidRPr="0083456F">
        <w:rPr>
          <w:rFonts w:ascii="Times New Roman" w:eastAsia="Times New Roman" w:hAnsi="Times New Roman" w:cs="Times New Roman"/>
          <w:color w:val="000000"/>
          <w:kern w:val="0"/>
          <w:lang w:val="el-GR"/>
          <w14:ligatures w14:val="none"/>
        </w:rPr>
        <w:t>Ωστόσο, παρά τον κοινό αυτό κορμό, οι δύο μοντελοποιήσεις διαφέρουν σημαντικά στον τρόπο με τον οποίο διασφαλίζουν την</w:t>
      </w:r>
      <w:r w:rsidR="004A18A6" w:rsidRPr="0083456F">
        <w:rPr>
          <w:rFonts w:ascii="Times New Roman" w:eastAsia="Times New Roman" w:hAnsi="Times New Roman" w:cs="Times New Roman"/>
          <w:color w:val="000000"/>
          <w:kern w:val="0"/>
          <w14:ligatures w14:val="none"/>
        </w:rPr>
        <w:t> </w:t>
      </w:r>
      <w:r w:rsidR="004A18A6" w:rsidRPr="0083456F">
        <w:rPr>
          <w:rFonts w:ascii="Times New Roman" w:eastAsia="Times New Roman" w:hAnsi="Times New Roman" w:cs="Times New Roman"/>
          <w:b/>
          <w:bCs/>
          <w:color w:val="000000"/>
          <w:kern w:val="0"/>
          <w:lang w:val="el-GR"/>
          <w14:ligatures w14:val="none"/>
        </w:rPr>
        <w:t>εγκυρότητα της δεύτερης συνθήκης</w:t>
      </w:r>
      <w:r w:rsidR="004A18A6" w:rsidRPr="0083456F">
        <w:rPr>
          <w:rFonts w:ascii="Times New Roman" w:eastAsia="Times New Roman" w:hAnsi="Times New Roman" w:cs="Times New Roman"/>
          <w:color w:val="000000"/>
          <w:kern w:val="0"/>
          <w14:ligatures w14:val="none"/>
        </w:rPr>
        <w:t> </w:t>
      </w:r>
      <w:r w:rsidR="004A18A6" w:rsidRPr="0083456F">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14:paraId="0AFBCF3E"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lastRenderedPageBreak/>
        <w:t>Σε αυτό το σημείο είναι κρίσιμο να αποσαφηνιστεί ο όρος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«επιμέρους </w:t>
      </w:r>
      <w:r w:rsidR="000F4E59" w:rsidRPr="0083456F">
        <w:rPr>
          <w:rFonts w:ascii="Times New Roman" w:eastAsia="Times New Roman" w:hAnsi="Times New Roman" w:cs="Times New Roman"/>
          <w:b/>
          <w:bCs/>
          <w:color w:val="000000"/>
          <w:kern w:val="0"/>
          <w:lang w:val="el-GR"/>
          <w14:ligatures w14:val="none"/>
        </w:rPr>
        <w:t>κύκλοι</w:t>
      </w:r>
      <w:r w:rsidRPr="0083456F">
        <w:rPr>
          <w:rFonts w:ascii="Times New Roman" w:eastAsia="Times New Roman" w:hAnsi="Times New Roman" w:cs="Times New Roman"/>
          <w:b/>
          <w:bCs/>
          <w:color w:val="000000"/>
          <w:kern w:val="0"/>
          <w:lang w:val="el-GR"/>
          <w14:ligatures w14:val="none"/>
        </w:rPr>
        <w:t>»</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sidRPr="0083456F">
        <w:rPr>
          <w:rFonts w:ascii="Times New Roman" w:eastAsia="Times New Roman" w:hAnsi="Times New Roman" w:cs="Times New Roman"/>
          <w:color w:val="000000"/>
          <w:kern w:val="0"/>
          <w:lang w:val="el-GR"/>
          <w14:ligatures w14:val="none"/>
        </w:rPr>
        <w:t>κύκλοι</w:t>
      </w:r>
      <w:r w:rsidRPr="0083456F">
        <w:rPr>
          <w:rFonts w:ascii="Times New Roman" w:eastAsia="Times New Roman" w:hAnsi="Times New Roman" w:cs="Times New Roman"/>
          <w:color w:val="000000"/>
          <w:kern w:val="0"/>
          <w:lang w:val="el-GR"/>
          <w14:ligatures w14:val="none"/>
        </w:rPr>
        <w:t xml:space="preserve"> ορίζονται</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ανεξάρτητοι κλειστοί κύκλοι</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συνθήκη (1)</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παραβιάζουν τη συνθήκη (2)</w:t>
      </w:r>
      <w:r w:rsidRPr="0083456F">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sidRPr="0083456F">
        <w:rPr>
          <w:rFonts w:ascii="Times New Roman" w:eastAsia="Times New Roman" w:hAnsi="Times New Roman" w:cs="Times New Roman"/>
          <w:color w:val="000000"/>
          <w:kern w:val="0"/>
          <w:lang w:val="el-GR"/>
          <w14:ligatures w14:val="none"/>
        </w:rPr>
        <w:t>κύκλων</w:t>
      </w:r>
      <w:r w:rsidRPr="0083456F">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μη συνεκτικό γράφο</w:t>
      </w:r>
      <w:r w:rsidRPr="0083456F">
        <w:rPr>
          <w:rFonts w:ascii="Times New Roman" w:eastAsia="Times New Roman" w:hAnsi="Times New Roman" w:cs="Times New Roman"/>
          <w:color w:val="000000"/>
          <w:kern w:val="0"/>
          <w:lang w:val="el-GR"/>
          <w14:ligatures w14:val="none"/>
        </w:rPr>
        <w:t>.</w:t>
      </w:r>
    </w:p>
    <w:p w14:paraId="794A223C"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προσέγγιση </w:t>
      </w:r>
      <w:r w:rsidRPr="0083456F">
        <w:rPr>
          <w:rFonts w:ascii="Times New Roman" w:eastAsia="Times New Roman" w:hAnsi="Times New Roman" w:cs="Times New Roman"/>
          <w:b/>
          <w:bCs/>
          <w:color w:val="000000"/>
          <w:kern w:val="0"/>
          <w14:ligatures w14:val="none"/>
        </w:rPr>
        <w:t>MTZ</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βοηθητικές μεταβλητές</w:t>
      </w:r>
      <w:r w:rsidRPr="0083456F">
        <w:rPr>
          <w:rFonts w:ascii="Times New Roman" w:eastAsia="Times New Roman" w:hAnsi="Times New Roman" w:cs="Times New Roman"/>
          <w:color w:val="000000"/>
          <w:kern w:val="0"/>
          <w14:ligatures w14:val="none"/>
        </w:rPr>
        <w:t> u</w:t>
      </w:r>
      <w:r w:rsidRPr="0083456F">
        <w:rPr>
          <w:rFonts w:ascii="Times New Roman" w:eastAsia="Times New Roman" w:hAnsi="Times New Roman" w:cs="Times New Roman"/>
          <w:color w:val="000000"/>
          <w:kern w:val="0"/>
          <w:vertAlign w:val="subscript"/>
          <w:lang w:val="el-GR"/>
          <w14:ligatures w14:val="none"/>
        </w:rPr>
        <w:t xml:space="preserve">i </w:t>
      </w:r>
      <w:r w:rsidRPr="0083456F">
        <w:rPr>
          <w:rFonts w:ascii="Times New Roman" w:eastAsia="Times New Roman" w:hAnsi="Times New Roman" w:cs="Times New Roman"/>
          <w:color w:val="000000"/>
          <w:kern w:val="0"/>
          <w:lang w:val="el-GR"/>
          <w14:ligatures w14:val="none"/>
        </w:rPr>
        <w:t>και u</w:t>
      </w:r>
      <w:r w:rsidRPr="0083456F">
        <w:rPr>
          <w:rFonts w:ascii="Times New Roman" w:eastAsia="Times New Roman" w:hAnsi="Times New Roman" w:cs="Times New Roman"/>
          <w:color w:val="000000"/>
          <w:kern w:val="0"/>
          <w:vertAlign w:val="subscript"/>
          <w14:ligatures w14:val="none"/>
        </w:rPr>
        <w:t>j</w:t>
      </w:r>
      <w:r w:rsidRPr="0083456F">
        <w:rPr>
          <w:rFonts w:ascii="Times New Roman" w:eastAsia="Times New Roman" w:hAnsi="Times New Roman" w:cs="Times New Roman"/>
          <w:color w:val="000000"/>
          <w:kern w:val="0"/>
          <w:lang w:val="el-GR"/>
          <w14:ligatures w14:val="none"/>
        </w:rPr>
        <w:t xml:space="preserve">, οι οποίες εκφράζουν τις «θέσεις» των πόλεων </w:t>
      </w:r>
      <w:r w:rsidRPr="0083456F">
        <w:rPr>
          <w:rFonts w:ascii="Times New Roman" w:eastAsia="Times New Roman" w:hAnsi="Times New Roman" w:cs="Times New Roman"/>
          <w:color w:val="000000"/>
          <w:kern w:val="0"/>
          <w14:ligatures w14:val="none"/>
        </w:rPr>
        <w:t>i</w:t>
      </w:r>
      <w:r w:rsidRPr="0083456F">
        <w:rPr>
          <w:rFonts w:ascii="Times New Roman" w:eastAsia="Times New Roman" w:hAnsi="Times New Roman" w:cs="Times New Roman"/>
          <w:color w:val="000000"/>
          <w:kern w:val="0"/>
          <w:lang w:val="el-GR"/>
          <w14:ligatures w14:val="none"/>
        </w:rPr>
        <w:t xml:space="preserve"> και j</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θέσεων </w:t>
      </w:r>
      <w:r w:rsidR="00985205" w:rsidRPr="0083456F">
        <w:rPr>
          <w:rFonts w:ascii="Times New Roman" w:eastAsia="Times New Roman" w:hAnsi="Times New Roman" w:cs="Times New Roman"/>
          <w:color w:val="000000"/>
          <w:kern w:val="0"/>
          <w:lang w:val="el-GR"/>
          <w14:ligatures w14:val="none"/>
        </w:rPr>
        <w:t>επιβάλλεται</w:t>
      </w:r>
      <w:r w:rsidRPr="0083456F">
        <w:rPr>
          <w:rFonts w:ascii="Times New Roman" w:eastAsia="Times New Roman" w:hAnsi="Times New Roman" w:cs="Times New Roman"/>
          <w:color w:val="000000"/>
          <w:kern w:val="0"/>
          <w:lang w:val="el-GR"/>
          <w14:ligatures w14:val="none"/>
        </w:rPr>
        <w:t xml:space="preserve"> ο ανισοτικός περιορισμός της μορφής:</w:t>
      </w:r>
    </w:p>
    <w:p w14:paraId="2C105827" w14:textId="77777777" w:rsidR="004A18A6" w:rsidRPr="0083456F" w:rsidRDefault="004A18A6" w:rsidP="00692DE5">
      <w:pPr>
        <w:spacing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color w:val="000000"/>
          <w:kern w:val="0"/>
          <w:lang w:val="el-GR"/>
          <w14:ligatures w14:val="none"/>
        </w:rPr>
        <w:tab/>
      </w:r>
      <w:r w:rsidRPr="0083456F">
        <w:rPr>
          <w:rFonts w:ascii="Times New Roman" w:eastAsia="Times New Roman" w:hAnsi="Times New Roman" w:cs="Times New Roman"/>
          <w:color w:val="000000"/>
          <w:kern w:val="0"/>
          <w:lang w:val="el-GR"/>
          <w14:ligatures w14:val="none"/>
        </w:rPr>
        <w:tab/>
      </w:r>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i</m:t>
            </m:r>
          </m:sub>
        </m:sSub>
        <m:r>
          <w:rPr>
            <w:rFonts w:ascii="Cambria Math" w:eastAsia="Times New Roman" w:hAnsi="Cambria Math" w:cs="Times New Roman"/>
            <w:color w:val="000000"/>
            <w:kern w:val="0"/>
            <w14:ligatures w14:val="none"/>
          </w:rPr>
          <m:t>-</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u</m:t>
            </m:r>
          </m:e>
          <m:sub>
            <m:r>
              <w:rPr>
                <w:rFonts w:ascii="Cambria Math" w:eastAsia="Times New Roman" w:hAnsi="Cambria Math" w:cs="Times New Roman"/>
                <w:color w:val="000000"/>
                <w:kern w:val="0"/>
                <w:vertAlign w:val="subscript"/>
                <w14:ligatures w14:val="none"/>
              </w:rPr>
              <m:t>j</m:t>
            </m:r>
          </m:sub>
        </m:sSub>
        <m:r>
          <w:rPr>
            <w:rFonts w:ascii="Cambria Math" w:eastAsia="Times New Roman" w:hAnsi="Cambria Math" w:cs="Times New Roman"/>
            <w:color w:val="000000"/>
            <w:kern w:val="0"/>
            <w14:ligatures w14:val="none"/>
          </w:rPr>
          <m:t>+1</m:t>
        </m:r>
        <m:r>
          <w:rPr>
            <w:rFonts w:ascii="Cambria Math" w:eastAsia="Times New Roman" w:hAnsi="Cambria Math" w:cs="Times New Roman"/>
            <w:i/>
            <w:color w:val="000000"/>
            <w:kern w:val="0"/>
            <w14:ligatures w14:val="none"/>
          </w:rPr>
          <w:sym w:font="Symbol" w:char="F0A3"/>
        </m:r>
        <m:r>
          <w:rPr>
            <w:rFonts w:ascii="Cambria Math" w:eastAsia="Times New Roman" w:hAnsi="Cambria Math" w:cs="Times New Roman"/>
            <w:color w:val="000000"/>
            <w:kern w:val="0"/>
            <w14:ligatures w14:val="none"/>
          </w:rPr>
          <m:t xml:space="preserve"> </m:t>
        </m:r>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n-1</m:t>
            </m:r>
          </m:e>
        </m:d>
        <m:d>
          <m:dPr>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1-</m:t>
            </m:r>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x</m:t>
                </m:r>
              </m:e>
              <m:sub>
                <m:r>
                  <w:rPr>
                    <w:rFonts w:ascii="Cambria Math" w:eastAsia="Times New Roman" w:hAnsi="Cambria Math" w:cs="Times New Roman"/>
                    <w:color w:val="000000"/>
                    <w:kern w:val="0"/>
                    <w14:ligatures w14:val="none"/>
                  </w:rPr>
                  <m:t>ij</m:t>
                </m:r>
              </m:sub>
            </m:sSub>
          </m:e>
        </m:d>
        <m:r>
          <w:rPr>
            <w:rFonts w:ascii="Cambria Math" w:eastAsia="Times New Roman" w:hAnsi="Cambria Math" w:cs="Times New Roman"/>
            <w:i/>
            <w:color w:val="000000"/>
            <w:kern w:val="0"/>
            <w:lang w:val="el-GR"/>
            <w14:ligatures w14:val="none"/>
          </w:rPr>
          <w:sym w:font="Symbol" w:char="F022"/>
        </m:r>
        <m:r>
          <w:rPr>
            <w:rFonts w:ascii="Cambria Math" w:eastAsia="Times New Roman" w:hAnsi="Cambria Math" w:cs="Times New Roman"/>
            <w:color w:val="000000"/>
            <w:kern w:val="0"/>
            <w:lang w:val="el-GR"/>
            <w14:ligatures w14:val="none"/>
          </w:rPr>
          <m:t xml:space="preserve"> </m:t>
        </m:r>
        <m:r>
          <w:rPr>
            <w:rFonts w:ascii="Cambria Math" w:eastAsia="Times New Roman" w:hAnsi="Cambria Math" w:cs="Times New Roman"/>
            <w:color w:val="000000"/>
            <w:kern w:val="0"/>
            <w14:ligatures w14:val="none"/>
          </w:rPr>
          <m:t>i</m:t>
        </m:r>
        <m:r>
          <w:rPr>
            <w:rFonts w:ascii="Cambria Math" w:eastAsia="Times New Roman" w:hAnsi="Cambria Math" w:cs="Times New Roman"/>
            <w:color w:val="000000"/>
            <w:kern w:val="0"/>
            <w14:ligatures w14:val="none"/>
          </w:rPr>
          <m:t>,</m:t>
        </m:r>
        <m:r>
          <w:rPr>
            <w:rFonts w:ascii="Cambria Math" w:eastAsia="Times New Roman" w:hAnsi="Cambria Math" w:cs="Times New Roman"/>
            <w:color w:val="000000"/>
            <w:kern w:val="0"/>
            <w14:ligatures w14:val="none"/>
          </w:rPr>
          <m:t> j∊ </m:t>
        </m:r>
        <m:d>
          <m:dPr>
            <m:begChr m:val="["/>
            <m:endChr m:val="]"/>
            <m:ctrlPr>
              <w:rPr>
                <w:rFonts w:ascii="Cambria Math" w:eastAsia="Times New Roman" w:hAnsi="Cambria Math" w:cs="Times New Roman"/>
                <w:i/>
                <w:color w:val="000000"/>
                <w:kern w:val="0"/>
                <w14:ligatures w14:val="none"/>
              </w:rPr>
            </m:ctrlPr>
          </m:dPr>
          <m:e>
            <m:r>
              <w:rPr>
                <w:rFonts w:ascii="Cambria Math" w:eastAsia="Times New Roman" w:hAnsi="Cambria Math" w:cs="Times New Roman"/>
                <w:color w:val="000000"/>
                <w:kern w:val="0"/>
                <w14:ligatures w14:val="none"/>
              </w:rPr>
              <m:t>2,n</m:t>
            </m:r>
          </m:e>
        </m:d>
        <m:r>
          <w:rPr>
            <w:rFonts w:ascii="Cambria Math" w:eastAsia="Times New Roman" w:hAnsi="Cambria Math" w:cs="Times New Roman"/>
            <w:color w:val="000000"/>
            <w:kern w:val="0"/>
            <w:lang w:val="el-GR"/>
            <w14:ligatures w14:val="none"/>
          </w:rPr>
          <m:t xml:space="preserve"> και </m:t>
        </m:r>
        <m:r>
          <w:rPr>
            <w:rFonts w:ascii="Cambria Math" w:eastAsia="Times New Roman" w:hAnsi="Cambria Math" w:cs="Times New Roman"/>
            <w:color w:val="000000"/>
            <w:kern w:val="0"/>
            <w14:ligatures w14:val="none"/>
          </w:rPr>
          <m:t>i</m:t>
        </m:r>
        <m:r>
          <w:rPr>
            <w:rFonts w:ascii="Cambria Math" w:eastAsia="Times New Roman" w:hAnsi="Cambria Math" w:cs="Times New Roman"/>
            <w:i/>
            <w:color w:val="000000"/>
            <w:kern w:val="0"/>
            <w14:ligatures w14:val="none"/>
          </w:rPr>
          <w:sym w:font="Symbol" w:char="F0B9"/>
        </m:r>
        <m:r>
          <w:rPr>
            <w:rFonts w:ascii="Cambria Math" w:eastAsia="Times New Roman" w:hAnsi="Cambria Math" w:cs="Times New Roman"/>
            <w:color w:val="000000"/>
            <w:kern w:val="0"/>
            <w14:ligatures w14:val="none"/>
          </w:rPr>
          <m:t>j</m:t>
        </m:r>
      </m:oMath>
    </w:p>
    <w:p w14:paraId="0A12897E"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83456F">
        <w:rPr>
          <w:rFonts w:ascii="Times New Roman" w:eastAsia="Times New Roman" w:hAnsi="Times New Roman" w:cs="Times New Roman"/>
          <w:color w:val="000000"/>
          <w:kern w:val="0"/>
          <w14:ligatures w14:val="none"/>
        </w:rPr>
        <w:t> </w:t>
      </w:r>
      <w:r w:rsidR="002F0E5A" w:rsidRPr="0083456F">
        <w:rPr>
          <w:rFonts w:ascii="Times New Roman" w:eastAsia="Times New Roman" w:hAnsi="Times New Roman" w:cs="Times New Roman"/>
          <w:color w:val="000000"/>
          <w:kern w:val="0"/>
          <w14:ligatures w14:val="none"/>
        </w:rPr>
        <w:t>u</w:t>
      </w:r>
      <w:r w:rsidR="002F0E5A" w:rsidRPr="0083456F">
        <w:rPr>
          <w:rFonts w:ascii="Times New Roman" w:eastAsia="Times New Roman" w:hAnsi="Times New Roman" w:cs="Times New Roman"/>
          <w:color w:val="000000"/>
          <w:kern w:val="0"/>
          <w:vertAlign w:val="subscript"/>
          <w14:ligatures w14:val="none"/>
        </w:rPr>
        <w:t>i</w:t>
      </w:r>
      <w:r w:rsidRPr="0083456F">
        <w:rPr>
          <w:rFonts w:ascii="Times New Roman" w:eastAsia="Times New Roman" w:hAnsi="Times New Roman" w:cs="Times New Roman"/>
          <w:color w:val="000000"/>
          <w:kern w:val="0"/>
          <w:lang w:val="el-GR"/>
          <w14:ligatures w14:val="none"/>
        </w:rPr>
        <w:t>&lt;</w:t>
      </w:r>
      <w:r w:rsidRPr="0083456F">
        <w:rPr>
          <w:rFonts w:ascii="Times New Roman" w:eastAsia="Times New Roman" w:hAnsi="Times New Roman" w:cs="Times New Roman"/>
          <w:color w:val="000000"/>
          <w:kern w:val="0"/>
          <w14:ligatures w14:val="none"/>
        </w:rPr>
        <w:t>u</w:t>
      </w:r>
      <w:r w:rsidR="002F0E5A" w:rsidRPr="0083456F">
        <w:rPr>
          <w:rFonts w:ascii="Times New Roman" w:eastAsia="Times New Roman" w:hAnsi="Times New Roman" w:cs="Times New Roman"/>
          <w:color w:val="000000"/>
          <w:kern w:val="0"/>
          <w:vertAlign w:val="subscript"/>
          <w14:ligatures w14:val="none"/>
        </w:rPr>
        <w:t>j</w:t>
      </w:r>
      <w:r w:rsidRPr="0083456F">
        <w:rPr>
          <w:rFonts w:ascii="Times New Roman" w:eastAsia="Times New Roman" w:hAnsi="Times New Roman" w:cs="Times New Roman"/>
          <w:color w:val="000000"/>
          <w:kern w:val="0"/>
          <w:lang w:val="el-GR"/>
          <w14:ligatures w14:val="none"/>
        </w:rPr>
        <w:t>&lt;</w:t>
      </w:r>
      <w:r w:rsidRPr="0083456F">
        <w:rPr>
          <w:rFonts w:ascii="Cambria Math" w:eastAsia="Times New Roman" w:hAnsi="Cambria Math" w:cs="Cambria Math"/>
          <w:color w:val="000000"/>
          <w:kern w:val="0"/>
          <w:lang w:val="el-GR"/>
          <w14:ligatures w14:val="none"/>
        </w:rPr>
        <w:t>⋯</w:t>
      </w:r>
      <w:r w:rsidRPr="0083456F">
        <w:rPr>
          <w:rFonts w:ascii="Times New Roman" w:eastAsia="Times New Roman" w:hAnsi="Times New Roman" w:cs="Times New Roman"/>
          <w:color w:val="000000"/>
          <w:kern w:val="0"/>
          <w:lang w:val="el-GR"/>
          <w14:ligatures w14:val="none"/>
        </w:rPr>
        <w:t>&lt;</w:t>
      </w:r>
      <w:r w:rsidRPr="0083456F">
        <w:rPr>
          <w:rFonts w:ascii="Times New Roman" w:eastAsia="Times New Roman" w:hAnsi="Times New Roman" w:cs="Times New Roman"/>
          <w:color w:val="000000"/>
          <w:kern w:val="0"/>
          <w14:ligatures w14:val="none"/>
        </w:rPr>
        <w:t>u</w:t>
      </w:r>
      <w:r w:rsidR="00701DCE" w:rsidRPr="0083456F">
        <w:rPr>
          <w:rFonts w:ascii="Times New Roman" w:eastAsia="Times New Roman" w:hAnsi="Times New Roman" w:cs="Times New Roman"/>
          <w:color w:val="000000"/>
          <w:kern w:val="0"/>
          <w:vertAlign w:val="subscript"/>
          <w:lang w:val="el-GR"/>
          <w14:ligatures w14:val="none"/>
        </w:rPr>
        <w:t>ι</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color w:val="000000"/>
          <w:kern w:val="0"/>
          <w:sz w:val="28"/>
          <w:szCs w:val="28"/>
          <w:lang w:val="el-GR"/>
          <w14:ligatures w14:val="none"/>
        </w:rPr>
        <w:t xml:space="preserve"> </w:t>
      </w:r>
      <w:r w:rsidRPr="0083456F">
        <w:rPr>
          <w:rFonts w:ascii="Times New Roman" w:eastAsia="Times New Roman" w:hAnsi="Times New Roman" w:cs="Times New Roman"/>
          <w:color w:val="000000"/>
          <w:kern w:val="0"/>
          <w:lang w:val="el-GR"/>
          <w14:ligatures w14:val="none"/>
        </w:rPr>
        <w:t>οι οποίες θα οδηγούσαν σε</w:t>
      </w:r>
      <w:r w:rsidR="00985205" w:rsidRPr="0083456F">
        <w:rPr>
          <w:rFonts w:ascii="Times New Roman" w:eastAsia="Times New Roman" w:hAnsi="Times New Roman" w:cs="Times New Roman"/>
          <w:color w:val="000000"/>
          <w:kern w:val="0"/>
          <w:lang w:val="el-GR"/>
          <w14:ligatures w14:val="none"/>
        </w:rPr>
        <w:t xml:space="preserve"> επιμέρους</w:t>
      </w:r>
      <w:r w:rsidR="007F7F88"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lang w:val="el-GR"/>
          <w14:ligatures w14:val="none"/>
        </w:rPr>
        <w:t>κύκλους</w:t>
      </w:r>
      <w:r w:rsidRPr="0083456F">
        <w:rPr>
          <w:rFonts w:ascii="Times New Roman" w:eastAsia="Times New Roman" w:hAnsi="Times New Roman" w:cs="Times New Roman"/>
          <w:color w:val="000000"/>
          <w:kern w:val="0"/>
          <w:lang w:val="el-GR"/>
          <w14:ligatures w14:val="none"/>
        </w:rPr>
        <w:t>. Οι τιμές των</w:t>
      </w:r>
      <w:r w:rsidR="000F4E59"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14:ligatures w14:val="none"/>
        </w:rPr>
        <w:t>u</w:t>
      </w:r>
      <w:r w:rsidR="000F4E59" w:rsidRPr="0083456F">
        <w:rPr>
          <w:rFonts w:ascii="Times New Roman" w:eastAsia="Times New Roman" w:hAnsi="Times New Roman" w:cs="Times New Roman"/>
          <w:color w:val="000000"/>
          <w:kern w:val="0"/>
          <w:vertAlign w:val="subscript"/>
          <w14:ligatures w14:val="none"/>
        </w:rPr>
        <w:t>i</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sidRPr="0083456F">
        <w:rPr>
          <w:rFonts w:ascii="Times New Roman" w:eastAsia="Times New Roman" w:hAnsi="Times New Roman" w:cs="Times New Roman"/>
          <w:color w:val="000000"/>
          <w:kern w:val="0"/>
          <w:lang w:val="el-GR"/>
          <w14:ligatures w14:val="none"/>
        </w:rPr>
        <w:t xml:space="preserve"> S.</w:t>
      </w:r>
    </w:p>
    <w:p w14:paraId="04315888" w14:textId="77777777" w:rsidR="004A18A6" w:rsidRPr="0083456F"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Αντίθετα, 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 xml:space="preserve">προσέγγιση </w:t>
      </w:r>
      <w:r w:rsidRPr="0083456F">
        <w:rPr>
          <w:rFonts w:ascii="Times New Roman" w:eastAsia="Times New Roman" w:hAnsi="Times New Roman" w:cs="Times New Roman"/>
          <w:b/>
          <w:bCs/>
          <w:color w:val="000000"/>
          <w:kern w:val="0"/>
          <w14:ligatures w14:val="none"/>
        </w:rPr>
        <w:t>DFJ</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βασίζεται περισσότερο στη</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συνδεσιμότητα</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sidRPr="0083456F">
        <w:rPr>
          <w:rFonts w:ascii="Times New Roman" w:eastAsia="Times New Roman" w:hAnsi="Times New Roman" w:cs="Times New Roman"/>
          <w:color w:val="000000"/>
          <w:kern w:val="0"/>
          <w:lang w:val="el-GR"/>
          <w14:ligatures w14:val="none"/>
        </w:rPr>
        <w:t>αντιμετωπίζεται</w:t>
      </w:r>
      <w:r w:rsidRPr="0083456F">
        <w:rPr>
          <w:rFonts w:ascii="Times New Roman" w:eastAsia="Times New Roman" w:hAnsi="Times New Roman" w:cs="Times New Roman"/>
          <w:color w:val="000000"/>
          <w:kern w:val="0"/>
          <w:lang w:val="el-GR"/>
          <w14:ligatures w14:val="none"/>
        </w:rPr>
        <w:t xml:space="preserve"> μέσω της κατασκευής</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b/>
          <w:bCs/>
          <w:color w:val="000000"/>
          <w:kern w:val="0"/>
          <w:lang w:val="el-GR"/>
          <w14:ligatures w14:val="none"/>
        </w:rPr>
        <w:t>περιορισμών</w:t>
      </w:r>
      <w:r w:rsidR="00291377" w:rsidRPr="0083456F">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83456F">
        <w:rPr>
          <w:rFonts w:ascii="Times New Roman" w:eastAsia="Times New Roman" w:hAnsi="Times New Roman" w:cs="Times New Roman"/>
          <w:color w:val="000000"/>
          <w:kern w:val="0"/>
          <w14:ligatures w14:val="none"/>
        </w:rPr>
        <w:t> </w:t>
      </w:r>
      <w:r w:rsidRPr="0083456F">
        <w:rPr>
          <w:rFonts w:ascii="Times New Roman" w:eastAsia="Times New Roman" w:hAnsi="Times New Roman" w:cs="Times New Roman"/>
          <w:color w:val="000000"/>
          <w:kern w:val="0"/>
          <w:lang w:val="el-GR"/>
          <w14:ligatures w14:val="none"/>
        </w:rPr>
        <w:t>(</w:t>
      </w:r>
      <w:r w:rsidRPr="0083456F">
        <w:rPr>
          <w:rFonts w:ascii="Times New Roman" w:eastAsia="Times New Roman" w:hAnsi="Times New Roman" w:cs="Times New Roman"/>
          <w:i/>
          <w:iCs/>
          <w:color w:val="000000"/>
          <w:kern w:val="0"/>
          <w14:ligatures w14:val="none"/>
        </w:rPr>
        <w:t>cutting</w:t>
      </w:r>
      <w:r w:rsidRPr="0083456F">
        <w:rPr>
          <w:rFonts w:ascii="Times New Roman" w:eastAsia="Times New Roman" w:hAnsi="Times New Roman" w:cs="Times New Roman"/>
          <w:i/>
          <w:iCs/>
          <w:color w:val="000000"/>
          <w:kern w:val="0"/>
          <w:lang w:val="el-GR"/>
          <w14:ligatures w14:val="none"/>
        </w:rPr>
        <w:t xml:space="preserve"> </w:t>
      </w:r>
      <w:r w:rsidRPr="0083456F">
        <w:rPr>
          <w:rFonts w:ascii="Times New Roman" w:eastAsia="Times New Roman" w:hAnsi="Times New Roman" w:cs="Times New Roman"/>
          <w:i/>
          <w:iCs/>
          <w:color w:val="000000"/>
          <w:kern w:val="0"/>
          <w14:ligatures w14:val="none"/>
        </w:rPr>
        <w:t>planes</w:t>
      </w:r>
      <w:r w:rsidRPr="0083456F">
        <w:rPr>
          <w:rFonts w:ascii="Times New Roman" w:eastAsia="Times New Roman" w:hAnsi="Times New Roman" w:cs="Times New Roman"/>
          <w:color w:val="000000"/>
          <w:kern w:val="0"/>
          <w:lang w:val="el-GR"/>
          <w14:ligatures w14:val="none"/>
        </w:rPr>
        <w:t>),</w:t>
      </w:r>
      <w:r w:rsidR="0092637E" w:rsidRPr="0083456F">
        <w:rPr>
          <w:rFonts w:ascii="Times New Roman" w:eastAsia="Times New Roman" w:hAnsi="Times New Roman" w:cs="Times New Roman"/>
          <w:color w:val="000000"/>
          <w:kern w:val="0"/>
          <w:lang w:val="el-GR"/>
          <w14:ligatures w14:val="none"/>
        </w:rPr>
        <w:t xml:space="preserve"> αποτρέπο</w:t>
      </w:r>
      <w:r w:rsidR="00291377" w:rsidRPr="0083456F">
        <w:rPr>
          <w:rFonts w:ascii="Times New Roman" w:eastAsia="Times New Roman" w:hAnsi="Times New Roman" w:cs="Times New Roman"/>
          <w:color w:val="000000"/>
          <w:kern w:val="0"/>
          <w:lang w:val="el-GR"/>
          <w14:ligatures w14:val="none"/>
        </w:rPr>
        <w:t>ντας</w:t>
      </w:r>
      <w:r w:rsidR="0092637E" w:rsidRPr="0083456F">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sidRPr="0083456F">
        <w:rPr>
          <w:rFonts w:ascii="Times New Roman" w:eastAsia="Times New Roman" w:hAnsi="Times New Roman" w:cs="Times New Roman"/>
          <w:color w:val="000000"/>
          <w:kern w:val="0"/>
          <w:lang w:val="el-GR"/>
          <w14:ligatures w14:val="none"/>
        </w:rPr>
        <w:t xml:space="preserve">. </w:t>
      </w:r>
    </w:p>
    <w:p w14:paraId="741DFDE5" w14:textId="77777777" w:rsidR="00892C26" w:rsidRPr="0083456F"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83456F">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83456F">
        <w:rPr>
          <w:rFonts w:ascii="Times New Roman" w:eastAsia="Times New Roman" w:hAnsi="Times New Roman" w:cs="Times New Roman"/>
          <w:color w:val="000000"/>
          <w:kern w:val="0"/>
          <w14:ligatures w14:val="none"/>
        </w:rPr>
        <w:t>MTZ</w:t>
      </w:r>
      <w:r w:rsidRPr="0083456F">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83456F">
        <w:rPr>
          <w:rFonts w:ascii="Times New Roman" w:eastAsia="Times New Roman" w:hAnsi="Times New Roman" w:cs="Times New Roman"/>
          <w:color w:val="000000"/>
          <w:kern w:val="0"/>
          <w14:ligatures w14:val="none"/>
        </w:rPr>
        <w:t>DFJ</w:t>
      </w:r>
      <w:r w:rsidRPr="0083456F">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sidRPr="0083456F">
        <w:rPr>
          <w:rFonts w:ascii="Times New Roman" w:eastAsia="Times New Roman" w:hAnsi="Times New Roman" w:cs="Times New Roman"/>
          <w:color w:val="000000"/>
          <w:kern w:val="0"/>
          <w:lang w:val="el-GR"/>
          <w14:ligatures w14:val="none"/>
        </w:rPr>
        <w:t>ο μήκος του κυκλικού μονοπατιού</w:t>
      </w:r>
      <w:r w:rsidRPr="0083456F">
        <w:rPr>
          <w:rFonts w:ascii="Times New Roman" w:eastAsia="Times New Roman" w:hAnsi="Times New Roman" w:cs="Times New Roman"/>
          <w:color w:val="000000"/>
          <w:kern w:val="0"/>
          <w:lang w:val="el-GR"/>
          <w14:ligatures w14:val="none"/>
        </w:rPr>
        <w:t xml:space="preserve"> </w:t>
      </w:r>
      <w:r w:rsidR="000F4E59" w:rsidRPr="0083456F">
        <w:rPr>
          <w:rFonts w:ascii="Times New Roman" w:eastAsia="Times New Roman" w:hAnsi="Times New Roman" w:cs="Times New Roman"/>
          <w:color w:val="000000"/>
          <w:kern w:val="0"/>
          <w:lang w:val="el-GR"/>
          <w14:ligatures w14:val="none"/>
        </w:rPr>
        <w:t>που αντιπροσωπεύει την λύση</w:t>
      </w:r>
      <w:r w:rsidRPr="0083456F">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14:paraId="3DA225A4" w14:textId="77777777" w:rsidR="00B30B6D" w:rsidRPr="0083456F" w:rsidRDefault="00B30B6D" w:rsidP="00B30B6D">
      <w:pPr>
        <w:pStyle w:val="NormalWeb"/>
        <w:rPr>
          <w:b/>
          <w:bCs/>
          <w:color w:val="000000"/>
          <w:sz w:val="28"/>
          <w:szCs w:val="28"/>
          <w:lang w:val="el-GR"/>
        </w:rPr>
      </w:pPr>
      <w:r w:rsidRPr="0083456F">
        <w:rPr>
          <w:b/>
          <w:bCs/>
          <w:color w:val="000000"/>
          <w:sz w:val="28"/>
          <w:szCs w:val="28"/>
          <w:lang w:val="el-GR"/>
        </w:rPr>
        <w:lastRenderedPageBreak/>
        <w:t xml:space="preserve">2.1.1 Μαθηματική Διατύπωση του Μοντέλου </w:t>
      </w:r>
      <w:r w:rsidRPr="0083456F">
        <w:rPr>
          <w:b/>
          <w:bCs/>
          <w:color w:val="000000"/>
          <w:sz w:val="28"/>
          <w:szCs w:val="28"/>
        </w:rPr>
        <w:t>Miller</w:t>
      </w:r>
      <w:r w:rsidRPr="0083456F">
        <w:rPr>
          <w:b/>
          <w:bCs/>
          <w:color w:val="000000"/>
          <w:sz w:val="28"/>
          <w:szCs w:val="28"/>
          <w:lang w:val="el-GR"/>
        </w:rPr>
        <w:t xml:space="preserve">, </w:t>
      </w:r>
      <w:r w:rsidRPr="0083456F">
        <w:rPr>
          <w:b/>
          <w:bCs/>
          <w:color w:val="000000"/>
          <w:sz w:val="28"/>
          <w:szCs w:val="28"/>
        </w:rPr>
        <w:t>Tucker</w:t>
      </w:r>
      <w:r w:rsidRPr="0083456F">
        <w:rPr>
          <w:b/>
          <w:bCs/>
          <w:color w:val="000000"/>
          <w:sz w:val="28"/>
          <w:szCs w:val="28"/>
          <w:lang w:val="el-GR"/>
        </w:rPr>
        <w:t xml:space="preserve"> και </w:t>
      </w:r>
      <w:r w:rsidRPr="0083456F">
        <w:rPr>
          <w:b/>
          <w:bCs/>
          <w:color w:val="000000"/>
          <w:sz w:val="28"/>
          <w:szCs w:val="28"/>
        </w:rPr>
        <w:t>Zemlin</w:t>
      </w:r>
    </w:p>
    <w:p w14:paraId="108ACA57" w14:textId="77777777" w:rsidR="001A3A2D" w:rsidRPr="0083456F" w:rsidRDefault="001A3A2D" w:rsidP="00692DE5">
      <w:pPr>
        <w:pStyle w:val="NormalWeb"/>
        <w:spacing w:line="360" w:lineRule="auto"/>
        <w:rPr>
          <w:color w:val="000000"/>
          <w:lang w:val="el-GR"/>
        </w:rPr>
      </w:pPr>
      <w:r w:rsidRPr="0083456F">
        <w:rPr>
          <w:color w:val="000000"/>
          <w:lang w:val="el-GR"/>
        </w:rPr>
        <w:t>Μία από τις πρώτες και πιο κλασικές μαθηματικές διατυπώσεις του προβλήματος του Πλανόδιου Πωλητή (</w:t>
      </w:r>
      <w:r w:rsidRPr="0083456F">
        <w:rPr>
          <w:color w:val="000000"/>
        </w:rPr>
        <w:t>TSP</w:t>
      </w:r>
      <w:r w:rsidRPr="0083456F">
        <w:rPr>
          <w:color w:val="000000"/>
          <w:lang w:val="el-GR"/>
        </w:rPr>
        <w:t xml:space="preserve">) προτάθηκε από τους </w:t>
      </w:r>
      <w:r w:rsidRPr="0083456F">
        <w:rPr>
          <w:color w:val="000000"/>
        </w:rPr>
        <w:t>Miller</w:t>
      </w:r>
      <w:r w:rsidRPr="0083456F">
        <w:rPr>
          <w:color w:val="000000"/>
          <w:lang w:val="el-GR"/>
        </w:rPr>
        <w:t xml:space="preserve">, </w:t>
      </w:r>
      <w:r w:rsidRPr="0083456F">
        <w:rPr>
          <w:color w:val="000000"/>
        </w:rPr>
        <w:t>Tucker</w:t>
      </w:r>
      <w:r w:rsidRPr="0083456F">
        <w:rPr>
          <w:color w:val="000000"/>
          <w:lang w:val="el-GR"/>
        </w:rPr>
        <w:t xml:space="preserve"> και </w:t>
      </w:r>
      <w:r w:rsidRPr="0083456F">
        <w:rPr>
          <w:color w:val="000000"/>
        </w:rPr>
        <w:t>Zemlin</w:t>
      </w:r>
      <w:r w:rsidRPr="0083456F">
        <w:rPr>
          <w:color w:val="000000"/>
          <w:lang w:val="el-GR"/>
        </w:rPr>
        <w:t xml:space="preserve"> (</w:t>
      </w:r>
      <w:r w:rsidRPr="0083456F">
        <w:rPr>
          <w:rStyle w:val="Strong"/>
          <w:color w:val="000000"/>
        </w:rPr>
        <w:t>MTZ</w:t>
      </w:r>
      <w:r w:rsidRPr="0083456F">
        <w:rPr>
          <w:color w:val="000000"/>
          <w:lang w:val="el-GR"/>
        </w:rPr>
        <w:t>).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υποκύκλους  χωρίς να χρειαστεί να τους καταγράψουμε ρητά.</w:t>
      </w:r>
    </w:p>
    <w:p w14:paraId="37812334" w14:textId="77777777" w:rsidR="001A3A2D" w:rsidRPr="0083456F" w:rsidRDefault="001A3A2D" w:rsidP="00692DE5">
      <w:pPr>
        <w:pStyle w:val="NormalWeb"/>
        <w:spacing w:line="360" w:lineRule="auto"/>
        <w:rPr>
          <w:color w:val="000000"/>
          <w:lang w:val="el-GR"/>
        </w:rPr>
      </w:pPr>
      <w:r w:rsidRPr="0083456F">
        <w:rPr>
          <w:color w:val="000000"/>
          <w:lang w:val="el-GR"/>
        </w:rPr>
        <w:t>Ας θεωρήσουμε ότι έχουμε ένα πλήρως συνδεδεμένο γράφημα</w:t>
      </w:r>
      <w:r w:rsidRPr="0083456F">
        <w:rPr>
          <w:rStyle w:val="apple-converted-space"/>
          <w:color w:val="000000"/>
        </w:rPr>
        <w:t> </w:t>
      </w:r>
      <w:r w:rsidRPr="0083456F">
        <w:rPr>
          <w:rStyle w:val="katex-mathml"/>
          <w:rFonts w:eastAsiaTheme="majorEastAsia"/>
          <w:color w:val="000000"/>
        </w:rPr>
        <w:t>G</w:t>
      </w:r>
      <w:r w:rsidR="001519BD" w:rsidRPr="0083456F">
        <w:rPr>
          <w:rStyle w:val="katex-mathml"/>
          <w:rFonts w:eastAsiaTheme="majorEastAsia"/>
          <w:color w:val="000000"/>
          <w:lang w:val="el-GR"/>
        </w:rPr>
        <w:t xml:space="preserve"> </w:t>
      </w:r>
      <w:r w:rsidRPr="0083456F">
        <w:rPr>
          <w:rStyle w:val="katex-mathml"/>
          <w:rFonts w:eastAsiaTheme="majorEastAsia"/>
          <w:color w:val="000000"/>
          <w:lang w:val="el-GR"/>
        </w:rPr>
        <w:t>=</w:t>
      </w:r>
      <w:r w:rsidR="001519BD" w:rsidRPr="0083456F">
        <w:rPr>
          <w:rStyle w:val="katex-mathml"/>
          <w:rFonts w:eastAsiaTheme="majorEastAsia"/>
          <w:color w:val="000000"/>
          <w:lang w:val="el-GR"/>
        </w:rPr>
        <w:t xml:space="preserve"> </w:t>
      </w:r>
      <w:r w:rsidRPr="0083456F">
        <w:rPr>
          <w:rStyle w:val="katex-mathml"/>
          <w:rFonts w:eastAsiaTheme="majorEastAsia"/>
          <w:color w:val="000000"/>
          <w:lang w:val="el-GR"/>
        </w:rPr>
        <w:t>(</w:t>
      </w:r>
      <w:r w:rsidRPr="0083456F">
        <w:rPr>
          <w:rStyle w:val="katex-mathml"/>
          <w:rFonts w:eastAsiaTheme="majorEastAsia"/>
          <w:color w:val="000000"/>
        </w:rPr>
        <w:t>V</w:t>
      </w:r>
      <w:r w:rsidRPr="0083456F">
        <w:rPr>
          <w:rStyle w:val="katex-mathml"/>
          <w:rFonts w:eastAsiaTheme="majorEastAsia"/>
          <w:color w:val="000000"/>
          <w:lang w:val="el-GR"/>
        </w:rPr>
        <w:t>,</w:t>
      </w:r>
      <w:r w:rsidRPr="0083456F">
        <w:rPr>
          <w:rStyle w:val="katex-mathml"/>
          <w:rFonts w:eastAsiaTheme="majorEastAsia"/>
          <w:color w:val="000000"/>
        </w:rPr>
        <w:t>E</w:t>
      </w:r>
      <w:r w:rsidRPr="0083456F">
        <w:rPr>
          <w:rStyle w:val="katex-mathml"/>
          <w:rFonts w:eastAsiaTheme="majorEastAsia"/>
          <w:color w:val="000000"/>
          <w:lang w:val="el-GR"/>
        </w:rPr>
        <w:t>)</w:t>
      </w:r>
      <w:r w:rsidRPr="0083456F">
        <w:rPr>
          <w:color w:val="000000"/>
          <w:lang w:val="el-GR"/>
        </w:rPr>
        <w:t xml:space="preserve"> όπου κάθε κόμβος</w:t>
      </w:r>
      <w:r w:rsidRPr="0083456F">
        <w:rPr>
          <w:rStyle w:val="apple-converted-space"/>
          <w:color w:val="000000"/>
        </w:rPr>
        <w:t> </w:t>
      </w:r>
      <w:r w:rsidRPr="0083456F">
        <w:rPr>
          <w:rStyle w:val="katex-mathml"/>
          <w:rFonts w:eastAsiaTheme="majorEastAsia"/>
          <w:color w:val="000000"/>
        </w:rPr>
        <w:t>i</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katex-mathml"/>
          <w:rFonts w:eastAsiaTheme="majorEastAsia"/>
          <w:color w:val="000000"/>
        </w:rPr>
        <w:t>V</w:t>
      </w:r>
      <w:r w:rsidRPr="0083456F">
        <w:rPr>
          <w:rStyle w:val="katex-mathml"/>
          <w:rFonts w:eastAsiaTheme="majorEastAsia"/>
          <w:color w:val="000000"/>
          <w:lang w:val="el-GR"/>
        </w:rPr>
        <w:t xml:space="preserve"> </w:t>
      </w:r>
      <w:r w:rsidRPr="0083456F">
        <w:rPr>
          <w:color w:val="000000"/>
          <w:lang w:val="el-GR"/>
        </w:rPr>
        <w:t>αντιπροσωπεύει μία πόλη και κάθε ακμή</w:t>
      </w:r>
      <w:r w:rsidRPr="0083456F">
        <w:rPr>
          <w:rStyle w:val="apple-converted-space"/>
          <w:color w:val="000000"/>
        </w:rPr>
        <w:t> </w:t>
      </w:r>
      <w:r w:rsidRPr="0083456F">
        <w:rPr>
          <w:rStyle w:val="katex-mathml"/>
          <w:rFonts w:eastAsiaTheme="majorEastAsia"/>
          <w:color w:val="000000"/>
          <w:lang w:val="el-GR"/>
        </w:rPr>
        <w:t>(</w:t>
      </w:r>
      <w:r w:rsidRPr="0083456F">
        <w:rPr>
          <w:rStyle w:val="katex-mathml"/>
          <w:rFonts w:eastAsiaTheme="majorEastAsia"/>
          <w:color w:val="000000"/>
        </w:rPr>
        <w:t>i</w:t>
      </w:r>
      <w:r w:rsidRPr="0083456F">
        <w:rPr>
          <w:rStyle w:val="katex-mathml"/>
          <w:rFonts w:eastAsiaTheme="majorEastAsia"/>
          <w:color w:val="000000"/>
          <w:lang w:val="el-GR"/>
        </w:rPr>
        <w:t>,</w:t>
      </w:r>
      <w:r w:rsidR="002B3258" w:rsidRPr="0083456F">
        <w:rPr>
          <w:rStyle w:val="katex-mathml"/>
          <w:rFonts w:eastAsiaTheme="majorEastAsia"/>
          <w:color w:val="000000"/>
          <w:lang w:val="el-GR"/>
        </w:rPr>
        <w:t xml:space="preserve"> </w:t>
      </w:r>
      <w:r w:rsidRPr="0083456F">
        <w:rPr>
          <w:rStyle w:val="katex-mathml"/>
          <w:rFonts w:eastAsiaTheme="majorEastAsia"/>
          <w:color w:val="000000"/>
        </w:rPr>
        <w:t>j</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katex-mathml"/>
          <w:rFonts w:eastAsiaTheme="majorEastAsia"/>
          <w:color w:val="000000"/>
        </w:rPr>
        <w:t>E</w:t>
      </w:r>
      <w:r w:rsidRPr="0083456F">
        <w:rPr>
          <w:rStyle w:val="apple-converted-space"/>
          <w:color w:val="000000"/>
        </w:rPr>
        <w:t> </w:t>
      </w:r>
      <w:r w:rsidRPr="0083456F">
        <w:rPr>
          <w:color w:val="000000"/>
          <w:lang w:val="el-GR"/>
        </w:rPr>
        <w:t>έχει ένα αντίστοιχο κόστος μετακίνησης</w:t>
      </w:r>
      <w:r w:rsidRPr="0083456F">
        <w:rPr>
          <w:rStyle w:val="apple-converted-space"/>
          <w:color w:val="000000"/>
        </w:rPr>
        <w:t> </w:t>
      </w:r>
      <w:r w:rsidRPr="0083456F">
        <w:rPr>
          <w:rStyle w:val="katex-mathml"/>
          <w:rFonts w:eastAsiaTheme="majorEastAsia"/>
          <w:color w:val="000000"/>
        </w:rPr>
        <w:t>c</w:t>
      </w:r>
      <w:r w:rsidRPr="0083456F">
        <w:rPr>
          <w:rStyle w:val="katex-mathml"/>
          <w:rFonts w:eastAsiaTheme="majorEastAsia"/>
          <w:color w:val="000000"/>
          <w:vertAlign w:val="subscript"/>
          <w:lang w:val="el-GR"/>
        </w:rPr>
        <w:t>i</w:t>
      </w:r>
      <w:r w:rsidRPr="0083456F">
        <w:rPr>
          <w:rStyle w:val="katex-mathml"/>
          <w:rFonts w:eastAsiaTheme="majorEastAsia"/>
          <w:color w:val="000000"/>
          <w:vertAlign w:val="subscript"/>
        </w:rPr>
        <w:t>j</w:t>
      </w:r>
      <w:r w:rsidRPr="0083456F">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14:paraId="7030532F" w14:textId="77777777" w:rsidR="001A3A2D" w:rsidRPr="0083456F" w:rsidRDefault="001A3A2D" w:rsidP="00692DE5">
      <w:pPr>
        <w:pStyle w:val="NormalWeb"/>
        <w:spacing w:line="360" w:lineRule="auto"/>
        <w:rPr>
          <w:color w:val="000000"/>
          <w:lang w:val="el-GR"/>
        </w:rPr>
      </w:pPr>
      <w:r w:rsidRPr="0083456F">
        <w:rPr>
          <w:color w:val="000000"/>
          <w:lang w:val="el-GR"/>
        </w:rPr>
        <w:t xml:space="preserve">Η διατύπωση </w:t>
      </w:r>
      <w:r w:rsidRPr="0083456F">
        <w:rPr>
          <w:color w:val="000000"/>
        </w:rPr>
        <w:t>MTZ</w:t>
      </w:r>
      <w:r w:rsidRPr="0083456F">
        <w:rPr>
          <w:color w:val="000000"/>
          <w:lang w:val="el-GR"/>
        </w:rPr>
        <w:t xml:space="preserve"> χρησιμοποιεί τις εξής μεταβλητές:</w:t>
      </w:r>
    </w:p>
    <w:p w14:paraId="08F4355A" w14:textId="77777777" w:rsidR="0015548B" w:rsidRPr="0083456F" w:rsidRDefault="0015548B" w:rsidP="00607E98">
      <w:pPr>
        <w:pStyle w:val="NormalWeb"/>
        <w:numPr>
          <w:ilvl w:val="0"/>
          <w:numId w:val="5"/>
        </w:numPr>
        <w:spacing w:line="360" w:lineRule="auto"/>
        <w:rPr>
          <w:rFonts w:eastAsiaTheme="majorEastAsia"/>
          <w:color w:val="000000"/>
          <w:lang w:val="el-GR"/>
        </w:rPr>
      </w:pPr>
      <w:r w:rsidRPr="0083456F">
        <w:rPr>
          <w:rFonts w:eastAsiaTheme="majorEastAsia"/>
          <w:color w:val="000000"/>
        </w:rPr>
        <w:t>x</w:t>
      </w:r>
      <w:r w:rsidRPr="0083456F">
        <w:rPr>
          <w:rFonts w:eastAsiaTheme="majorEastAsia"/>
          <w:color w:val="000000"/>
          <w:vertAlign w:val="subscript"/>
        </w:rPr>
        <w:t>ij</w:t>
      </w:r>
      <w:r w:rsidRPr="0083456F">
        <w:rPr>
          <w:rFonts w:eastAsiaTheme="majorEastAsia"/>
          <w:color w:val="000000"/>
          <w:vertAlign w:val="subscript"/>
          <w:lang w:val="el-GR"/>
        </w:rPr>
        <w:t xml:space="preserve"> </w:t>
      </w:r>
      <m:oMath>
        <m:r>
          <w:rPr>
            <w:rFonts w:ascii="Cambria Math" w:hAnsi="Cambria Math"/>
            <w:color w:val="000000"/>
            <w:lang w:val="el-GR"/>
          </w:rPr>
          <m:t>∊</m:t>
        </m:r>
      </m:oMath>
      <w:r w:rsidRPr="0083456F">
        <w:rPr>
          <w:rFonts w:eastAsiaTheme="majorEastAsia"/>
          <w:color w:val="000000"/>
          <w:lang w:val="el-GR"/>
        </w:rPr>
        <w:t xml:space="preserve"> {0,1</w:t>
      </w:r>
      <w:r w:rsidR="00B30B6D" w:rsidRPr="0083456F">
        <w:rPr>
          <w:rFonts w:eastAsiaTheme="majorEastAsia"/>
          <w:color w:val="000000"/>
          <w:lang w:val="el-GR"/>
        </w:rPr>
        <w:t>}</w:t>
      </w:r>
      <w:r w:rsidRPr="0083456F">
        <w:rPr>
          <w:rFonts w:eastAsiaTheme="majorEastAsia"/>
          <w:color w:val="000000"/>
          <w:lang w:val="el-GR"/>
        </w:rPr>
        <w:t>: είναι 1 αν ο πωλητής μετακινηθεί από την πόλη</w:t>
      </w:r>
      <w:r w:rsidRPr="0083456F">
        <w:rPr>
          <w:rFonts w:eastAsiaTheme="majorEastAsia"/>
          <w:color w:val="000000"/>
        </w:rPr>
        <w:t> i </w:t>
      </w:r>
      <w:r w:rsidRPr="0083456F">
        <w:rPr>
          <w:rFonts w:eastAsiaTheme="majorEastAsia"/>
          <w:color w:val="000000"/>
          <w:lang w:val="el-GR"/>
        </w:rPr>
        <w:t>στην πόλη</w:t>
      </w:r>
      <w:r w:rsidRPr="0083456F">
        <w:rPr>
          <w:rFonts w:eastAsiaTheme="majorEastAsia"/>
          <w:color w:val="000000"/>
        </w:rPr>
        <w:t> j</w:t>
      </w:r>
      <w:r w:rsidRPr="0083456F">
        <w:rPr>
          <w:rFonts w:eastAsiaTheme="majorEastAsia"/>
          <w:color w:val="000000"/>
          <w:lang w:val="el-GR"/>
        </w:rPr>
        <w:t>, αλλιώς 0.</w:t>
      </w:r>
    </w:p>
    <w:p w14:paraId="1BAF7A2A" w14:textId="77777777" w:rsidR="001A3A2D" w:rsidRPr="0083456F" w:rsidRDefault="001A3A2D" w:rsidP="00607E98">
      <w:pPr>
        <w:pStyle w:val="NormalWeb"/>
        <w:numPr>
          <w:ilvl w:val="0"/>
          <w:numId w:val="5"/>
        </w:numPr>
        <w:spacing w:line="360" w:lineRule="auto"/>
        <w:rPr>
          <w:color w:val="000000"/>
          <w:lang w:val="el-GR"/>
        </w:rPr>
      </w:pPr>
      <w:r w:rsidRPr="0083456F">
        <w:rPr>
          <w:rStyle w:val="katex-mathml"/>
          <w:rFonts w:eastAsiaTheme="majorEastAsia"/>
          <w:color w:val="000000"/>
        </w:rPr>
        <w:t>u</w:t>
      </w:r>
      <w:r w:rsidRPr="0083456F">
        <w:rPr>
          <w:rStyle w:val="katex-mathml"/>
          <w:rFonts w:eastAsiaTheme="majorEastAsia"/>
          <w:color w:val="000000"/>
          <w:vertAlign w:val="subscript"/>
        </w:rPr>
        <w:t>i</w:t>
      </w:r>
      <w:r w:rsidRPr="0083456F">
        <w:rPr>
          <w:rStyle w:val="katex-mathml"/>
          <w:rFonts w:eastAsiaTheme="majorEastAsia"/>
          <w:color w:val="000000"/>
          <w:lang w:val="el-GR"/>
        </w:rPr>
        <w:t xml:space="preserve"> </w:t>
      </w:r>
      <m:oMath>
        <m:r>
          <w:rPr>
            <w:rFonts w:ascii="Cambria Math" w:hAnsi="Cambria Math"/>
            <w:color w:val="000000"/>
            <w:lang w:val="el-GR"/>
          </w:rPr>
          <m:t>∊</m:t>
        </m:r>
      </m:oMath>
      <w:r w:rsidRPr="0083456F">
        <w:rPr>
          <w:rStyle w:val="katex-mathml"/>
          <w:rFonts w:eastAsiaTheme="majorEastAsia"/>
          <w:color w:val="000000"/>
          <w:lang w:val="el-GR"/>
        </w:rPr>
        <w:t xml:space="preserve"> </w:t>
      </w:r>
      <w:r w:rsidRPr="0083456F">
        <w:rPr>
          <w:rStyle w:val="mord"/>
          <w:color w:val="000000"/>
        </w:rPr>
        <w:sym w:font="Symbol" w:char="F0C2"/>
      </w:r>
      <w:r w:rsidRPr="0083456F">
        <w:rPr>
          <w:color w:val="000000"/>
          <w:lang w:val="el-GR"/>
        </w:rPr>
        <w:t xml:space="preserve">: βοηθητικές μεταβλητές που εισάγονται για την εξάλειψη των </w:t>
      </w:r>
      <w:r w:rsidR="0015548B" w:rsidRPr="0083456F">
        <w:rPr>
          <w:b/>
          <w:bCs/>
          <w:color w:val="000000"/>
          <w:lang w:val="el-GR"/>
        </w:rPr>
        <w:t>επιμέρους κύκλων</w:t>
      </w:r>
      <w:r w:rsidRPr="0083456F">
        <w:rPr>
          <w:color w:val="000000"/>
          <w:lang w:val="el-GR"/>
        </w:rPr>
        <w:t xml:space="preserve"> (μόνο για κόμβους</w:t>
      </w:r>
      <w:r w:rsidRPr="0083456F">
        <w:rPr>
          <w:rStyle w:val="apple-converted-space"/>
          <w:color w:val="000000"/>
        </w:rPr>
        <w:t> </w:t>
      </w:r>
      <w:r w:rsidRPr="0083456F">
        <w:rPr>
          <w:rStyle w:val="katex-mathml"/>
          <w:rFonts w:eastAsiaTheme="majorEastAsia"/>
          <w:color w:val="000000"/>
        </w:rPr>
        <w:t>i</w:t>
      </w:r>
      <w:r w:rsidRPr="0083456F">
        <w:rPr>
          <w:rStyle w:val="katex-mathml"/>
          <w:rFonts w:eastAsiaTheme="majorEastAsia"/>
          <w:color w:val="000000"/>
          <w:lang w:val="el-GR"/>
        </w:rPr>
        <w:t>=</w:t>
      </w:r>
      <w:proofErr w:type="gramStart"/>
      <w:r w:rsidRPr="0083456F">
        <w:rPr>
          <w:rStyle w:val="katex-mathml"/>
          <w:rFonts w:eastAsiaTheme="majorEastAsia"/>
          <w:color w:val="000000"/>
          <w:lang w:val="el-GR"/>
        </w:rPr>
        <w:t>1,…,</w:t>
      </w:r>
      <w:r w:rsidRPr="0083456F">
        <w:rPr>
          <w:rStyle w:val="katex-mathml"/>
          <w:rFonts w:eastAsiaTheme="majorEastAsia"/>
          <w:color w:val="000000"/>
        </w:rPr>
        <w:t>n</w:t>
      </w:r>
      <w:proofErr w:type="gramEnd"/>
      <w:r w:rsidRPr="0083456F">
        <w:rPr>
          <w:color w:val="000000"/>
          <w:lang w:val="el-GR"/>
        </w:rPr>
        <w:t>).</w:t>
      </w:r>
    </w:p>
    <w:p w14:paraId="35EE6723" w14:textId="77777777" w:rsidR="00B30B6D" w:rsidRPr="0083456F" w:rsidRDefault="00B30B6D" w:rsidP="00B30B6D">
      <w:pPr>
        <w:pStyle w:val="NormalWeb"/>
        <w:spacing w:line="360" w:lineRule="auto"/>
        <w:rPr>
          <w:color w:val="000000"/>
          <w:lang w:val="el-GR"/>
        </w:rPr>
      </w:pPr>
      <w:r w:rsidRPr="0083456F">
        <w:rPr>
          <w:color w:val="000000"/>
          <w:lang w:val="el-GR"/>
        </w:rPr>
        <w:t>Η διατύπωση του προβλήματος ε</w:t>
      </w:r>
      <w:r w:rsidR="00CA7826" w:rsidRPr="0083456F">
        <w:rPr>
          <w:color w:val="000000"/>
          <w:lang w:val="el-GR"/>
        </w:rPr>
        <w:t>ί</w:t>
      </w:r>
      <w:r w:rsidRPr="0083456F">
        <w:rPr>
          <w:color w:val="000000"/>
          <w:lang w:val="el-GR"/>
        </w:rPr>
        <w:t>ναι η ακόλουθη:</w:t>
      </w:r>
    </w:p>
    <w:p w14:paraId="15F7874E" w14:textId="77777777" w:rsidR="001519BD" w:rsidRPr="0083456F" w:rsidRDefault="00504490" w:rsidP="00692DE5">
      <w:pPr>
        <w:pStyle w:val="NormalWeb"/>
        <w:spacing w:line="360" w:lineRule="auto"/>
        <w:ind w:firstLine="720"/>
        <w:rPr>
          <w:b/>
          <w:bCs/>
          <w:color w:val="000000"/>
          <w:lang w:val="el-GR"/>
        </w:rPr>
      </w:pPr>
      <w:r w:rsidRPr="0083456F">
        <w:rPr>
          <w:b/>
          <w:bCs/>
          <w:color w:val="000000"/>
          <w:lang w:val="el-GR"/>
        </w:rPr>
        <w:t>Στόχος:</w:t>
      </w:r>
    </w:p>
    <w:p w14:paraId="540E69CA" w14:textId="22E001BC" w:rsidR="00504490" w:rsidRPr="0083456F" w:rsidRDefault="001519BD" w:rsidP="00692DE5">
      <w:pPr>
        <w:pStyle w:val="NormalWeb"/>
        <w:spacing w:line="360" w:lineRule="auto"/>
        <w:rPr>
          <w:color w:val="000000"/>
          <w:lang w:val="el-GR"/>
        </w:rPr>
      </w:pPr>
      <w:r w:rsidRPr="0083456F">
        <w:rPr>
          <w:color w:val="000000"/>
          <w:lang w:val="el-GR"/>
        </w:rPr>
        <w:tab/>
      </w:r>
      <w:r w:rsidRPr="0083456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rPr>
              <m:t>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83456F">
        <w:rPr>
          <w:color w:val="000000"/>
          <w:lang w:val="el-GR"/>
        </w:rPr>
        <w:t xml:space="preserve">          (1</w:t>
      </w:r>
      <w:r w:rsidR="000E477D" w:rsidRPr="0083456F">
        <w:rPr>
          <w:color w:val="000000"/>
          <w:lang w:val="el-GR"/>
        </w:rPr>
        <w:t>.1</w:t>
      </w:r>
      <w:r w:rsidR="00504490" w:rsidRPr="0083456F">
        <w:rPr>
          <w:color w:val="000000"/>
          <w:lang w:val="el-GR"/>
        </w:rPr>
        <w:t>)</w:t>
      </w:r>
    </w:p>
    <w:p w14:paraId="47FD5BE6" w14:textId="77777777" w:rsidR="00504490" w:rsidRPr="0083456F" w:rsidRDefault="00504490" w:rsidP="00692DE5">
      <w:pPr>
        <w:pStyle w:val="NormalWeb"/>
        <w:spacing w:line="360" w:lineRule="auto"/>
        <w:rPr>
          <w:b/>
          <w:bCs/>
          <w:color w:val="000000"/>
        </w:rPr>
      </w:pPr>
      <w:r w:rsidRPr="0083456F">
        <w:rPr>
          <w:color w:val="000000"/>
          <w:lang w:val="el-GR"/>
        </w:rPr>
        <w:tab/>
      </w:r>
      <w:r w:rsidR="004E6596" w:rsidRPr="0083456F">
        <w:rPr>
          <w:b/>
          <w:bCs/>
          <w:color w:val="000000"/>
          <w:lang w:val="el-GR"/>
        </w:rPr>
        <w:t>υπό</w:t>
      </w:r>
      <w:r w:rsidRPr="0083456F">
        <w:rPr>
          <w:b/>
          <w:bCs/>
          <w:color w:val="000000"/>
          <w:lang w:val="el-GR"/>
        </w:rPr>
        <w:t xml:space="preserve"> τους περιορισμούς:</w:t>
      </w:r>
    </w:p>
    <w:p w14:paraId="5DBB6783" w14:textId="0BE667AA" w:rsidR="00900307" w:rsidRPr="0083456F" w:rsidRDefault="00AA31B9"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i</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i</m:t>
        </m:r>
        <m: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w:rPr>
            <w:rFonts w:ascii="Cambria Math" w:hAnsi="Cambria Math"/>
            <w:color w:val="000000"/>
            <w:lang w:val="el-GR"/>
          </w:rPr>
          <m:t>n</m:t>
        </m:r>
        <m:r>
          <m:rPr>
            <m:lit/>
          </m:rPr>
          <w:rPr>
            <w:rFonts w:ascii="Cambria Math" w:hAnsi="Cambria Math"/>
            <w:color w:val="000000"/>
          </w:rPr>
          <m:t>}</m:t>
        </m:r>
      </m:oMath>
      <w:r w:rsidR="004E6596" w:rsidRPr="0083456F">
        <w:rPr>
          <w:color w:val="000000"/>
        </w:rPr>
        <w:t xml:space="preserve"> </w:t>
      </w:r>
      <w:r w:rsidR="004E6596" w:rsidRPr="0083456F">
        <w:rPr>
          <w:color w:val="000000"/>
        </w:rPr>
        <w:tab/>
        <w:t xml:space="preserve">     (</w:t>
      </w:r>
      <w:r w:rsidR="000E477D" w:rsidRPr="0083456F">
        <w:rPr>
          <w:color w:val="000000"/>
        </w:rPr>
        <w:t>1.</w:t>
      </w:r>
      <w:r w:rsidR="004E6596" w:rsidRPr="0083456F">
        <w:rPr>
          <w:color w:val="000000"/>
        </w:rPr>
        <w:t>2)</w:t>
      </w:r>
    </w:p>
    <w:p w14:paraId="797EE813" w14:textId="6FBECE82" w:rsidR="00297F9D" w:rsidRPr="0083456F" w:rsidRDefault="00AA31B9"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w:rPr>
            <w:rFonts w:ascii="Cambria Math" w:hAnsi="Cambria Math"/>
            <w:color w:val="000000"/>
          </w:rPr>
          <m:t>n</m:t>
        </m:r>
        <m:r>
          <m:rPr>
            <m:lit/>
          </m:rPr>
          <w:rPr>
            <w:rFonts w:ascii="Cambria Math" w:hAnsi="Cambria Math"/>
            <w:color w:val="000000"/>
          </w:rPr>
          <m:t>}</m:t>
        </m:r>
      </m:oMath>
      <w:r w:rsidR="004E6596" w:rsidRPr="0083456F">
        <w:rPr>
          <w:color w:val="000000"/>
        </w:rPr>
        <w:tab/>
        <w:t xml:space="preserve">     </w:t>
      </w:r>
      <w:r w:rsidR="008B797F" w:rsidRPr="0083456F">
        <w:rPr>
          <w:color w:val="000000"/>
        </w:rPr>
        <w:tab/>
        <w:t xml:space="preserve">     </w:t>
      </w:r>
      <w:r w:rsidR="004E6596" w:rsidRPr="0083456F">
        <w:rPr>
          <w:color w:val="000000"/>
        </w:rPr>
        <w:t>(</w:t>
      </w:r>
      <w:r w:rsidR="000E477D" w:rsidRPr="0083456F">
        <w:rPr>
          <w:color w:val="000000"/>
        </w:rPr>
        <w:t>1.</w:t>
      </w:r>
      <w:r w:rsidR="004E6596" w:rsidRPr="0083456F">
        <w:rPr>
          <w:color w:val="000000"/>
        </w:rPr>
        <w:t>3)</w:t>
      </w:r>
    </w:p>
    <w:p w14:paraId="149A18CA" w14:textId="10CA8C0F" w:rsidR="00E17A96" w:rsidRPr="0083456F" w:rsidRDefault="00AA31B9" w:rsidP="00E17A96">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sub>
        </m:sSub>
        <m:r>
          <m:rPr>
            <m:sty m:val="p"/>
          </m:rPr>
          <w:rPr>
            <w:rFonts w:ascii="Cambria Math" w:hAnsi="Cambria Math"/>
            <w:color w:val="000000"/>
          </w:rPr>
          <m:t>+ 1</m:t>
        </m:r>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m:rPr>
            <m:nor/>
          </m:rPr>
          <w:rPr>
            <w:color w:val="000000"/>
          </w:rPr>
          <m:t xml:space="preserve"> </m:t>
        </m:r>
        <m:r>
          <m:rPr>
            <m:nor/>
          </m:rPr>
          <w:rPr>
            <w:color w:val="000000"/>
          </w:rPr>
          <m:t xml:space="preserve"> </m:t>
        </m:r>
        <m:r>
          <m:rPr>
            <m:nor/>
          </m:rPr>
          <w:rPr>
            <w:color w:val="000000"/>
          </w:rPr>
          <m:t xml:space="preserve">i, </m:t>
        </m:r>
        <m:r>
          <m:rPr>
            <m:nor/>
          </m:rPr>
          <w:rPr>
            <w:color w:val="000000"/>
          </w:rPr>
          <m:t xml:space="preserve">j </m:t>
        </m:r>
        <m: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2,n</m:t>
            </m:r>
          </m:e>
        </m:d>
        <m:r>
          <m:rPr>
            <m:nor/>
          </m:rPr>
          <w:rPr>
            <w:color w:val="000000"/>
          </w:rPr>
          <m:t xml:space="preserve"> </m:t>
        </m:r>
        <m:r>
          <m:rPr>
            <m:nor/>
          </m:rPr>
          <w:rPr>
            <w:color w:val="000000"/>
            <w:lang w:val="el-GR"/>
          </w:rPr>
          <m:t>και</m:t>
        </m:r>
        <m:r>
          <m:rPr>
            <m:nor/>
          </m:rPr>
          <w:rPr>
            <w:color w:val="000000"/>
          </w:rPr>
          <m:t> </m:t>
        </m:r>
        <m:r>
          <w:rPr>
            <w:rFonts w:ascii="Cambria Math" w:hAnsi="Cambria Math"/>
            <w:color w:val="000000"/>
          </w:rPr>
          <m:t>i</m:t>
        </m:r>
        <m:r>
          <m:rPr>
            <m:sty m:val="p"/>
          </m:rPr>
          <w:rPr>
            <w:rFonts w:ascii="Cambria Math" w:hAnsi="Cambria Math"/>
            <w:color w:val="000000"/>
          </w:rPr>
          <m:t>≠</m:t>
        </m:r>
        <m:r>
          <w:rPr>
            <w:rFonts w:ascii="Cambria Math" w:hAnsi="Cambria Math"/>
            <w:color w:val="000000"/>
            <w:lang w:val="el-GR"/>
          </w:rPr>
          <m:t>j</m:t>
        </m:r>
      </m:oMath>
      <w:r w:rsidR="00297F9D" w:rsidRPr="0083456F">
        <w:rPr>
          <w:color w:val="000000"/>
        </w:rPr>
        <w:t xml:space="preserve"> </w:t>
      </w:r>
      <w:r w:rsidR="00297F9D" w:rsidRPr="0083456F">
        <w:rPr>
          <w:color w:val="000000"/>
        </w:rPr>
        <w:tab/>
        <w:t>(</w:t>
      </w:r>
      <w:r w:rsidR="000E477D" w:rsidRPr="0083456F">
        <w:rPr>
          <w:color w:val="000000"/>
        </w:rPr>
        <w:t>1.</w:t>
      </w:r>
      <w:r w:rsidR="00297F9D" w:rsidRPr="0083456F">
        <w:rPr>
          <w:color w:val="000000"/>
        </w:rPr>
        <w:t>4)</w:t>
      </w:r>
    </w:p>
    <w:p w14:paraId="76B5C8D5" w14:textId="77777777" w:rsidR="002C0497" w:rsidRPr="0083456F" w:rsidRDefault="002C0497" w:rsidP="00E17A96">
      <w:pPr>
        <w:pStyle w:val="NormalWeb"/>
        <w:spacing w:line="360" w:lineRule="auto"/>
        <w:ind w:left="720" w:firstLine="720"/>
        <w:rPr>
          <w:color w:val="000000"/>
          <w:lang w:val="el-GR"/>
        </w:rPr>
      </w:pPr>
      <m:oMath>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ij</m:t>
            </m:r>
          </m:sub>
        </m:sSub>
        <m:r>
          <m:rPr>
            <m:sty m:val="p"/>
          </m:rPr>
          <w:rPr>
            <w:rStyle w:val="vlist-s"/>
            <w:rFonts w:ascii="Cambria Math" w:hAnsi="Cambria Math"/>
            <w:lang w:val="el-GR"/>
          </w:rPr>
          <m:t>​</m:t>
        </m:r>
        <m:r>
          <m:rPr>
            <m:sty m:val="p"/>
          </m:rPr>
          <w:rPr>
            <w:rStyle w:val="mrel"/>
            <w:rFonts w:ascii="Cambria Math" w:hAnsi="Cambria Math"/>
            <w:lang w:val="el-GR"/>
          </w:rPr>
          <m:t>∈</m:t>
        </m:r>
        <m:r>
          <m:rPr>
            <m:sty m:val="p"/>
          </m:rPr>
          <w:rPr>
            <w:rStyle w:val="mrel"/>
            <w:rFonts w:ascii="Cambria Math" w:hAnsi="Cambria Math"/>
            <w:lang w:val="el-GR"/>
          </w:rPr>
          <m:t>{</m:t>
        </m:r>
        <m:r>
          <m:rPr>
            <m:sty m:val="p"/>
          </m:rPr>
          <w:rPr>
            <w:rStyle w:val="mord"/>
            <w:rFonts w:ascii="Cambria Math" w:hAnsi="Cambria Math"/>
            <w:lang w:val="el-GR"/>
          </w:rPr>
          <m:t>0</m:t>
        </m:r>
        <m:r>
          <m:rPr>
            <m:sty m:val="p"/>
          </m:rPr>
          <w:rPr>
            <w:rStyle w:val="mpunct"/>
            <w:rFonts w:ascii="Cambria Math" w:hAnsi="Cambria Math"/>
            <w:lang w:val="el-GR"/>
          </w:rPr>
          <m:t>,</m:t>
        </m:r>
        <m:r>
          <m:rPr>
            <m:sty m:val="p"/>
          </m:rPr>
          <w:rPr>
            <w:rStyle w:val="mpunct"/>
            <w:rFonts w:ascii="Cambria Math" w:hAnsi="Cambria Math"/>
            <w:lang w:val="el-GR"/>
          </w:rPr>
          <m:t xml:space="preserve"> </m:t>
        </m:r>
        <m:r>
          <m:rPr>
            <m:sty m:val="p"/>
          </m:rPr>
          <w:rPr>
            <w:rStyle w:val="mord"/>
            <w:rFonts w:ascii="Cambria Math" w:hAnsi="Cambria Math"/>
            <w:lang w:val="el-GR"/>
          </w:rPr>
          <m:t>1</m:t>
        </m:r>
        <m:r>
          <m:rPr>
            <m:sty m:val="p"/>
          </m:rPr>
          <w:rPr>
            <w:rStyle w:val="mord"/>
            <w:rFonts w:ascii="Cambria Math" w:hAnsi="Cambria Math"/>
            <w:lang w:val="el-GR"/>
          </w:rPr>
          <m:t>}</m:t>
        </m:r>
        <m:r>
          <m:rPr>
            <m:sty m:val="p"/>
          </m:rPr>
          <w:rPr>
            <w:rStyle w:val="mpunct"/>
            <w:rFonts w:ascii="Cambria Math" w:hAnsi="Cambria Math"/>
            <w:lang w:val="el-GR"/>
          </w:rPr>
          <m:t>,</m:t>
        </m:r>
        <m:r>
          <m:rPr>
            <m:sty m:val="p"/>
          </m:rPr>
          <w:rPr>
            <w:rStyle w:val="mord"/>
            <w:rFonts w:ascii="Cambria Math" w:hAnsi="Cambria Math"/>
            <w:lang w:val="el-GR"/>
          </w:rPr>
          <m:t>∀</m:t>
        </m:r>
        <m:r>
          <w:rPr>
            <w:rStyle w:val="mord"/>
            <w:rFonts w:ascii="Cambria Math" w:hAnsi="Cambria Math"/>
          </w:rPr>
          <m:t>i</m:t>
        </m:r>
        <m:r>
          <m:rPr>
            <m:sty m:val="p"/>
          </m:rPr>
          <w:rPr>
            <w:rStyle w:val="mpunct"/>
            <w:rFonts w:ascii="Cambria Math" w:hAnsi="Cambria Math"/>
            <w:lang w:val="el-GR"/>
          </w:rPr>
          <m:t>,</m:t>
        </m:r>
        <m:r>
          <w:rPr>
            <w:rStyle w:val="mord"/>
            <w:rFonts w:ascii="Cambria Math" w:hAnsi="Cambria Math"/>
          </w:rPr>
          <m:t>j</m:t>
        </m:r>
        <m:r>
          <w:rPr>
            <w:rFonts w:ascii="Cambria Math" w:hAnsi="Cambria Math"/>
            <w:color w:val="000000"/>
            <w:lang w:val="el-GR"/>
          </w:rPr>
          <m:t>∊</m:t>
        </m:r>
        <m:r>
          <m:rPr>
            <m:sty m:val="p"/>
          </m:rPr>
          <w:rPr>
            <w:rStyle w:val="mrel"/>
            <w:rFonts w:ascii="Cambria Math" w:hAnsi="Cambria Math"/>
            <w:lang w:val="el-GR"/>
          </w:rPr>
          <m:t>{</m:t>
        </m:r>
        <m:r>
          <m:rPr>
            <m:sty m:val="p"/>
          </m:rPr>
          <w:rPr>
            <w:rStyle w:val="mord"/>
            <w:rFonts w:ascii="Cambria Math" w:hAnsi="Cambria Math"/>
            <w:lang w:val="el-GR"/>
          </w:rPr>
          <m:t>1</m:t>
        </m:r>
        <m:r>
          <m:rPr>
            <m:sty m:val="p"/>
          </m:rPr>
          <w:rPr>
            <w:rStyle w:val="mpunct"/>
            <w:rFonts w:ascii="Cambria Math" w:hAnsi="Cambria Math"/>
            <w:lang w:val="el-GR"/>
          </w:rPr>
          <m:t>,</m:t>
        </m:r>
        <m:r>
          <m:rPr>
            <m:sty m:val="p"/>
          </m:rPr>
          <w:rPr>
            <w:rStyle w:val="minner"/>
            <w:rFonts w:ascii="Cambria Math" w:eastAsiaTheme="majorEastAsia" w:hAnsi="Cambria Math"/>
            <w:lang w:val="el-GR"/>
          </w:rPr>
          <m:t>…</m:t>
        </m:r>
        <m:r>
          <m:rPr>
            <m:sty m:val="p"/>
          </m:rPr>
          <w:rPr>
            <w:rStyle w:val="mpunct"/>
            <w:rFonts w:ascii="Cambria Math" w:hAnsi="Cambria Math"/>
            <w:lang w:val="el-GR"/>
          </w:rPr>
          <m:t>,</m:t>
        </m:r>
        <m:r>
          <w:rPr>
            <w:rStyle w:val="mord"/>
            <w:rFonts w:ascii="Cambria Math" w:hAnsi="Cambria Math"/>
          </w:rPr>
          <m:t>n</m:t>
        </m:r>
        <m:r>
          <m:rPr>
            <m:sty m:val="p"/>
          </m:rPr>
          <w:rPr>
            <w:rStyle w:val="mord"/>
            <w:rFonts w:ascii="Cambria Math" w:hAnsi="Cambria Math"/>
            <w:lang w:val="el-GR"/>
          </w:rPr>
          <m:t xml:space="preserve">} </m:t>
        </m:r>
        <m:r>
          <m:rPr>
            <m:sty m:val="p"/>
          </m:rPr>
          <w:rPr>
            <w:rStyle w:val="mpunct"/>
            <w:rFonts w:ascii="Cambria Math" w:hAnsi="Cambria Math"/>
            <w:lang w:val="el-GR"/>
          </w:rPr>
          <m:t>,</m:t>
        </m:r>
        <m:r>
          <w:rPr>
            <w:rStyle w:val="mord"/>
            <w:rFonts w:ascii="Cambria Math" w:hAnsi="Cambria Math"/>
          </w:rPr>
          <m:t>i</m:t>
        </m:r>
        <m:r>
          <m:rPr>
            <m:sty m:val="p"/>
          </m:rPr>
          <w:rPr>
            <w:rStyle w:val="mrel"/>
            <w:rFonts w:ascii="Cambria Math" w:hAnsi="Cambria Math"/>
            <w:lang w:val="el-GR"/>
          </w:rPr>
          <m:t>≠</m:t>
        </m:r>
        <m:r>
          <w:rPr>
            <w:rStyle w:val="mord"/>
            <w:rFonts w:ascii="Cambria Math" w:hAnsi="Cambria Math"/>
          </w:rPr>
          <m:t>j</m:t>
        </m:r>
      </m:oMath>
      <w:r w:rsidR="00E17A96" w:rsidRPr="0083456F">
        <w:rPr>
          <w:rStyle w:val="mord"/>
          <w:lang w:val="el-GR"/>
        </w:rPr>
        <w:t xml:space="preserve">  </w:t>
      </w:r>
      <w:r w:rsidR="002B3258" w:rsidRPr="0083456F">
        <w:rPr>
          <w:rStyle w:val="mord"/>
          <w:lang w:val="el-GR"/>
        </w:rPr>
        <w:t xml:space="preserve">       </w:t>
      </w:r>
      <w:r w:rsidR="00E17A96" w:rsidRPr="0083456F">
        <w:rPr>
          <w:rStyle w:val="mord"/>
          <w:lang w:val="el-GR"/>
        </w:rPr>
        <w:t>(5)</w:t>
      </w:r>
    </w:p>
    <w:p w14:paraId="36E69036" w14:textId="40702076" w:rsidR="008B797F" w:rsidRPr="0083456F" w:rsidRDefault="008B797F" w:rsidP="00692DE5">
      <w:pPr>
        <w:pStyle w:val="NormalWeb"/>
        <w:spacing w:line="360" w:lineRule="auto"/>
        <w:rPr>
          <w:color w:val="000000"/>
          <w:lang w:val="el-GR"/>
        </w:rPr>
      </w:pPr>
      <w:r w:rsidRPr="0083456F">
        <w:rPr>
          <w:color w:val="000000"/>
          <w:lang w:val="el-GR"/>
        </w:rPr>
        <w:lastRenderedPageBreak/>
        <w:t>Οι περιορισμοί</w:t>
      </w:r>
      <w:r w:rsidRPr="0083456F">
        <w:rPr>
          <w:color w:val="000000"/>
        </w:rPr>
        <w:t> </w:t>
      </w:r>
      <w:r w:rsidRPr="0083456F">
        <w:rPr>
          <w:b/>
          <w:bCs/>
          <w:color w:val="000000"/>
          <w:lang w:val="el-GR"/>
        </w:rPr>
        <w:t>(</w:t>
      </w:r>
      <w:r w:rsidR="000E477D" w:rsidRPr="0083456F">
        <w:rPr>
          <w:b/>
          <w:bCs/>
          <w:color w:val="000000"/>
          <w:lang w:val="el-GR"/>
        </w:rPr>
        <w:t>1.</w:t>
      </w:r>
      <w:r w:rsidRPr="0083456F">
        <w:rPr>
          <w:b/>
          <w:bCs/>
          <w:color w:val="000000"/>
          <w:lang w:val="el-GR"/>
        </w:rPr>
        <w:t>2)</w:t>
      </w:r>
      <w:r w:rsidRPr="0083456F">
        <w:rPr>
          <w:color w:val="000000"/>
        </w:rPr>
        <w:t> </w:t>
      </w:r>
      <w:r w:rsidRPr="0083456F">
        <w:rPr>
          <w:color w:val="000000"/>
          <w:lang w:val="el-GR"/>
        </w:rPr>
        <w:t>και</w:t>
      </w:r>
      <w:r w:rsidRPr="0083456F">
        <w:rPr>
          <w:color w:val="000000"/>
        </w:rPr>
        <w:t> </w:t>
      </w:r>
      <w:r w:rsidRPr="0083456F">
        <w:rPr>
          <w:b/>
          <w:bCs/>
          <w:color w:val="000000"/>
          <w:lang w:val="el-GR"/>
        </w:rPr>
        <w:t>(</w:t>
      </w:r>
      <w:r w:rsidR="004E3E6E" w:rsidRPr="0083456F">
        <w:rPr>
          <w:b/>
          <w:bCs/>
          <w:color w:val="000000"/>
          <w:lang w:val="el-GR"/>
        </w:rPr>
        <w:t>1.</w:t>
      </w:r>
      <w:r w:rsidRPr="0083456F">
        <w:rPr>
          <w:b/>
          <w:bCs/>
          <w:color w:val="000000"/>
          <w:lang w:val="el-GR"/>
        </w:rPr>
        <w:t>3)</w:t>
      </w:r>
      <w:r w:rsidRPr="0083456F">
        <w:rPr>
          <w:color w:val="000000"/>
        </w:rPr>
        <w:t> </w:t>
      </w:r>
      <w:r w:rsidRPr="0083456F">
        <w:rPr>
          <w:color w:val="000000"/>
          <w:lang w:val="el-GR"/>
        </w:rPr>
        <w:t>αποτελούνται από σύνολο</w:t>
      </w:r>
      <w:r w:rsidRPr="0083456F">
        <w:rPr>
          <w:color w:val="000000"/>
        </w:rPr>
        <w:t> n </w:t>
      </w:r>
      <w:r w:rsidRPr="0083456F">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14:paraId="463732C5" w14:textId="3E93E85B" w:rsidR="004A66F8" w:rsidRPr="0083456F" w:rsidRDefault="008B797F" w:rsidP="00692DE5">
      <w:pPr>
        <w:pStyle w:val="NormalWeb"/>
        <w:spacing w:line="360" w:lineRule="auto"/>
        <w:rPr>
          <w:color w:val="000000"/>
          <w:lang w:val="el-GR"/>
        </w:rPr>
      </w:pPr>
      <w:r w:rsidRPr="0083456F">
        <w:rPr>
          <w:color w:val="000000"/>
          <w:lang w:val="el-GR"/>
        </w:rPr>
        <w:t>Ο τελευταίος περιορισμός</w:t>
      </w:r>
      <w:r w:rsidRPr="0083456F">
        <w:rPr>
          <w:color w:val="000000"/>
        </w:rPr>
        <w:t> </w:t>
      </w:r>
      <w:r w:rsidRPr="0083456F">
        <w:rPr>
          <w:b/>
          <w:bCs/>
          <w:color w:val="000000"/>
          <w:lang w:val="el-GR"/>
        </w:rPr>
        <w:t>(</w:t>
      </w:r>
      <w:r w:rsidR="004E3E6E" w:rsidRPr="0083456F">
        <w:rPr>
          <w:b/>
          <w:bCs/>
          <w:color w:val="000000"/>
          <w:lang w:val="el-GR"/>
        </w:rPr>
        <w:t>1.</w:t>
      </w:r>
      <w:r w:rsidRPr="0083456F">
        <w:rPr>
          <w:b/>
          <w:bCs/>
          <w:color w:val="000000"/>
          <w:lang w:val="el-GR"/>
        </w:rPr>
        <w:t>4)</w:t>
      </w:r>
      <w:r w:rsidRPr="0083456F">
        <w:rPr>
          <w:color w:val="000000"/>
        </w:rPr>
        <w:t> </w:t>
      </w:r>
      <w:r w:rsidRPr="0083456F">
        <w:rPr>
          <w:color w:val="000000"/>
          <w:lang w:val="el-GR"/>
        </w:rPr>
        <w:t xml:space="preserve">έχει ως στόχο να αποτρέψει την ύπαρξη </w:t>
      </w:r>
      <w:r w:rsidR="004A66F8" w:rsidRPr="0083456F">
        <w:rPr>
          <w:color w:val="000000"/>
          <w:lang w:val="el-GR"/>
        </w:rPr>
        <w:t>επιμέρους διαδρομών</w:t>
      </w:r>
      <w:r w:rsidRPr="0083456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3456F">
        <w:rPr>
          <w:color w:val="000000"/>
        </w:rPr>
        <w:t> n</w:t>
      </w:r>
      <w:r w:rsidRPr="0083456F">
        <w:rPr>
          <w:color w:val="000000"/>
          <w:lang w:val="el-GR"/>
        </w:rPr>
        <w:t>−1.</w:t>
      </w:r>
    </w:p>
    <w:p w14:paraId="4EA39086" w14:textId="77777777" w:rsidR="008B797F" w:rsidRPr="0083456F" w:rsidRDefault="008B797F" w:rsidP="00692DE5">
      <w:pPr>
        <w:pStyle w:val="NormalWeb"/>
        <w:spacing w:line="360" w:lineRule="auto"/>
        <w:rPr>
          <w:color w:val="000000"/>
          <w:lang w:val="el-GR"/>
        </w:rPr>
      </w:pPr>
      <w:r w:rsidRPr="0083456F">
        <w:rPr>
          <w:b/>
          <w:bCs/>
          <w:color w:val="000000"/>
          <w:lang w:val="el-GR"/>
        </w:rPr>
        <w:t>Αναλυτικ</w:t>
      </w:r>
      <w:r w:rsidR="004A66F8" w:rsidRPr="0083456F">
        <w:rPr>
          <w:b/>
          <w:bCs/>
          <w:color w:val="000000"/>
          <w:lang w:val="el-GR"/>
        </w:rPr>
        <w:t>ότερα</w:t>
      </w:r>
      <w:r w:rsidRPr="0083456F">
        <w:rPr>
          <w:b/>
          <w:bCs/>
          <w:color w:val="000000"/>
          <w:lang w:val="el-GR"/>
        </w:rPr>
        <w:t>:</w:t>
      </w:r>
    </w:p>
    <w:p w14:paraId="73EC402A" w14:textId="489359C7" w:rsidR="002862CC" w:rsidRPr="0083456F" w:rsidRDefault="002862CC" w:rsidP="002862CC">
      <w:pPr>
        <w:numPr>
          <w:ilvl w:val="0"/>
          <w:numId w:val="50"/>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πόλη 1 επιλέγεται ως </w:t>
      </w:r>
      <w:r w:rsidRPr="0083456F">
        <w:rPr>
          <w:rFonts w:ascii="Times New Roman" w:eastAsia="Times New Roman" w:hAnsi="Times New Roman" w:cs="Times New Roman"/>
          <w:b/>
          <w:bCs/>
          <w:kern w:val="0"/>
          <w:lang w:val="el-GR"/>
          <w14:ligatures w14:val="none"/>
        </w:rPr>
        <w:t>αρχική πόλη εκκίνησης</w:t>
      </w:r>
      <w:r w:rsidRPr="0083456F">
        <w:rPr>
          <w:rFonts w:ascii="Times New Roman" w:eastAsia="Times New Roman" w:hAnsi="Times New Roman" w:cs="Times New Roman"/>
          <w:kern w:val="0"/>
          <w:lang w:val="el-GR"/>
          <w14:ligatures w14:val="none"/>
        </w:rPr>
        <w:t xml:space="preserve"> της διαδρομής. Δεν χρειάζεται να συμμετέχει στους περιορισμούς υποκύκλων (</w:t>
      </w:r>
      <w:r w:rsidR="004E3E6E" w:rsidRPr="0083456F">
        <w:rPr>
          <w:rFonts w:ascii="Times New Roman" w:eastAsia="Times New Roman" w:hAnsi="Times New Roman" w:cs="Times New Roman"/>
          <w:kern w:val="0"/>
          <w:lang w:val="el-GR"/>
          <w14:ligatures w14:val="none"/>
        </w:rPr>
        <w:t>1.</w:t>
      </w:r>
      <w:r w:rsidRPr="0083456F">
        <w:rPr>
          <w:rFonts w:ascii="Times New Roman" w:eastAsia="Times New Roman" w:hAnsi="Times New Roman" w:cs="Times New Roman"/>
          <w:kern w:val="0"/>
          <w:lang w:val="el-GR"/>
          <w14:ligatures w14:val="none"/>
        </w:rPr>
        <w:t>4), καθώς οι υπόλοιπες πόλεις 2,…,</w:t>
      </w:r>
      <w:r w:rsidRPr="0083456F">
        <w:rPr>
          <w:rFonts w:ascii="Times New Roman" w:eastAsia="Times New Roman" w:hAnsi="Times New Roman" w:cs="Times New Roman"/>
          <w:kern w:val="0"/>
          <w14:ligatures w14:val="none"/>
        </w:rPr>
        <w:t>n</w:t>
      </w:r>
      <w:r w:rsidRPr="0083456F">
        <w:rPr>
          <w:rFonts w:ascii="Times New Roman" w:eastAsia="Times New Roman" w:hAnsi="Times New Roman" w:cs="Times New Roman"/>
          <w:kern w:val="0"/>
          <w:lang w:val="el-GR"/>
          <w14:ligatures w14:val="none"/>
        </w:rPr>
        <w:t xml:space="preserve"> καθορίζουν τη σειρά επισκέψεων και η πόλη 1 θα αποτελέσει τη φυσική επιστροφή στο τέλος της διαδρομής.</w:t>
      </w:r>
    </w:p>
    <w:p w14:paraId="49668325" w14:textId="77777777" w:rsidR="008B797F" w:rsidRPr="0083456F" w:rsidRDefault="008B797F" w:rsidP="00607E98">
      <w:pPr>
        <w:pStyle w:val="NormalWeb"/>
        <w:numPr>
          <w:ilvl w:val="0"/>
          <w:numId w:val="6"/>
        </w:numPr>
        <w:spacing w:line="360" w:lineRule="auto"/>
        <w:rPr>
          <w:color w:val="000000"/>
          <w:lang w:val="el-GR"/>
        </w:rPr>
      </w:pPr>
      <w:r w:rsidRPr="0083456F">
        <w:rPr>
          <w:color w:val="000000"/>
          <w:lang w:val="el-GR"/>
        </w:rPr>
        <w:t>Οι βοηθητικές μεταβλητές</w:t>
      </w:r>
      <w:r w:rsidRPr="0083456F">
        <w:rPr>
          <w:color w:val="000000"/>
        </w:rPr>
        <w:t> </w:t>
      </w:r>
      <w:r w:rsidR="00701DCE" w:rsidRPr="0083456F">
        <w:rPr>
          <w:color w:val="000000"/>
          <w:lang w:val="el-GR"/>
        </w:rPr>
        <w:t>u</w:t>
      </w:r>
      <w:r w:rsidR="00701DCE" w:rsidRPr="0083456F">
        <w:rPr>
          <w:color w:val="000000"/>
          <w:vertAlign w:val="subscript"/>
        </w:rPr>
        <w:t>i</w:t>
      </w:r>
      <w:r w:rsidRPr="0083456F">
        <w:rPr>
          <w:color w:val="000000"/>
          <w:lang w:val="el-GR"/>
        </w:rPr>
        <w:t>​</w:t>
      </w:r>
      <w:r w:rsidRPr="0083456F">
        <w:rPr>
          <w:color w:val="000000"/>
        </w:rPr>
        <w:t> </w:t>
      </w:r>
      <w:r w:rsidRPr="0083456F">
        <w:rPr>
          <w:color w:val="000000"/>
          <w:lang w:val="el-GR"/>
        </w:rPr>
        <w:t>ορίζουν τη θέση επίσκεψης κάθε πόλης στη διαδρομή.</w:t>
      </w:r>
    </w:p>
    <w:p w14:paraId="7CC1EDE4" w14:textId="77777777" w:rsidR="008B797F" w:rsidRPr="0083456F" w:rsidRDefault="008B797F" w:rsidP="00607E98">
      <w:pPr>
        <w:pStyle w:val="NormalWeb"/>
        <w:numPr>
          <w:ilvl w:val="0"/>
          <w:numId w:val="6"/>
        </w:numPr>
        <w:spacing w:line="360" w:lineRule="auto"/>
        <w:rPr>
          <w:color w:val="000000"/>
          <w:lang w:val="el-GR"/>
        </w:rPr>
      </w:pPr>
      <w:r w:rsidRPr="0083456F">
        <w:rPr>
          <w:color w:val="000000"/>
          <w:lang w:val="el-GR"/>
        </w:rPr>
        <w:t xml:space="preserve">Με αυτόν τον περιορισμό διασφαλίζουμε ότι η σειρά των επισκέψεων δεν σχηματίζει </w:t>
      </w:r>
      <w:r w:rsidR="00701DCE" w:rsidRPr="0083456F">
        <w:rPr>
          <w:b/>
          <w:bCs/>
          <w:color w:val="000000"/>
          <w:lang w:val="el-GR"/>
        </w:rPr>
        <w:t>επιμέρους κύκλους</w:t>
      </w:r>
      <w:r w:rsidRPr="0083456F">
        <w:rPr>
          <w:color w:val="000000"/>
          <w:lang w:val="el-GR"/>
        </w:rPr>
        <w:t>, επιτρέποντας όμως την επιστροφή από την τελευταία πόλη πίσω στην αρχική.</w:t>
      </w:r>
    </w:p>
    <w:p w14:paraId="36D040A9" w14:textId="77777777" w:rsidR="0015548B" w:rsidRPr="0083456F" w:rsidRDefault="008B797F" w:rsidP="00D718EA">
      <w:pPr>
        <w:pStyle w:val="NormalWeb"/>
        <w:spacing w:line="360" w:lineRule="auto"/>
        <w:ind w:left="720"/>
        <w:rPr>
          <w:color w:val="000000"/>
          <w:lang w:val="el-GR"/>
        </w:rPr>
      </w:pPr>
      <w:r w:rsidRPr="0083456F">
        <w:rPr>
          <w:color w:val="000000"/>
          <w:lang w:val="el-GR"/>
        </w:rPr>
        <w:t>Για παράδειγμα, αν έχουμε 4 πόλεις, ο περιορισμός αυτός επιτρέπει μια διαδρομή της μορφής</w:t>
      </w:r>
      <w:r w:rsidRPr="0083456F">
        <w:rPr>
          <w:color w:val="000000"/>
        </w:rPr>
        <w:t> </w:t>
      </w:r>
      <w:r w:rsidRPr="0083456F">
        <w:rPr>
          <w:color w:val="000000"/>
          <w:lang w:val="el-GR"/>
        </w:rPr>
        <w:t xml:space="preserve">1→2→3→4→1, δηλαδή επιστροφή από την τελευταία πόλη στην πρώτη, χωρίς να επιτρέψει </w:t>
      </w:r>
      <w:r w:rsidR="00701DCE" w:rsidRPr="0083456F">
        <w:rPr>
          <w:color w:val="000000"/>
          <w:lang w:val="el-GR"/>
        </w:rPr>
        <w:t>κύκλους</w:t>
      </w:r>
      <w:r w:rsidRPr="0083456F">
        <w:rPr>
          <w:color w:val="000000"/>
          <w:lang w:val="el-GR"/>
        </w:rPr>
        <w:t xml:space="preserve"> όπως</w:t>
      </w:r>
      <w:r w:rsidRPr="0083456F">
        <w:rPr>
          <w:color w:val="000000"/>
        </w:rPr>
        <w:t> </w:t>
      </w:r>
      <w:r w:rsidR="006F79FD" w:rsidRPr="0083456F">
        <w:rPr>
          <w:color w:val="000000"/>
          <w:lang w:val="el-GR"/>
        </w:rPr>
        <w:t>1→</w:t>
      </w:r>
      <w:r w:rsidRPr="0083456F">
        <w:rPr>
          <w:color w:val="000000"/>
          <w:lang w:val="el-GR"/>
        </w:rPr>
        <w:t>2→3→2</w:t>
      </w:r>
      <w:r w:rsidRPr="0083456F">
        <w:rPr>
          <w:color w:val="000000"/>
        </w:rPr>
        <w:t> </w:t>
      </w:r>
      <w:r w:rsidRPr="0083456F">
        <w:rPr>
          <w:color w:val="000000"/>
          <w:lang w:val="el-GR"/>
        </w:rPr>
        <w:t>που δεν περνούν από όλες τις πόλεις.</w:t>
      </w:r>
    </w:p>
    <w:p w14:paraId="6E4D5E8C" w14:textId="77777777" w:rsidR="00AC5890" w:rsidRPr="0083456F" w:rsidRDefault="00AC5890" w:rsidP="00AC5890">
      <w:pPr>
        <w:pStyle w:val="NormalWeb"/>
        <w:rPr>
          <w:b/>
          <w:bCs/>
          <w:color w:val="000000"/>
          <w:sz w:val="28"/>
          <w:szCs w:val="28"/>
          <w:lang w:val="el-GR"/>
        </w:rPr>
      </w:pPr>
      <w:r w:rsidRPr="0083456F">
        <w:rPr>
          <w:b/>
          <w:bCs/>
          <w:color w:val="000000"/>
          <w:sz w:val="28"/>
          <w:szCs w:val="28"/>
          <w:lang w:val="el-GR"/>
        </w:rPr>
        <w:t xml:space="preserve">2.1.2 Μαθηματική Διατύπωση του Μοντέλου </w:t>
      </w:r>
      <w:r w:rsidRPr="0083456F">
        <w:rPr>
          <w:b/>
          <w:bCs/>
          <w:color w:val="000000"/>
          <w:sz w:val="28"/>
          <w:szCs w:val="28"/>
        </w:rPr>
        <w:t>Dantzig</w:t>
      </w:r>
      <w:r w:rsidRPr="0083456F">
        <w:rPr>
          <w:b/>
          <w:bCs/>
          <w:color w:val="000000"/>
          <w:sz w:val="28"/>
          <w:szCs w:val="28"/>
          <w:lang w:val="el-GR"/>
        </w:rPr>
        <w:t>–</w:t>
      </w:r>
      <w:r w:rsidRPr="0083456F">
        <w:rPr>
          <w:b/>
          <w:bCs/>
          <w:color w:val="000000"/>
          <w:sz w:val="28"/>
          <w:szCs w:val="28"/>
        </w:rPr>
        <w:t>Fulkerson</w:t>
      </w:r>
      <w:r w:rsidRPr="0083456F">
        <w:rPr>
          <w:b/>
          <w:bCs/>
          <w:color w:val="000000"/>
          <w:sz w:val="28"/>
          <w:szCs w:val="28"/>
          <w:lang w:val="el-GR"/>
        </w:rPr>
        <w:t>–</w:t>
      </w:r>
      <w:r w:rsidRPr="0083456F">
        <w:rPr>
          <w:b/>
          <w:bCs/>
          <w:color w:val="000000"/>
          <w:sz w:val="28"/>
          <w:szCs w:val="28"/>
        </w:rPr>
        <w:t>Johnson</w:t>
      </w:r>
    </w:p>
    <w:p w14:paraId="293101D1" w14:textId="77777777" w:rsidR="0015548B" w:rsidRPr="0083456F" w:rsidRDefault="0015548B" w:rsidP="00692DE5">
      <w:pPr>
        <w:pStyle w:val="NormalWeb"/>
        <w:spacing w:line="360" w:lineRule="auto"/>
        <w:rPr>
          <w:color w:val="000000"/>
          <w:lang w:val="el-GR"/>
        </w:rPr>
      </w:pPr>
      <w:r w:rsidRPr="0083456F">
        <w:rPr>
          <w:color w:val="000000"/>
          <w:lang w:val="el-GR"/>
        </w:rPr>
        <w:t xml:space="preserve">Η προσέγγιση του </w:t>
      </w:r>
      <w:r w:rsidRPr="0083456F">
        <w:rPr>
          <w:color w:val="000000"/>
        </w:rPr>
        <w:t>Dantzig</w:t>
      </w:r>
      <w:r w:rsidRPr="0083456F">
        <w:rPr>
          <w:color w:val="000000"/>
          <w:lang w:val="el-GR"/>
        </w:rPr>
        <w:t>–</w:t>
      </w:r>
      <w:r w:rsidRPr="0083456F">
        <w:rPr>
          <w:color w:val="000000"/>
        </w:rPr>
        <w:t>Fulkerson</w:t>
      </w:r>
      <w:r w:rsidRPr="0083456F">
        <w:rPr>
          <w:color w:val="000000"/>
          <w:lang w:val="el-GR"/>
        </w:rPr>
        <w:t>–</w:t>
      </w:r>
      <w:r w:rsidRPr="0083456F">
        <w:rPr>
          <w:color w:val="000000"/>
        </w:rPr>
        <w:t>Johnson</w:t>
      </w:r>
      <w:r w:rsidRPr="0083456F">
        <w:rPr>
          <w:color w:val="000000"/>
          <w:lang w:val="el-GR"/>
        </w:rPr>
        <w:t xml:space="preserve"> (</w:t>
      </w:r>
      <w:r w:rsidRPr="0083456F">
        <w:rPr>
          <w:color w:val="000000"/>
        </w:rPr>
        <w:t>DFJ</w:t>
      </w:r>
      <w:r w:rsidRPr="0083456F">
        <w:rPr>
          <w:color w:val="000000"/>
          <w:lang w:val="el-GR"/>
        </w:rPr>
        <w:t>) αποτελεί μία από τις κλασικές και ακριβείς μαθηματικές διατυπώσεις του προβλήματος του Πλανόδιου Πωλητή (</w:t>
      </w:r>
      <w:r w:rsidRPr="0083456F">
        <w:rPr>
          <w:color w:val="000000"/>
        </w:rPr>
        <w:t>TSP</w:t>
      </w:r>
      <w:r w:rsidRPr="0083456F">
        <w:rPr>
          <w:color w:val="000000"/>
          <w:lang w:val="el-GR"/>
        </w:rPr>
        <w:t xml:space="preserve">). Όπως και στην περίπτωση της </w:t>
      </w:r>
      <w:r w:rsidRPr="0083456F">
        <w:rPr>
          <w:color w:val="000000"/>
        </w:rPr>
        <w:t>MTZ</w:t>
      </w:r>
      <w:r w:rsidRPr="0083456F">
        <w:rPr>
          <w:color w:val="000000"/>
          <w:lang w:val="el-GR"/>
        </w:rPr>
        <w:t>, το πλήρως συνδεδεμένο γράφημα</w:t>
      </w:r>
      <w:r w:rsidRPr="0083456F">
        <w:rPr>
          <w:color w:val="000000"/>
        </w:rPr>
        <w:t> G</w:t>
      </w:r>
      <w:r w:rsidRPr="0083456F">
        <w:rPr>
          <w:color w:val="000000"/>
          <w:lang w:val="el-GR"/>
        </w:rPr>
        <w:t>=(</w:t>
      </w:r>
      <w:r w:rsidRPr="0083456F">
        <w:rPr>
          <w:color w:val="000000"/>
        </w:rPr>
        <w:t>V</w:t>
      </w:r>
      <w:r w:rsidRPr="0083456F">
        <w:rPr>
          <w:color w:val="000000"/>
          <w:lang w:val="el-GR"/>
        </w:rPr>
        <w:t>,</w:t>
      </w:r>
      <w:r w:rsidRPr="0083456F">
        <w:rPr>
          <w:color w:val="000000"/>
        </w:rPr>
        <w:t>E</w:t>
      </w:r>
      <w:r w:rsidRPr="0083456F">
        <w:rPr>
          <w:color w:val="000000"/>
          <w:lang w:val="el-GR"/>
        </w:rPr>
        <w:t>)</w:t>
      </w:r>
      <w:r w:rsidRPr="0083456F">
        <w:rPr>
          <w:color w:val="000000"/>
        </w:rPr>
        <w:t> </w:t>
      </w:r>
      <w:r w:rsidRPr="0083456F">
        <w:rPr>
          <w:color w:val="000000"/>
          <w:lang w:val="el-GR"/>
        </w:rPr>
        <w:t>έχει κόμβους</w:t>
      </w:r>
      <w:r w:rsidRPr="0083456F">
        <w:rPr>
          <w:color w:val="000000"/>
        </w:rPr>
        <w:t> i</w:t>
      </w:r>
      <w:r w:rsidRPr="0083456F">
        <w:rPr>
          <w:color w:val="000000"/>
          <w:lang w:val="el-GR"/>
        </w:rPr>
        <w:t xml:space="preserve"> </w:t>
      </w:r>
      <w:r w:rsidRPr="0083456F">
        <w:rPr>
          <w:rFonts w:ascii="Cambria Math" w:hAnsi="Cambria Math" w:cs="Cambria Math"/>
          <w:color w:val="000000"/>
          <w:lang w:val="el-GR"/>
        </w:rPr>
        <w:t>∈</w:t>
      </w:r>
      <w:r w:rsidRPr="0083456F">
        <w:rPr>
          <w:color w:val="000000"/>
          <w:lang w:val="el-GR"/>
        </w:rPr>
        <w:t xml:space="preserve"> </w:t>
      </w:r>
      <w:r w:rsidRPr="0083456F">
        <w:rPr>
          <w:color w:val="000000"/>
        </w:rPr>
        <w:t>V </w:t>
      </w:r>
      <w:r w:rsidRPr="0083456F">
        <w:rPr>
          <w:color w:val="000000"/>
          <w:lang w:val="el-GR"/>
        </w:rPr>
        <w:t>που αντιστοιχούν σε πόλεις, και ακμές</w:t>
      </w:r>
      <w:r w:rsidRPr="0083456F">
        <w:rPr>
          <w:color w:val="000000"/>
        </w:rPr>
        <w:t> </w:t>
      </w:r>
      <w:r w:rsidRPr="0083456F">
        <w:rPr>
          <w:color w:val="000000"/>
          <w:lang w:val="el-GR"/>
        </w:rPr>
        <w:t>(</w:t>
      </w:r>
      <w:r w:rsidRPr="0083456F">
        <w:rPr>
          <w:color w:val="000000"/>
        </w:rPr>
        <w:t>i</w:t>
      </w:r>
      <w:r w:rsidRPr="0083456F">
        <w:rPr>
          <w:color w:val="000000"/>
          <w:lang w:val="el-GR"/>
        </w:rPr>
        <w:t xml:space="preserve">, </w:t>
      </w:r>
      <w:r w:rsidRPr="0083456F">
        <w:rPr>
          <w:color w:val="000000"/>
        </w:rPr>
        <w:t>j</w:t>
      </w:r>
      <w:r w:rsidRPr="0083456F">
        <w:rPr>
          <w:color w:val="000000"/>
          <w:lang w:val="el-GR"/>
        </w:rPr>
        <w:t xml:space="preserve">) </w:t>
      </w:r>
      <w:r w:rsidRPr="0083456F">
        <w:rPr>
          <w:rFonts w:ascii="Cambria Math" w:hAnsi="Cambria Math" w:cs="Cambria Math"/>
          <w:color w:val="000000"/>
          <w:lang w:val="el-GR"/>
        </w:rPr>
        <w:t>∈</w:t>
      </w:r>
      <w:r w:rsidRPr="0083456F">
        <w:rPr>
          <w:color w:val="000000"/>
          <w:lang w:val="el-GR"/>
        </w:rPr>
        <w:t xml:space="preserve"> </w:t>
      </w:r>
      <w:r w:rsidRPr="0083456F">
        <w:rPr>
          <w:color w:val="000000"/>
        </w:rPr>
        <w:t>E</w:t>
      </w:r>
      <w:r w:rsidRPr="0083456F">
        <w:rPr>
          <w:color w:val="000000"/>
          <w:lang w:val="el-GR"/>
        </w:rPr>
        <w:t xml:space="preserve"> με αντίστοιχο κόστος μετακίνησης</w:t>
      </w:r>
      <w:r w:rsidRPr="0083456F">
        <w:rPr>
          <w:color w:val="000000"/>
        </w:rPr>
        <w:t> c</w:t>
      </w:r>
      <w:r w:rsidRPr="0083456F">
        <w:rPr>
          <w:color w:val="000000"/>
          <w:vertAlign w:val="subscript"/>
        </w:rPr>
        <w:t>ij</w:t>
      </w:r>
      <w:r w:rsidRPr="0083456F">
        <w:rPr>
          <w:color w:val="000000"/>
          <w:lang w:val="el-GR"/>
        </w:rPr>
        <w:t>​.</w:t>
      </w:r>
    </w:p>
    <w:p w14:paraId="581F8A90" w14:textId="77777777" w:rsidR="0015548B" w:rsidRPr="0083456F" w:rsidRDefault="0015548B" w:rsidP="00692DE5">
      <w:pPr>
        <w:pStyle w:val="NormalWeb"/>
        <w:spacing w:line="360" w:lineRule="auto"/>
        <w:rPr>
          <w:color w:val="000000"/>
          <w:lang w:val="el-GR"/>
        </w:rPr>
      </w:pPr>
      <w:r w:rsidRPr="0083456F">
        <w:rPr>
          <w:color w:val="000000"/>
          <w:lang w:val="el-GR"/>
        </w:rPr>
        <w:t>Οι δυαδικές μεταβλητές ορίζονται ως εξής:</w:t>
      </w:r>
    </w:p>
    <w:p w14:paraId="4D1395C5" w14:textId="77777777" w:rsidR="0015548B" w:rsidRPr="0083456F" w:rsidRDefault="0015548B" w:rsidP="00607E98">
      <w:pPr>
        <w:pStyle w:val="NormalWeb"/>
        <w:numPr>
          <w:ilvl w:val="0"/>
          <w:numId w:val="5"/>
        </w:numPr>
        <w:spacing w:line="360" w:lineRule="auto"/>
        <w:rPr>
          <w:color w:val="000000"/>
          <w:lang w:val="el-GR"/>
        </w:rPr>
      </w:pPr>
      <w:r w:rsidRPr="0083456F">
        <w:rPr>
          <w:color w:val="000000"/>
        </w:rPr>
        <w:t>x</w:t>
      </w:r>
      <w:r w:rsidRPr="0083456F">
        <w:rPr>
          <w:color w:val="000000"/>
          <w:vertAlign w:val="subscript"/>
        </w:rPr>
        <w:t>ij</w:t>
      </w:r>
      <w:r w:rsidRPr="0083456F">
        <w:rPr>
          <w:color w:val="000000"/>
          <w:vertAlign w:val="subscript"/>
          <w:lang w:val="el-GR"/>
        </w:rPr>
        <w:t xml:space="preserve"> </w:t>
      </w:r>
      <w:r w:rsidRPr="0083456F">
        <w:rPr>
          <w:rFonts w:ascii="Cambria Math" w:hAnsi="Cambria Math" w:cs="Cambria Math"/>
          <w:color w:val="000000"/>
          <w:lang w:val="el-GR"/>
        </w:rPr>
        <w:t>∈</w:t>
      </w:r>
      <w:r w:rsidRPr="0083456F">
        <w:rPr>
          <w:color w:val="000000"/>
          <w:lang w:val="el-GR"/>
        </w:rPr>
        <w:t xml:space="preserve"> {0,1): είναι 1 αν ο πωλητής μετακινηθεί από την πόλη</w:t>
      </w:r>
      <w:r w:rsidRPr="0083456F">
        <w:rPr>
          <w:color w:val="000000"/>
        </w:rPr>
        <w:t> i </w:t>
      </w:r>
      <w:r w:rsidRPr="0083456F">
        <w:rPr>
          <w:color w:val="000000"/>
          <w:lang w:val="el-GR"/>
        </w:rPr>
        <w:t>στην πόλη</w:t>
      </w:r>
      <w:r w:rsidRPr="0083456F">
        <w:rPr>
          <w:color w:val="000000"/>
        </w:rPr>
        <w:t> j</w:t>
      </w:r>
      <w:r w:rsidRPr="0083456F">
        <w:rPr>
          <w:color w:val="000000"/>
          <w:lang w:val="el-GR"/>
        </w:rPr>
        <w:t>, αλλιώς 0.</w:t>
      </w:r>
    </w:p>
    <w:p w14:paraId="03659025" w14:textId="77777777" w:rsidR="00F75BEF" w:rsidRPr="0083456F" w:rsidRDefault="0015548B" w:rsidP="00692DE5">
      <w:pPr>
        <w:pStyle w:val="NormalWeb"/>
        <w:spacing w:line="360" w:lineRule="auto"/>
        <w:rPr>
          <w:color w:val="000000"/>
          <w:lang w:val="el-GR"/>
        </w:rPr>
      </w:pPr>
      <w:r w:rsidRPr="0083456F">
        <w:rPr>
          <w:color w:val="000000"/>
          <w:lang w:val="el-GR"/>
        </w:rPr>
        <w:t>Το πρόβλημα διατυπώνεται ως εξής</w:t>
      </w:r>
      <w:r w:rsidR="00F75BEF" w:rsidRPr="0083456F">
        <w:rPr>
          <w:color w:val="000000"/>
          <w:lang w:val="el-GR"/>
        </w:rPr>
        <w:t>:</w:t>
      </w:r>
    </w:p>
    <w:p w14:paraId="6A578C4B" w14:textId="4D85C9E6" w:rsidR="00F75BEF" w:rsidRPr="0083456F" w:rsidRDefault="00F75BEF" w:rsidP="00692DE5">
      <w:pPr>
        <w:pStyle w:val="NormalWeb"/>
        <w:spacing w:line="360" w:lineRule="auto"/>
        <w:rPr>
          <w:color w:val="000000"/>
          <w:lang w:val="el-GR"/>
        </w:rPr>
      </w:pPr>
      <w:r w:rsidRPr="0083456F">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83456F">
        <w:rPr>
          <w:color w:val="000000"/>
          <w:lang w:val="el-GR"/>
        </w:rPr>
        <w:t xml:space="preserve">          (</w:t>
      </w:r>
      <w:r w:rsidR="004E3E6E" w:rsidRPr="0083456F">
        <w:rPr>
          <w:color w:val="000000"/>
          <w:lang w:val="el-GR"/>
        </w:rPr>
        <w:t>2.</w:t>
      </w:r>
      <w:r w:rsidRPr="0083456F">
        <w:rPr>
          <w:color w:val="000000"/>
          <w:lang w:val="el-GR"/>
        </w:rPr>
        <w:t>1)</w:t>
      </w:r>
    </w:p>
    <w:p w14:paraId="3BAE0392" w14:textId="77777777" w:rsidR="00F75BEF" w:rsidRPr="0083456F" w:rsidRDefault="00F75BEF" w:rsidP="00692DE5">
      <w:pPr>
        <w:pStyle w:val="NormalWeb"/>
        <w:spacing w:line="360" w:lineRule="auto"/>
        <w:rPr>
          <w:b/>
          <w:bCs/>
          <w:color w:val="000000"/>
          <w:lang w:val="el-GR"/>
        </w:rPr>
      </w:pPr>
      <w:r w:rsidRPr="0083456F">
        <w:rPr>
          <w:b/>
          <w:bCs/>
          <w:color w:val="000000"/>
          <w:lang w:val="el-GR"/>
        </w:rPr>
        <w:lastRenderedPageBreak/>
        <w:t>Υπό τους περιορισμούς:</w:t>
      </w:r>
    </w:p>
    <w:p w14:paraId="1DCBC837" w14:textId="1EB91039" w:rsidR="00F75BEF" w:rsidRPr="0083456F" w:rsidRDefault="00AA31B9"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83456F">
        <w:rPr>
          <w:color w:val="000000"/>
          <w:lang w:val="el-GR"/>
        </w:rPr>
        <w:t xml:space="preserve"> </w:t>
      </w:r>
      <w:r w:rsidR="00F75BEF" w:rsidRPr="0083456F">
        <w:rPr>
          <w:color w:val="000000"/>
          <w:lang w:val="el-GR"/>
        </w:rPr>
        <w:tab/>
        <w:t xml:space="preserve">     (</w:t>
      </w:r>
      <w:r w:rsidR="004E3E6E" w:rsidRPr="0083456F">
        <w:rPr>
          <w:color w:val="000000"/>
          <w:lang w:val="el-GR"/>
        </w:rPr>
        <w:t>2.</w:t>
      </w:r>
      <w:r w:rsidR="00F75BEF" w:rsidRPr="0083456F">
        <w:rPr>
          <w:color w:val="000000"/>
          <w:lang w:val="el-GR"/>
        </w:rPr>
        <w:t>2)</w:t>
      </w:r>
    </w:p>
    <w:p w14:paraId="2DCCA718" w14:textId="4CBA891A" w:rsidR="00F75BEF" w:rsidRPr="0083456F" w:rsidRDefault="00AA31B9"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w:rPr>
            <w:rFonts w:ascii="Cambria Math" w:hAnsi="Cambria Math"/>
            <w:color w:val="000000"/>
            <w:lang w:val="el-GR"/>
          </w:rPr>
          <m:t>n</m:t>
        </m:r>
        <m:r>
          <m:rPr>
            <m:lit/>
          </m:rPr>
          <w:rPr>
            <w:rFonts w:ascii="Cambria Math" w:hAnsi="Cambria Math"/>
            <w:color w:val="000000"/>
            <w:lang w:val="el-GR"/>
          </w:rPr>
          <m:t>}</m:t>
        </m:r>
      </m:oMath>
      <w:r w:rsidR="00F75BEF" w:rsidRPr="0083456F">
        <w:rPr>
          <w:b/>
          <w:bCs/>
          <w:color w:val="000000"/>
          <w:lang w:val="el-GR"/>
        </w:rPr>
        <w:tab/>
      </w:r>
      <w:r w:rsidR="00F75BEF" w:rsidRPr="0083456F">
        <w:rPr>
          <w:color w:val="000000"/>
          <w:lang w:val="el-GR"/>
        </w:rPr>
        <w:t xml:space="preserve">     </w:t>
      </w:r>
      <w:r w:rsidR="00F75BEF" w:rsidRPr="0083456F">
        <w:rPr>
          <w:color w:val="000000"/>
          <w:lang w:val="el-GR"/>
        </w:rPr>
        <w:tab/>
        <w:t xml:space="preserve">     (</w:t>
      </w:r>
      <w:r w:rsidR="004E3E6E" w:rsidRPr="0083456F">
        <w:rPr>
          <w:color w:val="000000"/>
          <w:lang w:val="el-GR"/>
        </w:rPr>
        <w:t>2.</w:t>
      </w:r>
      <w:r w:rsidR="00F75BEF" w:rsidRPr="0083456F">
        <w:rPr>
          <w:color w:val="000000"/>
          <w:lang w:val="el-GR"/>
        </w:rPr>
        <w:t>3)</w:t>
      </w:r>
    </w:p>
    <w:p w14:paraId="1F3317A4" w14:textId="1B6C1BD0" w:rsidR="00FC7808" w:rsidRPr="0083456F" w:rsidRDefault="007803E9" w:rsidP="00692DE5">
      <w:pPr>
        <w:pStyle w:val="NormalWeb"/>
        <w:spacing w:line="360" w:lineRule="auto"/>
        <w:rPr>
          <w:color w:val="000000"/>
          <w:lang w:val="el-GR"/>
        </w:rPr>
      </w:pPr>
      <w:r w:rsidRPr="0083456F">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83456F">
        <w:rPr>
          <w:color w:val="000000"/>
          <w:lang w:val="el-GR"/>
        </w:rPr>
        <w:t xml:space="preserve"> </w:t>
      </w:r>
      <w:r w:rsidR="00BD2A21" w:rsidRPr="0083456F">
        <w:rPr>
          <w:color w:val="000000"/>
          <w:lang w:val="el-GR"/>
        </w:rPr>
        <w:tab/>
      </w:r>
      <w:r w:rsidRPr="0083456F">
        <w:rPr>
          <w:color w:val="000000"/>
          <w:lang w:val="el-GR"/>
        </w:rPr>
        <w:t>(</w:t>
      </w:r>
      <w:r w:rsidR="004E3E6E" w:rsidRPr="0083456F">
        <w:rPr>
          <w:color w:val="000000"/>
          <w:lang w:val="el-GR"/>
        </w:rPr>
        <w:t>2.</w:t>
      </w:r>
      <w:r w:rsidRPr="0083456F">
        <w:rPr>
          <w:color w:val="000000"/>
          <w:lang w:val="el-GR"/>
        </w:rPr>
        <w:t>4)</w:t>
      </w:r>
    </w:p>
    <w:p w14:paraId="061EB2D7" w14:textId="77777777" w:rsidR="00231029" w:rsidRPr="0083456F" w:rsidRDefault="00231029" w:rsidP="00692DE5">
      <w:pPr>
        <w:pStyle w:val="NormalWeb"/>
        <w:spacing w:line="360" w:lineRule="auto"/>
        <w:rPr>
          <w:color w:val="000000"/>
          <w:lang w:val="el-GR"/>
        </w:rPr>
      </w:pPr>
    </w:p>
    <w:p w14:paraId="62BFA7C9" w14:textId="41170CAC" w:rsidR="00231029" w:rsidRPr="0083456F" w:rsidRDefault="00231029" w:rsidP="00884F58">
      <w:pPr>
        <w:pStyle w:val="NormalWeb"/>
        <w:spacing w:line="360" w:lineRule="auto"/>
        <w:rPr>
          <w:lang w:val="el-GR"/>
        </w:rPr>
      </w:pPr>
      <w:r w:rsidRPr="0083456F">
        <w:rPr>
          <w:lang w:val="el-GR"/>
        </w:rPr>
        <w:t>Οι περιορισμοί (</w:t>
      </w:r>
      <w:r w:rsidR="004E3E6E" w:rsidRPr="0083456F">
        <w:rPr>
          <w:lang w:val="el-GR"/>
        </w:rPr>
        <w:t>2.</w:t>
      </w:r>
      <w:r w:rsidRPr="0083456F">
        <w:rPr>
          <w:lang w:val="el-GR"/>
        </w:rPr>
        <w:t>2) και (</w:t>
      </w:r>
      <w:r w:rsidR="004E3E6E" w:rsidRPr="0083456F">
        <w:rPr>
          <w:lang w:val="el-GR"/>
        </w:rPr>
        <w:t>2.</w:t>
      </w:r>
      <w:r w:rsidRPr="0083456F">
        <w:rPr>
          <w:lang w:val="el-GR"/>
        </w:rPr>
        <w:t xml:space="preserve">3) διασφαλίζουν από κοινού ότι κάθε κόμβος έχει </w:t>
      </w:r>
      <w:r w:rsidRPr="0083456F">
        <w:rPr>
          <w:rStyle w:val="Strong"/>
          <w:lang w:val="el-GR"/>
        </w:rPr>
        <w:t>ακριβώς μία εισερχόμενη και μία εξερχόμενη ακμή</w:t>
      </w:r>
      <w:r w:rsidRPr="0083456F">
        <w:rPr>
          <w:lang w:val="el-GR"/>
        </w:rPr>
        <w:t>, ενώ ο περιορισμός (</w:t>
      </w:r>
      <w:r w:rsidR="004E3E6E" w:rsidRPr="0083456F">
        <w:rPr>
          <w:lang w:val="el-GR"/>
        </w:rPr>
        <w:t>2.</w:t>
      </w:r>
      <w:r w:rsidRPr="0083456F">
        <w:rPr>
          <w:lang w:val="el-GR"/>
        </w:rPr>
        <w:t xml:space="preserve">4) αποτρέπει τη δημιουργία </w:t>
      </w:r>
      <w:r w:rsidRPr="0083456F">
        <w:rPr>
          <w:rStyle w:val="Strong"/>
          <w:lang w:val="el-GR"/>
        </w:rPr>
        <w:t>επιμέρους διαδρομών (</w:t>
      </w:r>
      <w:r w:rsidRPr="0083456F">
        <w:rPr>
          <w:rStyle w:val="Strong"/>
        </w:rPr>
        <w:t>subtours</w:t>
      </w:r>
      <w:r w:rsidRPr="0083456F">
        <w:rPr>
          <w:rStyle w:val="Strong"/>
          <w:lang w:val="el-GR"/>
        </w:rPr>
        <w:t>)</w:t>
      </w:r>
      <w:r w:rsidRPr="0083456F">
        <w:rPr>
          <w:lang w:val="el-GR"/>
        </w:rPr>
        <w:t xml:space="preserve"> μέσω της απαρίθμησης όλων των πιθανών υποσυνόλων κόμβων που θα μπορούσαν να σχηματίσουν υποκύκλους.</w:t>
      </w:r>
    </w:p>
    <w:p w14:paraId="6D94C75F" w14:textId="77777777" w:rsidR="003647AA" w:rsidRPr="0083456F" w:rsidRDefault="00FC7808" w:rsidP="00692DE5">
      <w:pPr>
        <w:pStyle w:val="NormalWeb"/>
        <w:spacing w:line="360" w:lineRule="auto"/>
        <w:rPr>
          <w:color w:val="000000"/>
          <w:lang w:val="el-GR"/>
        </w:rPr>
      </w:pPr>
      <w:r w:rsidRPr="0083456F">
        <w:rPr>
          <w:color w:val="000000"/>
          <w:lang w:val="el-GR"/>
        </w:rPr>
        <w:t xml:space="preserve">Η διαφορά με το μοντέλο </w:t>
      </w:r>
      <w:r w:rsidRPr="0083456F">
        <w:rPr>
          <w:color w:val="000000"/>
        </w:rPr>
        <w:t>MTZ</w:t>
      </w:r>
      <w:r w:rsidRPr="0083456F">
        <w:rPr>
          <w:color w:val="000000"/>
          <w:lang w:val="el-GR"/>
        </w:rPr>
        <w:t xml:space="preserve"> είναι ο τρόπος αντιμετώπισης των </w:t>
      </w:r>
      <w:r w:rsidR="008F64E5" w:rsidRPr="0083456F">
        <w:rPr>
          <w:color w:val="000000"/>
          <w:lang w:val="el-GR"/>
        </w:rPr>
        <w:t>επιμέρους κύκλων,</w:t>
      </w:r>
      <w:r w:rsidRPr="0083456F">
        <w:rPr>
          <w:color w:val="000000"/>
          <w:lang w:val="el-GR"/>
        </w:rPr>
        <w:t xml:space="preserve"> ενώ η </w:t>
      </w:r>
      <w:r w:rsidRPr="0083456F">
        <w:rPr>
          <w:color w:val="000000"/>
        </w:rPr>
        <w:t>MTZ</w:t>
      </w:r>
      <w:r w:rsidRPr="0083456F">
        <w:rPr>
          <w:color w:val="000000"/>
          <w:lang w:val="el-GR"/>
        </w:rPr>
        <w:t xml:space="preserve"> χρησιμοποιεί βοηθητικές μεταβλητές για τη σειρά επίσκεψης, το μοντέλο </w:t>
      </w:r>
      <w:r w:rsidRPr="0083456F">
        <w:rPr>
          <w:color w:val="000000"/>
        </w:rPr>
        <w:t>DFJ</w:t>
      </w:r>
      <w:r w:rsidRPr="0083456F">
        <w:rPr>
          <w:color w:val="000000"/>
          <w:lang w:val="el-GR"/>
        </w:rPr>
        <w:t xml:space="preserve"> τους αποτρέπει ρητά επιβάλλοντας το μήκος του κύκλου </w:t>
      </w:r>
      <w:r w:rsidR="000B13A7" w:rsidRPr="0083456F">
        <w:rPr>
          <w:color w:val="000000"/>
          <w:lang w:val="el-GR"/>
        </w:rPr>
        <w:t>π</w:t>
      </w:r>
      <w:r w:rsidRPr="0083456F">
        <w:rPr>
          <w:color w:val="000000"/>
          <w:lang w:val="el-GR"/>
        </w:rPr>
        <w:t>ου αντιπροσωπεύει την βέλτιστη λύση να ισούται με τον αριθμό των πόλεων που πρέπει να επισκεφτεί ο πωλητής.</w:t>
      </w:r>
      <w:r w:rsidR="003647AA" w:rsidRPr="0083456F">
        <w:rPr>
          <w:color w:val="000000"/>
          <w:lang w:val="el-GR"/>
        </w:rPr>
        <w:t xml:space="preserve"> 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83456F">
        <w:rPr>
          <w:color w:val="000000"/>
        </w:rPr>
        <w:t>n</w:t>
      </w:r>
      <w:r w:rsidR="003647AA" w:rsidRPr="0083456F">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83456F">
        <w:rPr>
          <w:color w:val="000000"/>
        </w:rPr>
        <w:t>n</w:t>
      </w:r>
      <w:r w:rsidR="003647AA" w:rsidRPr="0083456F">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sidRPr="0083456F">
        <w:rPr>
          <w:color w:val="000000"/>
          <w:lang w:val="el-GR"/>
        </w:rPr>
        <w:t>όλων των δυνατών κύκλων</w:t>
      </w:r>
      <w:r w:rsidR="003647AA" w:rsidRPr="0083456F">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14:paraId="7FB1834A" w14:textId="77777777" w:rsidR="003647AA" w:rsidRPr="0083456F" w:rsidRDefault="003647AA" w:rsidP="00692DE5">
      <w:pPr>
        <w:pStyle w:val="NormalWeb"/>
        <w:spacing w:line="360" w:lineRule="auto"/>
        <w:rPr>
          <w:color w:val="000000"/>
          <w:lang w:val="el-GR"/>
        </w:rPr>
      </w:pPr>
      <w:r w:rsidRPr="0083456F">
        <w:rPr>
          <w:color w:val="000000"/>
          <w:lang w:val="el-GR"/>
        </w:rPr>
        <w:t xml:space="preserve">Για την παρούσα εργασία, ο επιλυτής του προβλήματος </w:t>
      </w:r>
      <w:r w:rsidRPr="0083456F">
        <w:rPr>
          <w:color w:val="000000"/>
        </w:rPr>
        <w:t>TSP</w:t>
      </w:r>
      <w:r w:rsidRPr="0083456F">
        <w:rPr>
          <w:color w:val="000000"/>
          <w:lang w:val="el-GR"/>
        </w:rPr>
        <w:t xml:space="preserve"> </w:t>
      </w:r>
      <w:r w:rsidR="00481272" w:rsidRPr="0083456F">
        <w:rPr>
          <w:color w:val="000000"/>
          <w:lang w:val="el-GR"/>
        </w:rPr>
        <w:t xml:space="preserve">που </w:t>
      </w:r>
      <w:r w:rsidRPr="0083456F">
        <w:rPr>
          <w:color w:val="000000"/>
          <w:lang w:val="el-GR"/>
        </w:rPr>
        <w:t xml:space="preserve">υλοποιήθηκε σε γλώσσα </w:t>
      </w:r>
      <w:r w:rsidRPr="0083456F">
        <w:rPr>
          <w:color w:val="000000"/>
        </w:rPr>
        <w:t>Python</w:t>
      </w:r>
      <w:r w:rsidR="00481272" w:rsidRPr="0083456F">
        <w:rPr>
          <w:color w:val="000000"/>
          <w:lang w:val="el-GR"/>
        </w:rPr>
        <w:t xml:space="preserve"> πραγματοποιήθηκε</w:t>
      </w:r>
      <w:r w:rsidRPr="0083456F">
        <w:rPr>
          <w:color w:val="000000"/>
          <w:lang w:val="el-GR"/>
        </w:rPr>
        <w:t xml:space="preserve"> με χρήση τεχνικών άμεσης ανίχνευσης </w:t>
      </w:r>
      <w:r w:rsidR="00481272" w:rsidRPr="0083456F">
        <w:rPr>
          <w:color w:val="000000"/>
          <w:lang w:val="el-GR"/>
        </w:rPr>
        <w:t>επιμέρους κύκλων</w:t>
      </w:r>
      <w:r w:rsidRPr="0083456F">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Νευρωνικού Δικτύου </w:t>
      </w:r>
      <w:r w:rsidR="00481272" w:rsidRPr="0083456F">
        <w:rPr>
          <w:color w:val="000000"/>
          <w:lang w:val="el-GR"/>
        </w:rPr>
        <w:t>Γράφων</w:t>
      </w:r>
      <w:r w:rsidRPr="0083456F">
        <w:rPr>
          <w:color w:val="000000"/>
          <w:lang w:val="el-GR"/>
        </w:rPr>
        <w:t>(</w:t>
      </w:r>
      <w:r w:rsidRPr="0083456F">
        <w:rPr>
          <w:color w:val="000000"/>
        </w:rPr>
        <w:t>GNN</w:t>
      </w:r>
      <w:r w:rsidRPr="0083456F">
        <w:rPr>
          <w:color w:val="000000"/>
          <w:lang w:val="el-GR"/>
        </w:rPr>
        <w:t xml:space="preserve">). Η </w:t>
      </w:r>
      <w:r w:rsidR="00481272" w:rsidRPr="0083456F">
        <w:rPr>
          <w:color w:val="000000"/>
          <w:lang w:val="el-GR"/>
        </w:rPr>
        <w:t xml:space="preserve">λεπτομέρειες αναφορικά με την υλοποίηση του επιλυτή καθώς η </w:t>
      </w:r>
      <w:r w:rsidRPr="0083456F">
        <w:rPr>
          <w:color w:val="000000"/>
          <w:lang w:val="el-GR"/>
        </w:rPr>
        <w:t>αρχιτεκτονική και τα χαρακτηριστικά του νευρωνικού μοντέλου θα αναλυθούν σε επόμενο τμήμα της εργασίας.</w:t>
      </w:r>
    </w:p>
    <w:p w14:paraId="5806B0C8" w14:textId="77777777" w:rsidR="00884F58" w:rsidRPr="0083456F" w:rsidRDefault="00884F58" w:rsidP="00692DE5">
      <w:pPr>
        <w:pStyle w:val="NormalWeb"/>
        <w:spacing w:line="360" w:lineRule="auto"/>
        <w:rPr>
          <w:color w:val="000000"/>
          <w:lang w:val="el-GR"/>
        </w:rPr>
      </w:pPr>
    </w:p>
    <w:p w14:paraId="13B8CF16" w14:textId="77777777" w:rsidR="00391174" w:rsidRPr="0083456F" w:rsidRDefault="00391174" w:rsidP="00692DE5">
      <w:pPr>
        <w:pStyle w:val="NormalWeb"/>
        <w:spacing w:line="360" w:lineRule="auto"/>
        <w:rPr>
          <w:b/>
          <w:bCs/>
          <w:color w:val="000000"/>
          <w:sz w:val="28"/>
          <w:szCs w:val="28"/>
          <w:lang w:val="el-GR"/>
        </w:rPr>
      </w:pPr>
      <w:r w:rsidRPr="0083456F">
        <w:rPr>
          <w:b/>
          <w:bCs/>
          <w:color w:val="000000"/>
          <w:sz w:val="28"/>
          <w:szCs w:val="28"/>
          <w:lang w:val="el-GR"/>
        </w:rPr>
        <w:lastRenderedPageBreak/>
        <w:t>2.</w:t>
      </w:r>
      <w:r w:rsidR="0095401E" w:rsidRPr="0083456F">
        <w:rPr>
          <w:b/>
          <w:bCs/>
          <w:color w:val="000000"/>
          <w:sz w:val="28"/>
          <w:szCs w:val="28"/>
          <w:lang w:val="el-GR"/>
        </w:rPr>
        <w:t>2</w:t>
      </w:r>
      <w:r w:rsidRPr="0083456F">
        <w:rPr>
          <w:b/>
          <w:bCs/>
          <w:color w:val="000000"/>
          <w:sz w:val="28"/>
          <w:szCs w:val="28"/>
          <w:lang w:val="el-GR"/>
        </w:rPr>
        <w:t xml:space="preserve"> Ακέραιος Γραμμικός Προγραμματισμός</w:t>
      </w:r>
    </w:p>
    <w:p w14:paraId="33ED3E15" w14:textId="77777777" w:rsidR="00F42B68" w:rsidRPr="0083456F" w:rsidRDefault="00F42B68" w:rsidP="00692DE5">
      <w:pPr>
        <w:pStyle w:val="NormalWeb"/>
        <w:spacing w:line="360" w:lineRule="auto"/>
        <w:rPr>
          <w:color w:val="000000"/>
          <w:lang w:val="el-GR"/>
        </w:rPr>
      </w:pPr>
      <w:r w:rsidRPr="0083456F">
        <w:rPr>
          <w:color w:val="000000"/>
          <w:lang w:val="el-GR"/>
        </w:rPr>
        <w:t>Ο Ακέραιος Γραμμικός Προγραμματισμός (</w:t>
      </w:r>
      <w:r w:rsidRPr="0083456F">
        <w:rPr>
          <w:color w:val="000000"/>
        </w:rPr>
        <w:t>Integer</w:t>
      </w:r>
      <w:r w:rsidRPr="0083456F">
        <w:rPr>
          <w:color w:val="000000"/>
          <w:lang w:val="el-GR"/>
        </w:rPr>
        <w:t xml:space="preserve"> </w:t>
      </w:r>
      <w:r w:rsidRPr="0083456F">
        <w:rPr>
          <w:color w:val="000000"/>
        </w:rPr>
        <w:t>Linear</w:t>
      </w:r>
      <w:r w:rsidRPr="0083456F">
        <w:rPr>
          <w:color w:val="000000"/>
          <w:lang w:val="el-GR"/>
        </w:rPr>
        <w:t xml:space="preserve"> </w:t>
      </w:r>
      <w:r w:rsidRPr="0083456F">
        <w:rPr>
          <w:color w:val="000000"/>
        </w:rPr>
        <w:t>Programming</w:t>
      </w:r>
      <w:r w:rsidRPr="0083456F">
        <w:rPr>
          <w:color w:val="000000"/>
          <w:lang w:val="el-GR"/>
        </w:rPr>
        <w:t xml:space="preserve"> - </w:t>
      </w:r>
      <w:r w:rsidRPr="0083456F">
        <w:rPr>
          <w:color w:val="000000"/>
        </w:rPr>
        <w:t>ILP</w:t>
      </w:r>
      <w:r w:rsidRPr="0083456F">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83456F">
        <w:rPr>
          <w:b/>
          <w:bCs/>
          <w:color w:val="000000"/>
          <w:lang w:val="el-GR"/>
        </w:rPr>
        <w:t>γραμμική αντικειμενική συνάρτηση</w:t>
      </w:r>
      <w:r w:rsidRPr="0083456F">
        <w:rPr>
          <w:color w:val="000000"/>
          <w:lang w:val="el-GR"/>
        </w:rPr>
        <w:t xml:space="preserve"> και </w:t>
      </w:r>
      <w:r w:rsidRPr="0083456F">
        <w:rPr>
          <w:b/>
          <w:bCs/>
          <w:color w:val="000000"/>
          <w:lang w:val="el-GR"/>
        </w:rPr>
        <w:t>γραμμικούς περιορισμούς</w:t>
      </w:r>
      <w:r w:rsidRPr="0083456F">
        <w:rPr>
          <w:color w:val="000000"/>
          <w:lang w:val="el-GR"/>
        </w:rPr>
        <w:t xml:space="preserve">, με τη διαφορά ότι ορισμένες ή όλες οι μεταβλητές απόφασης πρέπει να λάβουν </w:t>
      </w:r>
      <w:r w:rsidRPr="0083456F">
        <w:rPr>
          <w:b/>
          <w:bCs/>
          <w:color w:val="000000"/>
          <w:lang w:val="el-GR"/>
        </w:rPr>
        <w:t>ακέραιες τιμές</w:t>
      </w:r>
      <w:r w:rsidRPr="0083456F">
        <w:rPr>
          <w:color w:val="000000"/>
          <w:lang w:val="el-GR"/>
        </w:rPr>
        <w:t>.</w:t>
      </w:r>
    </w:p>
    <w:p w14:paraId="2F738339" w14:textId="77777777" w:rsidR="00F42B68" w:rsidRPr="0083456F" w:rsidRDefault="00F42B68" w:rsidP="00692DE5">
      <w:pPr>
        <w:pStyle w:val="NormalWeb"/>
        <w:spacing w:line="360" w:lineRule="auto"/>
        <w:rPr>
          <w:color w:val="000000"/>
          <w:lang w:val="el-GR"/>
        </w:rPr>
      </w:pPr>
      <w:r w:rsidRPr="0083456F">
        <w:rPr>
          <w:color w:val="000000"/>
          <w:lang w:val="el-GR"/>
        </w:rPr>
        <w:t xml:space="preserve">Αν όλες οι μεταβλητές είναι ακέραιες, τότε το πρόβλημα χαρακτηρίζεται ως </w:t>
      </w:r>
      <w:r w:rsidRPr="0083456F">
        <w:rPr>
          <w:b/>
          <w:bCs/>
          <w:color w:val="000000"/>
          <w:lang w:val="el-GR"/>
        </w:rPr>
        <w:t>αμιγώς ακέραιος γραμμικός προγραμματισμός (</w:t>
      </w:r>
      <w:r w:rsidRPr="0083456F">
        <w:rPr>
          <w:b/>
          <w:bCs/>
          <w:color w:val="000000"/>
        </w:rPr>
        <w:t>Pure</w:t>
      </w:r>
      <w:r w:rsidRPr="0083456F">
        <w:rPr>
          <w:b/>
          <w:bCs/>
          <w:color w:val="000000"/>
          <w:lang w:val="el-GR"/>
        </w:rPr>
        <w:t xml:space="preserve"> </w:t>
      </w:r>
      <w:r w:rsidRPr="0083456F">
        <w:rPr>
          <w:b/>
          <w:bCs/>
          <w:color w:val="000000"/>
        </w:rPr>
        <w:t>ILP</w:t>
      </w:r>
      <w:r w:rsidRPr="0083456F">
        <w:rPr>
          <w:b/>
          <w:bCs/>
          <w:color w:val="000000"/>
          <w:lang w:val="el-GR"/>
        </w:rPr>
        <w:t xml:space="preserve"> ή </w:t>
      </w:r>
      <w:r w:rsidRPr="0083456F">
        <w:rPr>
          <w:b/>
          <w:bCs/>
          <w:color w:val="000000"/>
        </w:rPr>
        <w:t>PILP</w:t>
      </w:r>
      <w:r w:rsidRPr="0083456F">
        <w:rPr>
          <w:b/>
          <w:bCs/>
          <w:color w:val="000000"/>
          <w:lang w:val="el-GR"/>
        </w:rPr>
        <w:t>)</w:t>
      </w:r>
      <w:r w:rsidRPr="0083456F">
        <w:rPr>
          <w:color w:val="000000"/>
          <w:lang w:val="el-GR"/>
        </w:rPr>
        <w:t xml:space="preserve">, ενώ αν κάποιες μεταβλητές επιτρέπεται να λάβουν συνεχείς τιμές, τότε πρόκειται για </w:t>
      </w:r>
      <w:r w:rsidRPr="0083456F">
        <w:rPr>
          <w:b/>
          <w:bCs/>
          <w:color w:val="000000"/>
          <w:lang w:val="el-GR"/>
        </w:rPr>
        <w:t>μικτό ακέραιο γραμμικό προγραμματισμό (</w:t>
      </w:r>
      <w:r w:rsidRPr="0083456F">
        <w:rPr>
          <w:b/>
          <w:bCs/>
          <w:color w:val="000000"/>
        </w:rPr>
        <w:t>Mixed</w:t>
      </w:r>
      <w:r w:rsidRPr="0083456F">
        <w:rPr>
          <w:b/>
          <w:bCs/>
          <w:color w:val="000000"/>
          <w:lang w:val="el-GR"/>
        </w:rPr>
        <w:t>-</w:t>
      </w:r>
      <w:r w:rsidRPr="0083456F">
        <w:rPr>
          <w:b/>
          <w:bCs/>
          <w:color w:val="000000"/>
        </w:rPr>
        <w:t>Integer</w:t>
      </w:r>
      <w:r w:rsidRPr="0083456F">
        <w:rPr>
          <w:b/>
          <w:bCs/>
          <w:color w:val="000000"/>
          <w:lang w:val="el-GR"/>
        </w:rPr>
        <w:t xml:space="preserve"> </w:t>
      </w:r>
      <w:r w:rsidRPr="0083456F">
        <w:rPr>
          <w:b/>
          <w:bCs/>
          <w:color w:val="000000"/>
        </w:rPr>
        <w:t>Linear</w:t>
      </w:r>
      <w:r w:rsidRPr="0083456F">
        <w:rPr>
          <w:b/>
          <w:bCs/>
          <w:color w:val="000000"/>
          <w:lang w:val="el-GR"/>
        </w:rPr>
        <w:t xml:space="preserve"> </w:t>
      </w:r>
      <w:r w:rsidRPr="0083456F">
        <w:rPr>
          <w:b/>
          <w:bCs/>
          <w:color w:val="000000"/>
        </w:rPr>
        <w:t>Programming</w:t>
      </w:r>
      <w:r w:rsidRPr="0083456F">
        <w:rPr>
          <w:b/>
          <w:bCs/>
          <w:color w:val="000000"/>
          <w:lang w:val="el-GR"/>
        </w:rPr>
        <w:t xml:space="preserve"> - </w:t>
      </w:r>
      <w:r w:rsidRPr="0083456F">
        <w:rPr>
          <w:b/>
          <w:bCs/>
          <w:color w:val="000000"/>
        </w:rPr>
        <w:t>MILP</w:t>
      </w:r>
      <w:r w:rsidRPr="0083456F">
        <w:rPr>
          <w:b/>
          <w:bCs/>
          <w:color w:val="000000"/>
          <w:lang w:val="el-GR"/>
        </w:rPr>
        <w:t>)</w:t>
      </w:r>
      <w:r w:rsidRPr="0083456F">
        <w:rPr>
          <w:color w:val="000000"/>
          <w:lang w:val="el-GR"/>
        </w:rPr>
        <w:t>.</w:t>
      </w:r>
    </w:p>
    <w:p w14:paraId="7D7DE224" w14:textId="77777777" w:rsidR="00F42B68" w:rsidRPr="0083456F" w:rsidRDefault="00F42B68" w:rsidP="00692DE5">
      <w:pPr>
        <w:pStyle w:val="NormalWeb"/>
        <w:spacing w:line="360" w:lineRule="auto"/>
        <w:rPr>
          <w:color w:val="000000"/>
          <w:lang w:val="el-GR"/>
        </w:rPr>
      </w:pPr>
      <w:r w:rsidRPr="0083456F">
        <w:rPr>
          <w:color w:val="000000"/>
          <w:lang w:val="el-GR"/>
        </w:rPr>
        <w:t xml:space="preserve">Μια ειδική περίπτωση του </w:t>
      </w:r>
      <w:r w:rsidRPr="0083456F">
        <w:rPr>
          <w:color w:val="000000"/>
        </w:rPr>
        <w:t>ILP</w:t>
      </w:r>
      <w:r w:rsidRPr="0083456F">
        <w:rPr>
          <w:color w:val="000000"/>
          <w:lang w:val="el-GR"/>
        </w:rPr>
        <w:t xml:space="preserve"> είναι ο </w:t>
      </w:r>
      <w:r w:rsidRPr="0083456F">
        <w:rPr>
          <w:b/>
          <w:bCs/>
          <w:color w:val="000000"/>
          <w:lang w:val="el-GR"/>
        </w:rPr>
        <w:t>δυαδικός ακέραιος προγραμματισμός</w:t>
      </w:r>
      <w:r w:rsidRPr="0083456F">
        <w:rPr>
          <w:color w:val="000000"/>
          <w:lang w:val="el-GR"/>
        </w:rPr>
        <w:t xml:space="preserve">, κατά τον οποίο οι μεταβλητές μπορούν να λάβουν </w:t>
      </w:r>
      <w:r w:rsidRPr="0083456F">
        <w:rPr>
          <w:b/>
          <w:bCs/>
          <w:color w:val="000000"/>
          <w:lang w:val="el-GR"/>
        </w:rPr>
        <w:t>μόνο τις τιμές 0 ή 1</w:t>
      </w:r>
      <w:r w:rsidRPr="0083456F">
        <w:rPr>
          <w:color w:val="000000"/>
          <w:lang w:val="el-GR"/>
        </w:rPr>
        <w:t xml:space="preserve">. Η μορφή αυτή είναι ιδιαιτέρως χρήσιμη σε προβλήματα όπου απαιτούνται </w:t>
      </w:r>
      <w:r w:rsidRPr="0083456F">
        <w:rPr>
          <w:b/>
          <w:bCs/>
          <w:color w:val="000000"/>
          <w:lang w:val="el-GR"/>
        </w:rPr>
        <w:t>δυαδικές αποφάσεις</w:t>
      </w:r>
      <w:r w:rsidRPr="0083456F">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83456F">
        <w:rPr>
          <w:color w:val="000000"/>
        </w:rPr>
        <w:t>TSP</w:t>
      </w:r>
      <w:r w:rsidRPr="0083456F">
        <w:rPr>
          <w:color w:val="000000"/>
          <w:lang w:val="el-GR"/>
        </w:rPr>
        <w:t>), το οποίο αποτελεί το αντικείμενο της παρούσας εργασίας, ανήκει ακριβώς σε αυτήν την κατηγορία.</w:t>
      </w:r>
    </w:p>
    <w:p w14:paraId="6159875F" w14:textId="77777777" w:rsidR="00F42B68" w:rsidRPr="0083456F" w:rsidRDefault="00F42B68" w:rsidP="00692DE5">
      <w:pPr>
        <w:pStyle w:val="NormalWeb"/>
        <w:spacing w:line="360" w:lineRule="auto"/>
        <w:rPr>
          <w:color w:val="000000"/>
          <w:lang w:val="el-GR"/>
        </w:rPr>
      </w:pPr>
      <w:r w:rsidRPr="0083456F">
        <w:rPr>
          <w:color w:val="000000"/>
          <w:lang w:val="el-GR"/>
        </w:rPr>
        <w:t xml:space="preserve">Η γενική μαθηματική διατύπωση ενός </w:t>
      </w:r>
      <w:r w:rsidRPr="0083456F">
        <w:rPr>
          <w:color w:val="000000"/>
        </w:rPr>
        <w:t>ILP</w:t>
      </w:r>
      <w:r w:rsidRPr="0083456F">
        <w:rPr>
          <w:color w:val="000000"/>
          <w:lang w:val="el-GR"/>
        </w:rPr>
        <w:t xml:space="preserve"> προβλήματος είναι η εξής:</w:t>
      </w:r>
    </w:p>
    <w:p w14:paraId="42AB30F0" w14:textId="77777777" w:rsidR="00CA3680" w:rsidRPr="0083456F" w:rsidRDefault="00F42B68" w:rsidP="00692DE5">
      <w:pPr>
        <w:pStyle w:val="NormalWeb"/>
        <w:spacing w:line="360" w:lineRule="auto"/>
        <w:rPr>
          <w:color w:val="000000"/>
          <w:lang w:val="el-GR"/>
        </w:rPr>
      </w:pPr>
      <w:r w:rsidRPr="0083456F">
        <w:rPr>
          <w:color w:val="000000"/>
          <w:lang w:val="el-GR"/>
        </w:rPr>
        <w:t xml:space="preserve"> </w:t>
      </w:r>
      <w:r w:rsidR="00CA3680" w:rsidRPr="0083456F">
        <w:rPr>
          <w:color w:val="000000"/>
          <w:lang w:val="el-GR"/>
        </w:rPr>
        <w:t>Ελαχιστοποίηση</w:t>
      </w:r>
      <w:r w:rsidR="00391174" w:rsidRPr="0083456F">
        <w:rPr>
          <w:color w:val="000000"/>
          <w:lang w:val="el-GR"/>
        </w:rPr>
        <w:t>:</w:t>
      </w:r>
      <w:r w:rsidR="00A555D2" w:rsidRPr="0083456F">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14:paraId="3C813078" w14:textId="77777777" w:rsidR="00097FAB" w:rsidRPr="0083456F" w:rsidRDefault="00097FAB" w:rsidP="00692DE5">
      <w:pPr>
        <w:pStyle w:val="NormalWeb"/>
        <w:spacing w:line="360" w:lineRule="auto"/>
        <w:rPr>
          <w:color w:val="000000"/>
          <w:lang w:val="el-GR"/>
        </w:rPr>
      </w:pPr>
      <w:r w:rsidRPr="0083456F">
        <w:rPr>
          <w:color w:val="000000"/>
          <w:lang w:val="el-GR"/>
        </w:rPr>
        <w:t>Υπό τους περιορισμούς:</w:t>
      </w:r>
      <w:r w:rsidR="00A555D2" w:rsidRPr="0083456F">
        <w:rPr>
          <w:color w:val="000000"/>
          <w:lang w:val="el-GR"/>
        </w:rPr>
        <w:t xml:space="preserve"> </w:t>
      </w:r>
      <m:oMath>
        <m:r>
          <w:rPr>
            <w:rFonts w:ascii="Cambria Math" w:hAnsi="Cambria Math"/>
            <w:color w:val="000000"/>
            <w:lang w:val="el-GR"/>
          </w:rPr>
          <m:t xml:space="preserve"> Ax ≤b</m:t>
        </m:r>
      </m:oMath>
    </w:p>
    <w:p w14:paraId="432D37CC" w14:textId="77777777" w:rsidR="00097FAB" w:rsidRPr="0083456F" w:rsidRDefault="00A27E7F" w:rsidP="00692DE5">
      <w:pPr>
        <w:pStyle w:val="NormalWeb"/>
        <w:spacing w:line="360" w:lineRule="auto"/>
        <w:ind w:firstLine="720"/>
        <w:rPr>
          <w:color w:val="000000"/>
          <w:lang w:val="el-GR"/>
        </w:rPr>
      </w:pPr>
      <w:r w:rsidRPr="0083456F">
        <w:rPr>
          <w:color w:val="000000"/>
          <w:lang w:val="el-GR"/>
        </w:rPr>
        <w:t xml:space="preserve">  </w:t>
      </w:r>
      <w:r w:rsidR="00E74461"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14:paraId="38C25C89" w14:textId="77777777" w:rsidR="00A82C46" w:rsidRPr="0083456F" w:rsidRDefault="00E74461" w:rsidP="00692DE5">
      <w:pPr>
        <w:pStyle w:val="NormalWeb"/>
        <w:spacing w:line="360" w:lineRule="auto"/>
        <w:ind w:left="1440" w:firstLine="720"/>
        <w:rPr>
          <w:color w:val="000000"/>
          <w:lang w:val="el-GR"/>
        </w:rPr>
      </w:pPr>
      <w:r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14:paraId="1364BBEE" w14:textId="77777777" w:rsidR="004D2E3E" w:rsidRPr="0083456F" w:rsidRDefault="004D2E3E" w:rsidP="00692DE5">
      <w:pPr>
        <w:pStyle w:val="NormalWeb"/>
        <w:spacing w:line="360" w:lineRule="auto"/>
        <w:rPr>
          <w:color w:val="000000"/>
          <w:lang w:val="el-GR"/>
        </w:rPr>
      </w:pPr>
      <w:r w:rsidRPr="0083456F">
        <w:rPr>
          <w:color w:val="000000"/>
          <w:lang w:val="el-GR"/>
        </w:rPr>
        <w:t xml:space="preserve">Σε περίπτωση δυαδικού </w:t>
      </w:r>
      <w:r w:rsidRPr="0083456F">
        <w:rPr>
          <w:color w:val="000000"/>
        </w:rPr>
        <w:t>ILP</w:t>
      </w:r>
      <w:r w:rsidRPr="0083456F">
        <w:rPr>
          <w:color w:val="000000"/>
          <w:lang w:val="el-GR"/>
        </w:rPr>
        <w:t>, ισχύει:</w:t>
      </w:r>
    </w:p>
    <w:p w14:paraId="1A8A49DE" w14:textId="77777777" w:rsidR="004D2E3E" w:rsidRPr="0083456F" w:rsidRDefault="004D2E3E" w:rsidP="00692DE5">
      <w:pPr>
        <w:pStyle w:val="NormalWeb"/>
        <w:spacing w:line="360" w:lineRule="auto"/>
        <w:ind w:left="1440" w:firstLine="720"/>
        <w:rPr>
          <w:color w:val="000000"/>
          <w:lang w:val="el-GR"/>
        </w:rPr>
      </w:pPr>
      <w:r w:rsidRPr="0083456F">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14:paraId="46408A29" w14:textId="77777777" w:rsidR="00A175BB" w:rsidRPr="0083456F" w:rsidRDefault="00A175BB" w:rsidP="00692DE5">
      <w:pPr>
        <w:pStyle w:val="NormalWeb"/>
        <w:spacing w:line="360" w:lineRule="auto"/>
        <w:rPr>
          <w:color w:val="000000"/>
          <w:lang w:val="el-GR"/>
        </w:rPr>
      </w:pPr>
      <w:r w:rsidRPr="0083456F">
        <w:rPr>
          <w:color w:val="000000"/>
          <w:lang w:val="el-GR"/>
        </w:rPr>
        <w:t>Η κύρια πρόκληση του ακέραιου γραμμικού προγραμματισμού έγκειται στο ότι ο περιορισμός της ακεραιότητας</w:t>
      </w:r>
      <w:r w:rsidR="00F87E4C" w:rsidRPr="0083456F">
        <w:rPr>
          <w:color w:val="000000"/>
          <w:lang w:val="el-GR"/>
        </w:rPr>
        <w:t xml:space="preserve"> κάποιων μετ</w:t>
      </w:r>
      <w:r w:rsidR="00FE45A6" w:rsidRPr="0083456F">
        <w:rPr>
          <w:color w:val="000000"/>
          <w:lang w:val="el-GR"/>
        </w:rPr>
        <w:t>αβλητών απόφασης</w:t>
      </w:r>
      <w:r w:rsidRPr="0083456F">
        <w:rPr>
          <w:color w:val="000000"/>
          <w:lang w:val="el-GR"/>
        </w:rPr>
        <w:t xml:space="preserve"> </w:t>
      </w:r>
      <w:r w:rsidRPr="0083456F">
        <w:rPr>
          <w:b/>
          <w:bCs/>
          <w:color w:val="000000"/>
          <w:lang w:val="el-GR"/>
        </w:rPr>
        <w:t xml:space="preserve">καθιστά το σύνολο εφικτών </w:t>
      </w:r>
      <w:r w:rsidRPr="0083456F">
        <w:rPr>
          <w:b/>
          <w:bCs/>
          <w:color w:val="000000"/>
          <w:lang w:val="el-GR"/>
        </w:rPr>
        <w:lastRenderedPageBreak/>
        <w:t>λύσεων μη κυρτό</w:t>
      </w:r>
      <w:r w:rsidRPr="0083456F">
        <w:rPr>
          <w:color w:val="000000"/>
          <w:lang w:val="el-GR"/>
        </w:rPr>
        <w:t xml:space="preserve">. Στον κλασικό γραμμικό προγραμματισμό, οι λύσεις βρίσκονται σε ένα </w:t>
      </w:r>
      <w:r w:rsidRPr="0083456F">
        <w:rPr>
          <w:b/>
          <w:bCs/>
          <w:color w:val="000000"/>
          <w:lang w:val="el-GR"/>
        </w:rPr>
        <w:t>κυρτό πολύεδρο</w:t>
      </w:r>
      <w:r w:rsidRPr="0083456F">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83456F">
        <w:rPr>
          <w:b/>
          <w:bCs/>
          <w:color w:val="000000"/>
          <w:lang w:val="el-GR"/>
        </w:rPr>
        <w:t>αποτελείται από διακριτά σημεία</w:t>
      </w:r>
      <w:r w:rsidRPr="0083456F">
        <w:rPr>
          <w:color w:val="000000"/>
          <w:lang w:val="el-GR"/>
        </w:rPr>
        <w:t xml:space="preserve">, γεγονός που </w:t>
      </w:r>
      <w:r w:rsidRPr="0083456F">
        <w:rPr>
          <w:b/>
          <w:bCs/>
          <w:color w:val="000000"/>
          <w:lang w:val="el-GR"/>
        </w:rPr>
        <w:t>αναιρεί την ιδιότητα της κυρτότητας</w:t>
      </w:r>
      <w:r w:rsidRPr="0083456F">
        <w:rPr>
          <w:color w:val="000000"/>
          <w:lang w:val="el-GR"/>
        </w:rPr>
        <w:t>.</w:t>
      </w:r>
    </w:p>
    <w:p w14:paraId="35012FCC" w14:textId="77777777" w:rsidR="00113E01" w:rsidRPr="0083456F" w:rsidRDefault="001C4B13" w:rsidP="00692DE5">
      <w:pPr>
        <w:pStyle w:val="NormalWeb"/>
        <w:spacing w:line="360" w:lineRule="auto"/>
        <w:rPr>
          <w:color w:val="000000"/>
          <w:lang w:val="el-GR"/>
        </w:rPr>
      </w:pPr>
      <w:r w:rsidRPr="0083456F">
        <w:rPr>
          <w:color w:val="000000"/>
          <w:lang w:val="el-GR"/>
        </w:rPr>
        <w:t xml:space="preserve">Πρακτικά, αυτό σημαίνει ότι αλγόριθμοι όπως ο </w:t>
      </w:r>
      <w:r w:rsidRPr="0083456F">
        <w:rPr>
          <w:b/>
          <w:bCs/>
          <w:color w:val="000000"/>
        </w:rPr>
        <w:t>Simplex</w:t>
      </w:r>
      <w:r w:rsidRPr="0083456F">
        <w:rPr>
          <w:color w:val="000000"/>
          <w:lang w:val="el-GR"/>
        </w:rPr>
        <w:t xml:space="preserve"> ή οι </w:t>
      </w:r>
      <w:r w:rsidRPr="0083456F">
        <w:rPr>
          <w:b/>
          <w:bCs/>
          <w:color w:val="000000"/>
          <w:lang w:val="el-GR"/>
        </w:rPr>
        <w:t>μέθοδοι εσωτερικού σημείου (</w:t>
      </w:r>
      <w:r w:rsidRPr="0083456F">
        <w:rPr>
          <w:b/>
          <w:bCs/>
          <w:color w:val="000000"/>
        </w:rPr>
        <w:t>Interior</w:t>
      </w:r>
      <w:r w:rsidRPr="0083456F">
        <w:rPr>
          <w:b/>
          <w:bCs/>
          <w:color w:val="000000"/>
          <w:lang w:val="el-GR"/>
        </w:rPr>
        <w:t xml:space="preserve"> </w:t>
      </w:r>
      <w:r w:rsidRPr="0083456F">
        <w:rPr>
          <w:b/>
          <w:bCs/>
          <w:color w:val="000000"/>
        </w:rPr>
        <w:t>Point</w:t>
      </w:r>
      <w:r w:rsidRPr="0083456F">
        <w:rPr>
          <w:b/>
          <w:bCs/>
          <w:color w:val="000000"/>
          <w:lang w:val="el-GR"/>
        </w:rPr>
        <w:t xml:space="preserve"> </w:t>
      </w:r>
      <w:r w:rsidRPr="0083456F">
        <w:rPr>
          <w:b/>
          <w:bCs/>
          <w:color w:val="000000"/>
        </w:rPr>
        <w:t>Methods</w:t>
      </w:r>
      <w:r w:rsidRPr="0083456F">
        <w:rPr>
          <w:b/>
          <w:bCs/>
          <w:color w:val="000000"/>
          <w:lang w:val="el-GR"/>
        </w:rPr>
        <w:t>)</w:t>
      </w:r>
      <w:r w:rsidRPr="0083456F">
        <w:rPr>
          <w:color w:val="000000"/>
          <w:lang w:val="el-GR"/>
        </w:rPr>
        <w:t xml:space="preserve">, παρότι επιλύουν αποδοτικά προβλήματα γραμμικού προγραμματισμού, </w:t>
      </w:r>
      <w:r w:rsidRPr="0083456F">
        <w:rPr>
          <w:b/>
          <w:bCs/>
          <w:color w:val="000000"/>
          <w:lang w:val="el-GR"/>
        </w:rPr>
        <w:t xml:space="preserve">δεν εγγυώνται ότι η λύση τους θα ανήκει στο σύνολο των εφικτών λύσεων του αρχικού προβλήματος </w:t>
      </w:r>
      <w:r w:rsidRPr="0083456F">
        <w:rPr>
          <w:b/>
          <w:bCs/>
          <w:color w:val="000000"/>
        </w:rPr>
        <w:t>ILP</w:t>
      </w:r>
      <w:r w:rsidRPr="0083456F">
        <w:rPr>
          <w:color w:val="000000"/>
          <w:lang w:val="el-GR"/>
        </w:rPr>
        <w:t xml:space="preserve">. Ο λόγος είναι ότι το αποτέλεσμα αυτών των μεθόδων ενδέχεται να είναι </w:t>
      </w:r>
      <w:r w:rsidRPr="0083456F">
        <w:rPr>
          <w:b/>
          <w:bCs/>
          <w:color w:val="000000"/>
          <w:lang w:val="el-GR"/>
        </w:rPr>
        <w:t>μερικώς ή πλήρως μη ακέραιο</w:t>
      </w:r>
      <w:r w:rsidRPr="0083456F">
        <w:rPr>
          <w:color w:val="000000"/>
          <w:lang w:val="el-GR"/>
        </w:rPr>
        <w:t>, καθώς επιλύουν το συνεχές χαλαρωμένο πρόβλημα και όχι το διακριτό.</w:t>
      </w:r>
    </w:p>
    <w:p w14:paraId="099363FA" w14:textId="77777777" w:rsidR="001C4B13" w:rsidRPr="0083456F" w:rsidRDefault="001C4B13" w:rsidP="00692DE5">
      <w:pPr>
        <w:pStyle w:val="NormalWeb"/>
        <w:spacing w:line="360" w:lineRule="auto"/>
        <w:rPr>
          <w:color w:val="000000"/>
          <w:lang w:val="el-GR"/>
        </w:rPr>
      </w:pPr>
      <w:r w:rsidRPr="0083456F">
        <w:rPr>
          <w:color w:val="000000"/>
          <w:lang w:val="el-GR"/>
        </w:rPr>
        <w:t xml:space="preserve">Η </w:t>
      </w:r>
      <w:r w:rsidRPr="0083456F">
        <w:rPr>
          <w:b/>
          <w:bCs/>
          <w:color w:val="000000"/>
          <w:lang w:val="el-GR"/>
        </w:rPr>
        <w:t xml:space="preserve">τυπική διαδικασία επίλυσης ενός </w:t>
      </w:r>
      <w:r w:rsidRPr="0083456F">
        <w:rPr>
          <w:b/>
          <w:bCs/>
          <w:color w:val="000000"/>
        </w:rPr>
        <w:t>ILP</w:t>
      </w:r>
      <w:r w:rsidRPr="0083456F">
        <w:rPr>
          <w:color w:val="000000"/>
          <w:lang w:val="el-GR"/>
        </w:rPr>
        <w:t xml:space="preserve"> προβλήματος ακολουθεί επομένως δύο στάδια:</w:t>
      </w:r>
    </w:p>
    <w:p w14:paraId="766F3081" w14:textId="77777777" w:rsidR="001C4B13" w:rsidRPr="0083456F" w:rsidRDefault="001C4B13" w:rsidP="00607E98">
      <w:pPr>
        <w:pStyle w:val="NormalWeb"/>
        <w:numPr>
          <w:ilvl w:val="0"/>
          <w:numId w:val="7"/>
        </w:numPr>
        <w:spacing w:line="360" w:lineRule="auto"/>
        <w:rPr>
          <w:color w:val="000000"/>
          <w:lang w:val="el-GR"/>
        </w:rPr>
      </w:pPr>
      <w:r w:rsidRPr="0083456F">
        <w:rPr>
          <w:b/>
          <w:bCs/>
          <w:color w:val="000000"/>
          <w:lang w:val="el-GR"/>
        </w:rPr>
        <w:t>Χαλάρωση (</w:t>
      </w:r>
      <w:r w:rsidRPr="0083456F">
        <w:rPr>
          <w:b/>
          <w:bCs/>
          <w:color w:val="000000"/>
        </w:rPr>
        <w:t>Relaxation</w:t>
      </w:r>
      <w:r w:rsidRPr="0083456F">
        <w:rPr>
          <w:b/>
          <w:bCs/>
          <w:color w:val="000000"/>
          <w:lang w:val="el-GR"/>
        </w:rPr>
        <w:t>)</w:t>
      </w:r>
      <w:r w:rsidRPr="0083456F">
        <w:rPr>
          <w:color w:val="000000"/>
          <w:lang w:val="el-GR"/>
        </w:rPr>
        <w:t>: Επίλυση της συνεχούς εκδοχής του προβλήματος (</w:t>
      </w:r>
      <w:r w:rsidRPr="0083456F">
        <w:rPr>
          <w:color w:val="000000"/>
        </w:rPr>
        <w:t>LP</w:t>
      </w:r>
      <w:r w:rsidRPr="0083456F">
        <w:rPr>
          <w:color w:val="000000"/>
          <w:lang w:val="el-GR"/>
        </w:rPr>
        <w:t xml:space="preserve"> </w:t>
      </w:r>
      <w:r w:rsidRPr="0083456F">
        <w:rPr>
          <w:color w:val="000000"/>
        </w:rPr>
        <w:t>Relaxation</w:t>
      </w:r>
      <w:r w:rsidRPr="0083456F">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83456F">
        <w:rPr>
          <w:color w:val="000000"/>
        </w:rPr>
        <w:t>Simplex</w:t>
      </w:r>
      <w:r w:rsidRPr="0083456F">
        <w:rPr>
          <w:color w:val="000000"/>
          <w:lang w:val="el-GR"/>
        </w:rPr>
        <w:t xml:space="preserve">, </w:t>
      </w:r>
      <w:r w:rsidRPr="0083456F">
        <w:rPr>
          <w:color w:val="000000"/>
        </w:rPr>
        <w:t>Interior</w:t>
      </w:r>
      <w:r w:rsidRPr="0083456F">
        <w:rPr>
          <w:color w:val="000000"/>
          <w:lang w:val="el-GR"/>
        </w:rPr>
        <w:t xml:space="preserve"> </w:t>
      </w:r>
      <w:r w:rsidRPr="0083456F">
        <w:rPr>
          <w:color w:val="000000"/>
        </w:rPr>
        <w:t>Point</w:t>
      </w:r>
      <w:r w:rsidRPr="0083456F">
        <w:rPr>
          <w:color w:val="000000"/>
          <w:lang w:val="el-GR"/>
        </w:rPr>
        <w:t xml:space="preserve">), και η βέλτιστη τιμή του παρέχει ένα </w:t>
      </w:r>
      <w:r w:rsidRPr="0083456F">
        <w:rPr>
          <w:b/>
          <w:bCs/>
          <w:color w:val="000000"/>
          <w:lang w:val="el-GR"/>
        </w:rPr>
        <w:t>θεωρητικό φράγμα</w:t>
      </w:r>
      <w:r w:rsidRPr="0083456F">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14:paraId="22A4B808" w14:textId="77777777" w:rsidR="00756E9E" w:rsidRPr="0083456F" w:rsidRDefault="001C4B13" w:rsidP="00607E98">
      <w:pPr>
        <w:pStyle w:val="NormalWeb"/>
        <w:numPr>
          <w:ilvl w:val="0"/>
          <w:numId w:val="7"/>
        </w:numPr>
        <w:spacing w:line="360" w:lineRule="auto"/>
        <w:rPr>
          <w:color w:val="000000"/>
          <w:lang w:val="el-GR"/>
        </w:rPr>
      </w:pPr>
      <w:r w:rsidRPr="0083456F">
        <w:rPr>
          <w:b/>
          <w:bCs/>
          <w:color w:val="000000"/>
          <w:lang w:val="el-GR"/>
        </w:rPr>
        <w:t>Αποκατάσταση της Ακεραιότητας (</w:t>
      </w:r>
      <w:r w:rsidRPr="0083456F">
        <w:rPr>
          <w:b/>
          <w:bCs/>
          <w:color w:val="000000"/>
        </w:rPr>
        <w:t>Restoring</w:t>
      </w:r>
      <w:r w:rsidRPr="0083456F">
        <w:rPr>
          <w:b/>
          <w:bCs/>
          <w:color w:val="000000"/>
          <w:lang w:val="el-GR"/>
        </w:rPr>
        <w:t xml:space="preserve"> </w:t>
      </w:r>
      <w:r w:rsidRPr="0083456F">
        <w:rPr>
          <w:b/>
          <w:bCs/>
          <w:color w:val="000000"/>
        </w:rPr>
        <w:t>Integrality</w:t>
      </w:r>
      <w:r w:rsidRPr="0083456F">
        <w:rPr>
          <w:b/>
          <w:bCs/>
          <w:color w:val="000000"/>
          <w:lang w:val="el-GR"/>
        </w:rPr>
        <w:t>)</w:t>
      </w:r>
      <w:r w:rsidRPr="0083456F">
        <w:rPr>
          <w:color w:val="000000"/>
          <w:lang w:val="el-GR"/>
        </w:rPr>
        <w:t xml:space="preserve">: Εφόσον η λύση του </w:t>
      </w:r>
      <w:r w:rsidRPr="0083456F">
        <w:rPr>
          <w:color w:val="000000"/>
        </w:rPr>
        <w:t>LP</w:t>
      </w:r>
      <w:r w:rsidRPr="0083456F">
        <w:rPr>
          <w:color w:val="000000"/>
          <w:lang w:val="el-GR"/>
        </w:rPr>
        <w:t xml:space="preserve"> </w:t>
      </w:r>
      <w:r w:rsidRPr="0083456F">
        <w:rPr>
          <w:color w:val="000000"/>
        </w:rPr>
        <w:t>Relaxation</w:t>
      </w:r>
      <w:r w:rsidRPr="0083456F">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83456F">
        <w:rPr>
          <w:color w:val="000000"/>
          <w:lang w:val="el-GR"/>
        </w:rPr>
        <w:t>.</w:t>
      </w:r>
    </w:p>
    <w:p w14:paraId="2434C56D" w14:textId="77777777" w:rsidR="00756E9E" w:rsidRPr="0083456F" w:rsidRDefault="00756E9E" w:rsidP="00692DE5">
      <w:pPr>
        <w:pStyle w:val="NormalWeb"/>
        <w:spacing w:line="360" w:lineRule="auto"/>
        <w:rPr>
          <w:lang w:val="el-GR"/>
        </w:rPr>
      </w:pPr>
      <w:r w:rsidRPr="0083456F">
        <w:rPr>
          <w:lang w:val="el-GR"/>
        </w:rPr>
        <w:t>έστω το γενικό πρόβλημα Ακέραιου Γραμμικού Προγραμματισμού (</w:t>
      </w:r>
      <w:r w:rsidRPr="0083456F">
        <w:t>ILP</w:t>
      </w:r>
      <w:r w:rsidRPr="0083456F">
        <w:rPr>
          <w:lang w:val="el-GR"/>
        </w:rPr>
        <w:t>):</w:t>
      </w:r>
    </w:p>
    <w:p w14:paraId="1786BB1F" w14:textId="50BE0413" w:rsidR="00756E9E" w:rsidRPr="0083456F" w:rsidRDefault="00AA31B9"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83456F">
        <w:rPr>
          <w:color w:val="000000"/>
          <w:lang w:val="el-GR"/>
        </w:rPr>
        <w:t xml:space="preserve"> </w:t>
      </w:r>
    </w:p>
    <w:p w14:paraId="26C5438B" w14:textId="77777777" w:rsidR="00884F58" w:rsidRPr="0083456F" w:rsidRDefault="00884F58" w:rsidP="00884F58">
      <w:pPr>
        <w:pStyle w:val="NormalWeb"/>
        <w:spacing w:line="360" w:lineRule="auto"/>
        <w:rPr>
          <w:lang w:val="el-GR"/>
        </w:rPr>
      </w:pPr>
      <w:r w:rsidRPr="0083456F">
        <w:rPr>
          <w:lang w:val="el-GR"/>
        </w:rPr>
        <w:t xml:space="preserve">Ορίζεται το πολύεδρο εφικτών λύσεων του </w:t>
      </w:r>
      <w:r w:rsidRPr="0083456F">
        <w:t>LP</w:t>
      </w:r>
      <w:r w:rsidRPr="0083456F">
        <w:rPr>
          <w:lang w:val="el-GR"/>
        </w:rPr>
        <w:t xml:space="preserve"> </w:t>
      </w:r>
      <w:r w:rsidRPr="0083456F">
        <w:t>Relaxation</w:t>
      </w:r>
      <w:r w:rsidRPr="0083456F">
        <w:rPr>
          <w:lang w:val="el-GR"/>
        </w:rPr>
        <w:t>:</w:t>
      </w:r>
    </w:p>
    <w:p w14:paraId="78BCF692" w14:textId="77777777" w:rsidR="00755C27" w:rsidRPr="0083456F" w:rsidRDefault="00755C27" w:rsidP="00692DE5">
      <w:pPr>
        <w:pStyle w:val="NormalWeb"/>
        <w:spacing w:line="360" w:lineRule="auto"/>
        <w:rPr>
          <w:color w:val="000000"/>
          <w:lang w:val="el-GR"/>
        </w:rPr>
      </w:pPr>
      <w:r w:rsidRPr="0083456F">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14:paraId="044C3F65" w14:textId="77777777" w:rsidR="007433F8" w:rsidRPr="0083456F" w:rsidRDefault="007433F8" w:rsidP="00692DE5">
      <w:pPr>
        <w:pStyle w:val="NormalWeb"/>
        <w:spacing w:line="360" w:lineRule="auto"/>
        <w:rPr>
          <w:lang w:val="el-GR"/>
        </w:rPr>
      </w:pPr>
      <w:r w:rsidRPr="0083456F">
        <w:rPr>
          <w:lang w:val="el-GR"/>
        </w:rPr>
        <w:t>Το σύνολο των ακέραιων εφικτών λύσεων είναι:</w:t>
      </w:r>
    </w:p>
    <w:p w14:paraId="7C28BF02" w14:textId="77777777" w:rsidR="007433F8" w:rsidRPr="0083456F" w:rsidRDefault="007433F8" w:rsidP="00692DE5">
      <w:pPr>
        <w:pStyle w:val="NormalWeb"/>
        <w:spacing w:line="360" w:lineRule="auto"/>
        <w:rPr>
          <w:color w:val="000000"/>
          <w:lang w:val="el-GR"/>
        </w:rPr>
      </w:pPr>
      <w:r w:rsidRPr="0083456F">
        <w:rPr>
          <w:i/>
          <w:color w:val="000000"/>
          <w:lang w:val="el-GR"/>
        </w:rPr>
        <w:tab/>
      </w:r>
      <w:r w:rsidRPr="0083456F">
        <w:rPr>
          <w:i/>
          <w:color w:val="000000"/>
        </w:rPr>
        <w:t>X</w:t>
      </w:r>
      <w:r w:rsidRPr="0083456F">
        <w:rPr>
          <w:i/>
          <w:color w:val="000000"/>
          <w:lang w:val="el-GR"/>
        </w:rPr>
        <w:t xml:space="preserve"> = </w:t>
      </w:r>
      <w:r w:rsidRPr="0083456F">
        <w:rPr>
          <w:rStyle w:val="mord"/>
        </w:rPr>
        <w:t>P</w:t>
      </w:r>
      <w:r w:rsidRPr="0083456F">
        <w:rPr>
          <w:rStyle w:val="mord"/>
          <w:lang w:val="el-GR"/>
        </w:rPr>
        <w:t xml:space="preserve"> </w:t>
      </w:r>
      <w:r w:rsidRPr="0083456F">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14:paraId="4234AE35" w14:textId="77777777" w:rsidR="007433F8" w:rsidRPr="0083456F" w:rsidRDefault="007433F8" w:rsidP="00692DE5">
      <w:pPr>
        <w:pStyle w:val="NormalWeb"/>
        <w:spacing w:line="360" w:lineRule="auto"/>
        <w:rPr>
          <w:lang w:val="el-GR"/>
        </w:rPr>
      </w:pPr>
      <w:r w:rsidRPr="0083456F">
        <w:lastRenderedPageBreak/>
        <w:t>H</w:t>
      </w:r>
      <w:r w:rsidRPr="0083456F">
        <w:rPr>
          <w:lang w:val="el-GR"/>
        </w:rPr>
        <w:t xml:space="preserve"> κυρτή θήκη των ακέραιων λύσεων είναι:</w:t>
      </w:r>
    </w:p>
    <w:p w14:paraId="7A0BF21B" w14:textId="77777777" w:rsidR="007433F8" w:rsidRPr="0083456F" w:rsidRDefault="007433F8" w:rsidP="00692DE5">
      <w:pPr>
        <w:pStyle w:val="NormalWeb"/>
        <w:spacing w:line="360" w:lineRule="auto"/>
        <w:rPr>
          <w:rStyle w:val="mclose"/>
          <w:lang w:val="el-GR"/>
        </w:rPr>
      </w:pPr>
      <w:r w:rsidRPr="0083456F">
        <w:rPr>
          <w:lang w:val="el-GR"/>
        </w:rPr>
        <w:tab/>
      </w:r>
      <w:r w:rsidRPr="0083456F">
        <w:t>P</w:t>
      </w:r>
      <w:r w:rsidRPr="0083456F">
        <w:rPr>
          <w:vertAlign w:val="subscript"/>
        </w:rPr>
        <w:t>x</w:t>
      </w:r>
      <w:r w:rsidRPr="0083456F">
        <w:rPr>
          <w:vertAlign w:val="subscript"/>
          <w:lang w:val="el-GR"/>
        </w:rPr>
        <w:t xml:space="preserve"> </w:t>
      </w:r>
      <w:r w:rsidRPr="0083456F">
        <w:rPr>
          <w:lang w:val="el-GR"/>
        </w:rPr>
        <w:t xml:space="preserve">= </w:t>
      </w:r>
      <w:r w:rsidRPr="0083456F">
        <w:rPr>
          <w:rStyle w:val="mord"/>
        </w:rPr>
        <w:t>conv</w:t>
      </w:r>
      <w:r w:rsidRPr="0083456F">
        <w:rPr>
          <w:rStyle w:val="mopen"/>
          <w:lang w:val="el-GR"/>
        </w:rPr>
        <w:t>(</w:t>
      </w:r>
      <w:r w:rsidRPr="0083456F">
        <w:rPr>
          <w:rStyle w:val="mord"/>
        </w:rPr>
        <w:t>X</w:t>
      </w:r>
      <w:r w:rsidRPr="0083456F">
        <w:rPr>
          <w:rStyle w:val="mclose"/>
          <w:lang w:val="el-GR"/>
        </w:rPr>
        <w:t>)</w:t>
      </w:r>
    </w:p>
    <w:p w14:paraId="3753E142" w14:textId="77777777" w:rsidR="007433F8" w:rsidRPr="0083456F" w:rsidRDefault="007433F8" w:rsidP="00692DE5">
      <w:pPr>
        <w:pStyle w:val="NormalWeb"/>
        <w:spacing w:line="360" w:lineRule="auto"/>
        <w:rPr>
          <w:lang w:val="el-GR"/>
        </w:rPr>
      </w:pPr>
      <w:r w:rsidRPr="0083456F">
        <w:rPr>
          <w:lang w:val="el-GR"/>
        </w:rPr>
        <w:t>Τότε ισχύει:</w:t>
      </w:r>
    </w:p>
    <w:p w14:paraId="27F566BD" w14:textId="77777777" w:rsidR="007433F8" w:rsidRPr="0083456F" w:rsidRDefault="007433F8" w:rsidP="00692DE5">
      <w:pPr>
        <w:pStyle w:val="NormalWeb"/>
        <w:spacing w:line="360" w:lineRule="auto"/>
        <w:rPr>
          <w:rStyle w:val="mord"/>
          <w:lang w:val="el-GR"/>
        </w:rPr>
      </w:pPr>
      <w:r w:rsidRPr="0083456F">
        <w:rPr>
          <w:lang w:val="el-GR"/>
        </w:rPr>
        <w:tab/>
      </w:r>
      <w:r w:rsidRPr="0083456F">
        <w:rPr>
          <w:rStyle w:val="mord"/>
        </w:rPr>
        <w:t>X</w:t>
      </w:r>
      <w:r w:rsidRPr="0083456F">
        <w:rPr>
          <w:rStyle w:val="mord"/>
          <w:lang w:val="el-GR"/>
        </w:rPr>
        <w:t xml:space="preserve"> </w:t>
      </w:r>
      <w:r w:rsidRPr="0083456F">
        <w:rPr>
          <w:rStyle w:val="mrel"/>
          <w:rFonts w:ascii="Cambria Math" w:hAnsi="Cambria Math" w:cs="Cambria Math"/>
          <w:lang w:val="el-GR"/>
        </w:rPr>
        <w:t>⊆</w:t>
      </w:r>
      <w:r w:rsidRPr="0083456F">
        <w:rPr>
          <w:rStyle w:val="mrel"/>
          <w:lang w:val="el-GR"/>
        </w:rPr>
        <w:t xml:space="preserve"> </w:t>
      </w:r>
      <w:r w:rsidRPr="0083456F">
        <w:rPr>
          <w:rStyle w:val="mord"/>
        </w:rPr>
        <w:t>P</w:t>
      </w:r>
      <w:r w:rsidRPr="0083456F">
        <w:rPr>
          <w:rStyle w:val="mord"/>
          <w:vertAlign w:val="subscript"/>
        </w:rPr>
        <w:t>x</w:t>
      </w:r>
      <w:r w:rsidRPr="0083456F">
        <w:rPr>
          <w:rStyle w:val="vlist-s"/>
          <w:lang w:val="el-GR"/>
        </w:rPr>
        <w:t xml:space="preserve">​ </w:t>
      </w:r>
      <w:r w:rsidRPr="0083456F">
        <w:rPr>
          <w:rStyle w:val="mrel"/>
          <w:rFonts w:ascii="Cambria Math" w:hAnsi="Cambria Math" w:cs="Cambria Math"/>
          <w:lang w:val="el-GR"/>
        </w:rPr>
        <w:t>⊆</w:t>
      </w:r>
      <w:r w:rsidRPr="0083456F">
        <w:rPr>
          <w:rStyle w:val="mrel"/>
          <w:lang w:val="el-GR"/>
        </w:rPr>
        <w:t xml:space="preserve"> </w:t>
      </w:r>
      <w:r w:rsidRPr="0083456F">
        <w:rPr>
          <w:rStyle w:val="mord"/>
        </w:rPr>
        <w:t>P</w:t>
      </w:r>
    </w:p>
    <w:p w14:paraId="0C731843" w14:textId="77777777" w:rsidR="00921264" w:rsidRPr="0083456F" w:rsidRDefault="00921264" w:rsidP="00921264">
      <w:pPr>
        <w:pStyle w:val="NormalWeb"/>
        <w:spacing w:line="360" w:lineRule="auto"/>
        <w:rPr>
          <w:lang w:val="el-GR"/>
        </w:rPr>
      </w:pPr>
      <w:r w:rsidRPr="0083456F">
        <w:rPr>
          <w:lang w:val="el-GR"/>
        </w:rPr>
        <w:t>και για τη βέλτιστη τιμή ενός  προβλήματος ακέραιου προγραμματισμού:</w:t>
      </w:r>
    </w:p>
    <w:p w14:paraId="36766D46" w14:textId="77777777" w:rsidR="007433F8" w:rsidRPr="0083456F" w:rsidRDefault="007433F8" w:rsidP="00692DE5">
      <w:pPr>
        <w:pStyle w:val="NormalWeb"/>
        <w:spacing w:line="360" w:lineRule="auto"/>
        <w:rPr>
          <w:lang w:val="el-GR"/>
        </w:rPr>
      </w:pPr>
      <w:r w:rsidRPr="0083456F">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784AF356" w14:textId="77777777" w:rsidR="009755BE" w:rsidRPr="0083456F" w:rsidRDefault="009755BE" w:rsidP="00692DE5">
      <w:pPr>
        <w:pStyle w:val="NormalWeb"/>
        <w:spacing w:line="360" w:lineRule="auto"/>
        <w:rPr>
          <w:lang w:val="el-GR"/>
        </w:rPr>
      </w:pPr>
      <w:r w:rsidRPr="0083456F">
        <w:rPr>
          <w:lang w:val="el-GR"/>
        </w:rPr>
        <w:tab/>
      </w:r>
      <m:oMath>
        <m:func>
          <m:funcPr>
            <m:ctrlPr>
              <w:rPr>
                <w:rFonts w:ascii="Cambria Math" w:hAnsi="Cambria Math"/>
                <w:lang w:val="el-GR"/>
              </w:rPr>
            </m:ctrlPr>
          </m:funcPr>
          <m:fName>
            <m:r>
              <w:rPr>
                <w:rFonts w:ascii="Cambria Math" w:hAnsi="Cambria Math"/>
              </w:rPr>
              <m:t>m</m:t>
            </m:r>
            <m:r>
              <m:rPr>
                <m:sty m:val="p"/>
              </m:rPr>
              <w:rPr>
                <w:rFonts w:ascii="Cambria Math" w:hAnsi="Cambria Math"/>
                <w:lang w:val="el-GR"/>
              </w:rPr>
              <m:t>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14:paraId="6E66336F" w14:textId="77777777" w:rsidR="00F069F7" w:rsidRPr="0083456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Αυτό σημαίνει ότι το </w:t>
      </w:r>
      <w:r w:rsidRPr="0083456F">
        <w:rPr>
          <w:rFonts w:ascii="Times New Roman" w:eastAsia="Times New Roman" w:hAnsi="Times New Roman" w:cs="Times New Roman"/>
          <w:kern w:val="0"/>
          <w14:ligatures w14:val="none"/>
        </w:rPr>
        <w:t>LP</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Relaxation</w:t>
      </w:r>
      <w:r w:rsidRPr="0083456F">
        <w:rPr>
          <w:rFonts w:ascii="Times New Roman" w:eastAsia="Times New Roman" w:hAnsi="Times New Roman" w:cs="Times New Roman"/>
          <w:kern w:val="0"/>
          <w:lang w:val="el-GR"/>
          <w14:ligatures w14:val="none"/>
        </w:rPr>
        <w:t xml:space="preserve"> παρέχει:</w:t>
      </w:r>
    </w:p>
    <w:p w14:paraId="61D019A4" w14:textId="77777777" w:rsidR="00F069F7" w:rsidRPr="0083456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ένα </w:t>
      </w:r>
      <w:r w:rsidRPr="0083456F">
        <w:rPr>
          <w:rFonts w:ascii="Times New Roman" w:eastAsia="Times New Roman" w:hAnsi="Times New Roman" w:cs="Times New Roman"/>
          <w:b/>
          <w:bCs/>
          <w:kern w:val="0"/>
          <w:lang w:val="el-GR"/>
          <w14:ligatures w14:val="none"/>
        </w:rPr>
        <w:t>κάτω φράγμα</w:t>
      </w:r>
      <w:r w:rsidRPr="0083456F">
        <w:rPr>
          <w:rFonts w:ascii="Times New Roman" w:eastAsia="Times New Roman" w:hAnsi="Times New Roman" w:cs="Times New Roman"/>
          <w:kern w:val="0"/>
          <w:lang w:val="el-GR"/>
          <w14:ligatures w14:val="none"/>
        </w:rPr>
        <w:t xml:space="preserve"> (σε προβλήματα ελαχιστοποίησης), και</w:t>
      </w:r>
    </w:p>
    <w:p w14:paraId="07748D36" w14:textId="77777777" w:rsidR="00F069F7" w:rsidRPr="0083456F"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μία </w:t>
      </w:r>
      <w:r w:rsidRPr="0083456F">
        <w:rPr>
          <w:rFonts w:ascii="Times New Roman" w:eastAsia="Times New Roman" w:hAnsi="Times New Roman" w:cs="Times New Roman"/>
          <w:b/>
          <w:bCs/>
          <w:kern w:val="0"/>
          <w:lang w:val="el-GR"/>
          <w14:ligatures w14:val="none"/>
        </w:rPr>
        <w:t>καλή προσέγγιση της γεωμετρίας</w:t>
      </w:r>
      <w:r w:rsidRPr="0083456F">
        <w:rPr>
          <w:rFonts w:ascii="Times New Roman" w:eastAsia="Times New Roman" w:hAnsi="Times New Roman" w:cs="Times New Roman"/>
          <w:kern w:val="0"/>
          <w:lang w:val="el-GR"/>
          <w14:ligatures w14:val="none"/>
        </w:rPr>
        <w:t xml:space="preserve"> του συνόλου των ακέραιων λύσεων.</w:t>
      </w:r>
    </w:p>
    <w:p w14:paraId="1D5A01EC" w14:textId="77777777" w:rsidR="00F069F7" w:rsidRPr="0083456F"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83456F">
        <w:rPr>
          <w:rFonts w:ascii="Times New Roman" w:eastAsia="Times New Roman" w:hAnsi="Times New Roman" w:cs="Times New Roman"/>
          <w:b/>
          <w:bCs/>
          <w:kern w:val="0"/>
          <w:lang w:val="el-GR"/>
          <w14:ligatures w14:val="none"/>
        </w:rPr>
        <w:t>δέντρα διακλάδωσης και φραγμών</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Branch</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and</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Bound</w:t>
      </w:r>
      <w:r w:rsidRPr="0083456F">
        <w:rPr>
          <w:rFonts w:ascii="Times New Roman" w:eastAsia="Times New Roman" w:hAnsi="Times New Roman" w:cs="Times New Roman"/>
          <w:kern w:val="0"/>
          <w:lang w:val="el-GR"/>
          <w14:ligatures w14:val="none"/>
        </w:rPr>
        <w:t xml:space="preserve">) είτε για </w:t>
      </w:r>
      <w:r w:rsidR="000E7BDD" w:rsidRPr="0083456F">
        <w:rPr>
          <w:rFonts w:ascii="Times New Roman" w:eastAsia="Times New Roman" w:hAnsi="Times New Roman" w:cs="Times New Roman"/>
          <w:b/>
          <w:bCs/>
          <w:kern w:val="0"/>
          <w:lang w:val="el-GR"/>
          <w14:ligatures w14:val="none"/>
        </w:rPr>
        <w:t>τέμνοντα επίπεδα</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Cutting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Planes</w:t>
      </w:r>
      <w:r w:rsidRPr="0083456F">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83456F">
        <w:rPr>
          <w:rFonts w:ascii="Times New Roman" w:eastAsia="Times New Roman" w:hAnsi="Times New Roman" w:cs="Times New Roman"/>
          <w:kern w:val="0"/>
          <w14:ligatures w14:val="none"/>
        </w:rPr>
        <w:t>LP</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Relaxation</w:t>
      </w:r>
      <w:r w:rsidRPr="0083456F">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sidRPr="0083456F">
        <w:rPr>
          <w:rFonts w:ascii="Times New Roman" w:eastAsia="Times New Roman" w:hAnsi="Times New Roman" w:cs="Times New Roman"/>
          <w:kern w:val="0"/>
          <w:lang w:val="el-GR"/>
          <w14:ligatures w14:val="none"/>
        </w:rPr>
        <w:t>ό</w:t>
      </w:r>
      <w:r w:rsidR="00266C03"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lang w:val="el-GR"/>
          <w14:ligatures w14:val="none"/>
        </w:rPr>
        <w:t>προβλημάτων.</w:t>
      </w:r>
    </w:p>
    <w:p w14:paraId="21088225" w14:textId="77777777" w:rsidR="000369C0" w:rsidRPr="0083456F" w:rsidRDefault="000369C0" w:rsidP="00692DE5">
      <w:pPr>
        <w:pStyle w:val="NormalWeb"/>
        <w:spacing w:line="360" w:lineRule="auto"/>
        <w:rPr>
          <w:b/>
          <w:bCs/>
          <w:color w:val="000000"/>
          <w:sz w:val="28"/>
          <w:szCs w:val="28"/>
          <w:lang w:val="el-GR"/>
        </w:rPr>
      </w:pPr>
      <w:r w:rsidRPr="0083456F">
        <w:rPr>
          <w:b/>
          <w:bCs/>
          <w:color w:val="000000"/>
          <w:sz w:val="28"/>
          <w:szCs w:val="28"/>
          <w:lang w:val="el-GR"/>
        </w:rPr>
        <w:t>2.3 Ανασκόπηση Μεθόδων Αποκατάστασης Ακεραιότητας</w:t>
      </w:r>
    </w:p>
    <w:p w14:paraId="5E757CE3" w14:textId="33A2D59C" w:rsidR="00B83AD5" w:rsidRPr="0083456F" w:rsidRDefault="00B83AD5" w:rsidP="00B83AD5">
      <w:pPr>
        <w:pStyle w:val="NormalWeb"/>
        <w:spacing w:line="360" w:lineRule="auto"/>
        <w:rPr>
          <w:lang w:val="el-GR"/>
        </w:rPr>
      </w:pPr>
      <w:r w:rsidRPr="0083456F">
        <w:rPr>
          <w:lang w:val="el-GR"/>
        </w:rPr>
        <w:t xml:space="preserve">Παρόλο που το βήμα της αποκατάστασης της ακεραιότητας είναι ένα φαινομενικά απλό βήμα, στην πραγματικότητα αποτελεί κρίσιμο και πολύπλοκο στάδιο, </w:t>
      </w:r>
      <w:commentRangeStart w:id="6"/>
      <w:r w:rsidRPr="0083456F">
        <w:rPr>
          <w:lang w:val="el-GR"/>
        </w:rPr>
        <w:t xml:space="preserve">καθώς μετατρέπει προβλήματα που αρχικά μπορεί να έχουν πολυωνυμική χρονική πολυπλοκότητα σε </w:t>
      </w:r>
      <w:r w:rsidRPr="0083456F">
        <w:t>NP</w:t>
      </w:r>
      <w:r w:rsidRPr="0083456F">
        <w:rPr>
          <w:lang w:val="el-GR"/>
        </w:rPr>
        <w:t>-</w:t>
      </w:r>
      <w:r w:rsidRPr="0083456F">
        <w:t>hard</w:t>
      </w:r>
      <w:r w:rsidRPr="0083456F">
        <w:rPr>
          <w:lang w:val="el-GR"/>
        </w:rPr>
        <w:t xml:space="preserve"> προβλήματα</w:t>
      </w:r>
      <w:commentRangeEnd w:id="6"/>
      <w:r w:rsidRPr="0083456F">
        <w:commentReference w:id="6"/>
      </w:r>
      <w:r w:rsidRPr="0083456F">
        <w:rPr>
          <w:lang w:val="el-GR"/>
        </w:rPr>
        <w:t>.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14:paraId="08E99645" w14:textId="3B8B6962" w:rsidR="00B3046B" w:rsidRPr="0083456F" w:rsidRDefault="00B3046B" w:rsidP="00B83AD5">
      <w:pPr>
        <w:pStyle w:val="NormalWeb"/>
        <w:spacing w:line="360" w:lineRule="auto"/>
        <w:rPr>
          <w:lang w:val="el-GR"/>
        </w:rPr>
      </w:pPr>
    </w:p>
    <w:p w14:paraId="6E56AEF6" w14:textId="77777777" w:rsidR="00B3046B" w:rsidRPr="0083456F" w:rsidRDefault="00B3046B" w:rsidP="00B83AD5">
      <w:pPr>
        <w:pStyle w:val="NormalWeb"/>
        <w:spacing w:line="360" w:lineRule="auto"/>
        <w:rPr>
          <w:lang w:val="el-GR"/>
        </w:rPr>
      </w:pPr>
    </w:p>
    <w:p w14:paraId="5C44FA30" w14:textId="77777777" w:rsidR="00ED6577" w:rsidRPr="0083456F" w:rsidRDefault="00ED6577" w:rsidP="00692DE5">
      <w:pPr>
        <w:pStyle w:val="NormalWeb"/>
        <w:spacing w:line="360" w:lineRule="auto"/>
        <w:rPr>
          <w:b/>
          <w:bCs/>
          <w:color w:val="000000"/>
          <w:sz w:val="28"/>
          <w:szCs w:val="28"/>
          <w:lang w:val="el-GR"/>
        </w:rPr>
      </w:pPr>
      <w:r w:rsidRPr="0083456F">
        <w:rPr>
          <w:b/>
          <w:bCs/>
          <w:color w:val="000000"/>
          <w:sz w:val="28"/>
          <w:szCs w:val="28"/>
          <w:lang w:val="el-GR"/>
        </w:rPr>
        <w:lastRenderedPageBreak/>
        <w:t>2.3.1 Μέθοδος της Εξάντλησης και υπολογιστικής πολυπλοκότητας</w:t>
      </w:r>
    </w:p>
    <w:p w14:paraId="5D3EE897" w14:textId="26067BA9" w:rsidR="00E115E3" w:rsidRPr="0083456F" w:rsidRDefault="004107CB" w:rsidP="00692DE5">
      <w:pPr>
        <w:pStyle w:val="NormalWeb"/>
        <w:spacing w:line="360" w:lineRule="auto"/>
        <w:rPr>
          <w:lang w:val="el-GR"/>
        </w:rPr>
      </w:pPr>
      <w:r w:rsidRPr="0083456F">
        <w:rPr>
          <w:lang w:val="el-GR"/>
        </w:rPr>
        <w:t>Η πλέον άμεση —και θεωρητικά ακριβής— προσέγγιση για την επίλυση ενός προβλήματος Ακέραιου Γραμμικού Προγραμματισμού (</w:t>
      </w:r>
      <w:r w:rsidRPr="0083456F">
        <w:t>ILP</w:t>
      </w:r>
      <w:r w:rsidRPr="0083456F">
        <w:rPr>
          <w:lang w:val="el-GR"/>
        </w:rPr>
        <w:t xml:space="preserve">) είναι η </w:t>
      </w:r>
      <w:r w:rsidRPr="0083456F">
        <w:rPr>
          <w:b/>
          <w:bCs/>
          <w:lang w:val="el-GR"/>
        </w:rPr>
        <w:t>πλήρης απαρίθμηση</w:t>
      </w:r>
      <w:r w:rsidRPr="0083456F">
        <w:rPr>
          <w:lang w:val="el-GR"/>
        </w:rPr>
        <w:t xml:space="preserve"> όλων των δυνατών ακέραιων λύσεων και η επιλογή της βέλτιστης μεταξύ αυτών. Ωστόσο, η μέθοδος αυτή καθίσταται </w:t>
      </w:r>
      <w:r w:rsidRPr="0083456F">
        <w:rPr>
          <w:b/>
          <w:bCs/>
          <w:lang w:val="el-GR"/>
        </w:rPr>
        <w:t>υπολογιστικά μη εφαρμόσιμη</w:t>
      </w:r>
      <w:r w:rsidRPr="0083456F">
        <w:rPr>
          <w:lang w:val="el-GR"/>
        </w:rPr>
        <w:t xml:space="preserve"> στην πράξη, εξαιτίας της </w:t>
      </w:r>
      <w:r w:rsidR="00753D03" w:rsidRPr="0083456F">
        <w:rPr>
          <w:b/>
          <w:bCs/>
          <w:lang w:val="el-GR"/>
        </w:rPr>
        <w:t>παραγοντικής</w:t>
      </w:r>
      <w:r w:rsidRPr="0083456F">
        <w:rPr>
          <w:b/>
          <w:bCs/>
          <w:lang w:val="el-GR"/>
        </w:rPr>
        <w:t xml:space="preserve"> αύξησης του χώρου </w:t>
      </w:r>
      <w:r w:rsidR="005A16DF" w:rsidRPr="0083456F">
        <w:rPr>
          <w:b/>
          <w:bCs/>
          <w:lang w:val="el-GR"/>
        </w:rPr>
        <w:t xml:space="preserve">των εφικτών </w:t>
      </w:r>
      <w:r w:rsidRPr="0083456F">
        <w:rPr>
          <w:b/>
          <w:bCs/>
          <w:lang w:val="el-GR"/>
        </w:rPr>
        <w:t>λύσεων</w:t>
      </w:r>
      <w:r w:rsidR="002D1CA5" w:rsidRPr="0083456F">
        <w:rPr>
          <w:b/>
          <w:bCs/>
          <w:lang w:val="el-GR"/>
        </w:rPr>
        <w:t xml:space="preserve"> </w:t>
      </w:r>
      <w:r w:rsidRPr="0083456F">
        <w:rPr>
          <w:lang w:val="el-GR"/>
        </w:rPr>
        <w:t xml:space="preserve">. Η </w:t>
      </w:r>
      <w:r w:rsidR="00E115E3" w:rsidRPr="0083456F">
        <w:rPr>
          <w:lang w:val="el-GR"/>
        </w:rPr>
        <w:t xml:space="preserve">υπολογιστική </w:t>
      </w:r>
      <w:r w:rsidRPr="0083456F">
        <w:rPr>
          <w:lang w:val="el-GR"/>
        </w:rPr>
        <w:t xml:space="preserve">πολυπλοκότητα </w:t>
      </w:r>
      <w:r w:rsidR="009226D6" w:rsidRPr="0083456F">
        <w:rPr>
          <w:lang w:val="el-GR"/>
        </w:rPr>
        <w:t>είναι συνάρτηση του</w:t>
      </w:r>
      <w:r w:rsidRPr="0083456F">
        <w:rPr>
          <w:lang w:val="el-GR"/>
        </w:rPr>
        <w:t xml:space="preserve"> </w:t>
      </w:r>
      <w:r w:rsidRPr="0083456F">
        <w:rPr>
          <w:b/>
          <w:bCs/>
          <w:lang w:val="el-GR"/>
        </w:rPr>
        <w:t>πλήθος των τιμών που μπορεί να λάβει κάθε</w:t>
      </w:r>
      <w:r w:rsidR="00E115E3" w:rsidRPr="0083456F">
        <w:rPr>
          <w:b/>
          <w:bCs/>
          <w:lang w:val="el-GR"/>
        </w:rPr>
        <w:t xml:space="preserve"> ακέραια</w:t>
      </w:r>
      <w:r w:rsidRPr="0083456F">
        <w:rPr>
          <w:b/>
          <w:bCs/>
          <w:lang w:val="el-GR"/>
        </w:rPr>
        <w:t xml:space="preserve"> μεταβλητή</w:t>
      </w:r>
      <w:r w:rsidRPr="0083456F">
        <w:rPr>
          <w:lang w:val="el-GR"/>
        </w:rPr>
        <w:t xml:space="preserve">, αλλά κυρίως από το </w:t>
      </w:r>
      <w:r w:rsidRPr="0083456F">
        <w:rPr>
          <w:b/>
          <w:bCs/>
          <w:lang w:val="el-GR"/>
        </w:rPr>
        <w:t>πλήθος των μεταβλητών που υπόκεινται σε ακέραιο περιορισμό</w:t>
      </w:r>
      <w:r w:rsidRPr="0083456F">
        <w:rPr>
          <w:lang w:val="el-GR"/>
        </w:rPr>
        <w:t>.</w:t>
      </w:r>
      <w:r w:rsidR="00E115E3" w:rsidRPr="0083456F">
        <w:rPr>
          <w:lang w:val="el-GR"/>
        </w:rPr>
        <w:t xml:space="preserve"> Αναλυτικότερα αν ένα πρόβλημα</w:t>
      </w:r>
      <w:r w:rsidR="00070E20" w:rsidRPr="0083456F">
        <w:rPr>
          <w:lang w:val="el-GR"/>
        </w:rPr>
        <w:t xml:space="preserve"> ακέραιου προγραμματισμού</w:t>
      </w:r>
      <w:r w:rsidR="00E115E3" w:rsidRPr="0083456F">
        <w:rPr>
          <w:lang w:val="el-GR"/>
        </w:rPr>
        <w:t xml:space="preserve"> έχει:</w:t>
      </w:r>
    </w:p>
    <w:p w14:paraId="516DCAF0" w14:textId="77777777" w:rsidR="004107CB" w:rsidRPr="0083456F" w:rsidRDefault="00E115E3" w:rsidP="00607E98">
      <w:pPr>
        <w:pStyle w:val="NormalWeb"/>
        <w:numPr>
          <w:ilvl w:val="0"/>
          <w:numId w:val="10"/>
        </w:numPr>
        <w:spacing w:line="360" w:lineRule="auto"/>
        <w:rPr>
          <w:lang w:val="el-GR"/>
        </w:rPr>
      </w:pPr>
      <w:r w:rsidRPr="0083456F">
        <w:rPr>
          <w:rStyle w:val="mord"/>
        </w:rPr>
        <w:t>n</w:t>
      </w:r>
      <w:r w:rsidRPr="0083456F">
        <w:rPr>
          <w:lang w:val="el-GR"/>
        </w:rPr>
        <w:t xml:space="preserve"> ακέραιες μεταβλητές</w:t>
      </w:r>
    </w:p>
    <w:p w14:paraId="7C0F2A1B" w14:textId="77777777" w:rsidR="00E115E3" w:rsidRPr="0083456F" w:rsidRDefault="007C0083" w:rsidP="00607E98">
      <w:pPr>
        <w:pStyle w:val="NormalWeb"/>
        <w:numPr>
          <w:ilvl w:val="0"/>
          <w:numId w:val="10"/>
        </w:numPr>
        <w:spacing w:line="360" w:lineRule="auto"/>
        <w:rPr>
          <w:lang w:val="el-GR"/>
        </w:rPr>
      </w:pPr>
      <w:r w:rsidRPr="0083456F">
        <w:rPr>
          <w:lang w:val="el-GR"/>
        </w:rPr>
        <w:t xml:space="preserve">και κάθε μεταβλητή  </w:t>
      </w:r>
      <w:r w:rsidRPr="0083456F">
        <w:rPr>
          <w:rStyle w:val="katex-mathml"/>
        </w:rPr>
        <w:t>x</w:t>
      </w:r>
      <w:r w:rsidRPr="0083456F">
        <w:rPr>
          <w:rStyle w:val="katex-mathml"/>
          <w:vertAlign w:val="subscript"/>
          <w:lang w:val="el-GR"/>
        </w:rPr>
        <w:t>ι</w:t>
      </w:r>
      <w:r w:rsidRPr="0083456F">
        <w:rPr>
          <w:rStyle w:val="vlist-s"/>
          <w:lang w:val="el-GR"/>
        </w:rPr>
        <w:t>​</w:t>
      </w:r>
      <w:r w:rsidRPr="0083456F">
        <w:rPr>
          <w:lang w:val="el-GR"/>
        </w:rPr>
        <w:t xml:space="preserve"> μπορεί να πάρει </w:t>
      </w:r>
      <w:r w:rsidRPr="0083456F">
        <w:rPr>
          <w:rStyle w:val="katex-mathml"/>
          <w:lang w:val="el-GR"/>
        </w:rPr>
        <w:t>κ</w:t>
      </w:r>
      <w:r w:rsidRPr="0083456F">
        <w:rPr>
          <w:rStyle w:val="katex-mathml"/>
          <w:vertAlign w:val="subscript"/>
          <w:lang w:val="el-GR"/>
        </w:rPr>
        <w:t>ι</w:t>
      </w:r>
      <w:r w:rsidRPr="0083456F">
        <w:rPr>
          <w:rStyle w:val="vlist-s"/>
          <w:lang w:val="el-GR"/>
        </w:rPr>
        <w:t>​</w:t>
      </w:r>
      <w:r w:rsidRPr="0083456F">
        <w:rPr>
          <w:lang w:val="el-GR"/>
        </w:rPr>
        <w:t xml:space="preserve"> διακριτές τιμές </w:t>
      </w:r>
    </w:p>
    <w:p w14:paraId="6CCF549A" w14:textId="77777777" w:rsidR="007C0083" w:rsidRPr="0083456F" w:rsidRDefault="007C0083" w:rsidP="00692DE5">
      <w:pPr>
        <w:pStyle w:val="NormalWeb"/>
        <w:spacing w:line="360" w:lineRule="auto"/>
        <w:ind w:left="420"/>
        <w:rPr>
          <w:lang w:val="el-GR"/>
        </w:rPr>
      </w:pPr>
      <w:r w:rsidRPr="0083456F">
        <w:rPr>
          <w:lang w:val="el-GR"/>
        </w:rPr>
        <w:t>Το πλήθος των λύσεων είναι:</w:t>
      </w:r>
    </w:p>
    <w:p w14:paraId="68ED8F74" w14:textId="32702921" w:rsidR="007C0083" w:rsidRPr="0083456F" w:rsidRDefault="007C0083" w:rsidP="00692DE5">
      <w:pPr>
        <w:pStyle w:val="NormalWeb"/>
        <w:spacing w:line="360" w:lineRule="auto"/>
        <w:ind w:left="420"/>
        <w:rPr>
          <w:i/>
        </w:rPr>
      </w:pPr>
      <w:r w:rsidRPr="0083456F">
        <w:rPr>
          <w:lang w:val="el-GR"/>
        </w:rPr>
        <w:tab/>
      </w:r>
      <w:r w:rsidRPr="0083456F">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rPr>
                  <m:t>i</m:t>
                </m:r>
                <m:r>
                  <w:rPr>
                    <w:rFonts w:ascii="Cambria Math" w:hAnsi="Cambria Math"/>
                    <w:lang w:val="el-GR"/>
                  </w:rPr>
                  <m:t>=1</m:t>
                </m:r>
              </m:e>
            </m:d>
          </m:sub>
          <m:sup>
            <m:r>
              <w:rPr>
                <w:rFonts w:ascii="Cambria Math" w:hAnsi="Cambria Math"/>
                <w:lang w:val="el-GR"/>
              </w:rPr>
              <m:t>n</m:t>
            </m:r>
          </m:sup>
        </m:sSubSup>
        <m:sSub>
          <m:sSubPr>
            <m:ctrlPr>
              <w:rPr>
                <w:rFonts w:ascii="Cambria Math" w:hAnsi="Cambria Math"/>
                <w:i/>
              </w:rPr>
            </m:ctrlPr>
          </m:sSubPr>
          <m:e>
            <m:r>
              <w:rPr>
                <w:rFonts w:ascii="Cambria Math" w:hAnsi="Cambria Math"/>
                <w:lang w:val="el-GR"/>
              </w:rPr>
              <m:t>κ</m:t>
            </m:r>
            <m:ctrlPr>
              <w:rPr>
                <w:rFonts w:ascii="Cambria Math" w:hAnsi="Cambria Math"/>
                <w:i/>
                <w:lang w:val="el-GR"/>
              </w:rPr>
            </m:ctrlPr>
          </m:e>
          <m:sub>
            <m:r>
              <w:rPr>
                <w:rFonts w:ascii="Cambria Math" w:hAnsi="Cambria Math"/>
              </w:rPr>
              <m:t>i</m:t>
            </m:r>
          </m:sub>
        </m:sSub>
      </m:oMath>
    </w:p>
    <w:p w14:paraId="7CA54A8D" w14:textId="562A7C77" w:rsidR="004107CB" w:rsidRPr="0083456F" w:rsidRDefault="00A8299C" w:rsidP="00692DE5">
      <w:pPr>
        <w:pStyle w:val="NormalWeb"/>
        <w:spacing w:line="360" w:lineRule="auto"/>
        <w:rPr>
          <w:lang w:val="el-GR"/>
        </w:rPr>
      </w:pPr>
      <w:r w:rsidRPr="0083456F">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συμμετρικό </w:t>
      </w:r>
      <w:r w:rsidRPr="0083456F">
        <w:t>TSP</w:t>
      </w:r>
      <w:r w:rsidRPr="0083456F">
        <w:rPr>
          <w:lang w:val="el-GR"/>
        </w:rPr>
        <w:t xml:space="preserve"> με </w:t>
      </w:r>
      <w:r w:rsidRPr="0083456F">
        <w:t>n</w:t>
      </w:r>
      <w:r w:rsidRPr="0083456F">
        <w:rPr>
          <w:lang w:val="el-GR"/>
        </w:rPr>
        <w:t xml:space="preserve"> πόλεις, το πλήθος των πιθανών διατάξεων είναι (</w:t>
      </w:r>
      <w:r w:rsidRPr="0083456F">
        <w:t>n</w:t>
      </w:r>
      <w:r w:rsidRPr="0083456F">
        <w:rPr>
          <w:lang w:val="el-GR"/>
        </w:rPr>
        <w:t xml:space="preserve">−1)!/2, αριθμός που καθιστά την εξαντλητική απαρίθμηση απαγορευτική ήδη για </w:t>
      </w:r>
      <w:r w:rsidRPr="0083456F">
        <w:t>n</w:t>
      </w:r>
      <w:r w:rsidRPr="0083456F">
        <w:rPr>
          <w:lang w:val="el-GR"/>
        </w:rPr>
        <w:t xml:space="preserve"> &gt; 15. Για τον λόγο αυτό, έχουν αναπτυχθεί </w:t>
      </w:r>
      <w:r w:rsidRPr="0083456F">
        <w:rPr>
          <w:b/>
          <w:bCs/>
          <w:lang w:val="el-GR"/>
        </w:rPr>
        <w:t>αποδοτικότερες μέθοδοι αποκατάστασης της ακεραιότητας</w:t>
      </w:r>
      <w:r w:rsidRPr="0083456F">
        <w:rPr>
          <w:lang w:val="el-GR"/>
        </w:rPr>
        <w:t xml:space="preserve">, οι οποίες βασίζονται στην </w:t>
      </w:r>
      <w:r w:rsidRPr="0083456F">
        <w:rPr>
          <w:bCs/>
          <w:lang w:val="el-GR"/>
        </w:rPr>
        <w:t>προηγούμενη επίλυση του αντίστοιχου συνεχούς γραμμικού προβλήματος</w:t>
      </w:r>
      <w:r w:rsidRPr="0083456F">
        <w:rPr>
          <w:b/>
          <w:bCs/>
          <w:lang w:val="el-GR"/>
        </w:rPr>
        <w:t xml:space="preserve"> (</w:t>
      </w:r>
      <w:r w:rsidRPr="0083456F">
        <w:rPr>
          <w:b/>
          <w:bCs/>
        </w:rPr>
        <w:t>LP</w:t>
      </w:r>
      <w:r w:rsidRPr="0083456F">
        <w:rPr>
          <w:b/>
          <w:bCs/>
          <w:lang w:val="el-GR"/>
        </w:rPr>
        <w:t xml:space="preserve"> </w:t>
      </w:r>
      <w:r w:rsidRPr="0083456F">
        <w:rPr>
          <w:b/>
          <w:bCs/>
        </w:rPr>
        <w:t>Relaxation</w:t>
      </w:r>
      <w:r w:rsidRPr="0083456F">
        <w:rPr>
          <w:b/>
          <w:bCs/>
          <w:lang w:val="el-GR"/>
        </w:rPr>
        <w:t>)</w:t>
      </w:r>
      <w:r w:rsidRPr="0083456F">
        <w:rPr>
          <w:lang w:val="el-GR"/>
        </w:rPr>
        <w:t>. Οι μέθοδοι αυτές αξιοποιούν τη λύση του συνεχούς προβλήματος είτε για την κατασκευή φραγμάτων είτε για την καθοδήγηση της αναζήτησης κατάλληλων πρόσθετων περιορισμών. Δύο από τις σημαντικότερες τεχνικές είναι</w:t>
      </w:r>
      <w:r w:rsidR="004107CB" w:rsidRPr="0083456F">
        <w:rPr>
          <w:lang w:val="el-GR"/>
        </w:rPr>
        <w:t>:</w:t>
      </w:r>
    </w:p>
    <w:p w14:paraId="6C29F543" w14:textId="77777777" w:rsidR="004107CB" w:rsidRPr="0083456F" w:rsidRDefault="004107CB" w:rsidP="00607E98">
      <w:pPr>
        <w:pStyle w:val="NormalWeb"/>
        <w:numPr>
          <w:ilvl w:val="0"/>
          <w:numId w:val="9"/>
        </w:numPr>
        <w:spacing w:line="360" w:lineRule="auto"/>
        <w:rPr>
          <w:lang w:val="el-GR"/>
        </w:rPr>
      </w:pPr>
      <w:r w:rsidRPr="0083456F">
        <w:rPr>
          <w:lang w:val="el-GR"/>
        </w:rPr>
        <w:t xml:space="preserve">η μέθοδος </w:t>
      </w:r>
      <w:r w:rsidRPr="0083456F">
        <w:rPr>
          <w:b/>
          <w:bCs/>
          <w:lang w:val="el-GR"/>
        </w:rPr>
        <w:t>Διακλάδωσης και Φραγμ</w:t>
      </w:r>
      <w:r w:rsidR="00054850" w:rsidRPr="0083456F">
        <w:rPr>
          <w:b/>
          <w:bCs/>
          <w:lang w:val="el-GR"/>
        </w:rPr>
        <w:t>ού</w:t>
      </w:r>
      <w:r w:rsidRPr="0083456F">
        <w:rPr>
          <w:b/>
          <w:bCs/>
          <w:lang w:val="el-GR"/>
        </w:rPr>
        <w:t xml:space="preserve"> (</w:t>
      </w:r>
      <w:r w:rsidRPr="0083456F">
        <w:rPr>
          <w:b/>
          <w:bCs/>
        </w:rPr>
        <w:t>Branch</w:t>
      </w:r>
      <w:r w:rsidRPr="0083456F">
        <w:rPr>
          <w:b/>
          <w:bCs/>
          <w:lang w:val="el-GR"/>
        </w:rPr>
        <w:t xml:space="preserve"> </w:t>
      </w:r>
      <w:r w:rsidRPr="0083456F">
        <w:rPr>
          <w:b/>
          <w:bCs/>
        </w:rPr>
        <w:t>and</w:t>
      </w:r>
      <w:r w:rsidRPr="0083456F">
        <w:rPr>
          <w:b/>
          <w:bCs/>
          <w:lang w:val="el-GR"/>
        </w:rPr>
        <w:t xml:space="preserve"> </w:t>
      </w:r>
      <w:r w:rsidRPr="0083456F">
        <w:rPr>
          <w:b/>
          <w:bCs/>
        </w:rPr>
        <w:t>Bound</w:t>
      </w:r>
      <w:r w:rsidRPr="0083456F">
        <w:rPr>
          <w:b/>
          <w:bCs/>
          <w:lang w:val="el-GR"/>
        </w:rPr>
        <w:t>)</w:t>
      </w:r>
      <w:r w:rsidRPr="0083456F">
        <w:rPr>
          <w:lang w:val="el-GR"/>
        </w:rPr>
        <w:t xml:space="preserve"> και</w:t>
      </w:r>
    </w:p>
    <w:p w14:paraId="20B2F6DD" w14:textId="77777777" w:rsidR="004107CB" w:rsidRPr="0083456F" w:rsidRDefault="004107CB" w:rsidP="00607E98">
      <w:pPr>
        <w:pStyle w:val="NormalWeb"/>
        <w:numPr>
          <w:ilvl w:val="0"/>
          <w:numId w:val="9"/>
        </w:numPr>
        <w:spacing w:line="360" w:lineRule="auto"/>
        <w:rPr>
          <w:lang w:val="el-GR"/>
        </w:rPr>
      </w:pPr>
      <w:r w:rsidRPr="0083456F">
        <w:rPr>
          <w:lang w:val="el-GR"/>
        </w:rPr>
        <w:t xml:space="preserve">η μέθοδος </w:t>
      </w:r>
      <w:r w:rsidR="00402C22" w:rsidRPr="0083456F">
        <w:rPr>
          <w:b/>
          <w:lang w:val="el-GR"/>
        </w:rPr>
        <w:t>Τεμνόντων Επιπέδων</w:t>
      </w:r>
      <w:r w:rsidRPr="0083456F">
        <w:rPr>
          <w:b/>
          <w:bCs/>
          <w:lang w:val="el-GR"/>
        </w:rPr>
        <w:t xml:space="preserve"> (</w:t>
      </w:r>
      <w:r w:rsidRPr="0083456F">
        <w:rPr>
          <w:b/>
          <w:bCs/>
        </w:rPr>
        <w:t>Cutting</w:t>
      </w:r>
      <w:r w:rsidRPr="0083456F">
        <w:rPr>
          <w:b/>
          <w:bCs/>
          <w:lang w:val="el-GR"/>
        </w:rPr>
        <w:t xml:space="preserve"> </w:t>
      </w:r>
      <w:r w:rsidRPr="0083456F">
        <w:rPr>
          <w:b/>
          <w:bCs/>
        </w:rPr>
        <w:t>Planes</w:t>
      </w:r>
      <w:r w:rsidRPr="0083456F">
        <w:rPr>
          <w:b/>
          <w:bCs/>
          <w:lang w:val="el-GR"/>
        </w:rPr>
        <w:t>)</w:t>
      </w:r>
      <w:r w:rsidRPr="0083456F">
        <w:rPr>
          <w:lang w:val="el-GR"/>
        </w:rPr>
        <w:t>.</w:t>
      </w:r>
    </w:p>
    <w:p w14:paraId="0CB548F1" w14:textId="77777777" w:rsidR="001A1764" w:rsidRPr="0083456F" w:rsidRDefault="001A1764" w:rsidP="00692DE5">
      <w:pPr>
        <w:pStyle w:val="NormalWeb"/>
        <w:spacing w:line="360" w:lineRule="auto"/>
        <w:rPr>
          <w:b/>
          <w:sz w:val="28"/>
          <w:szCs w:val="28"/>
          <w:lang w:val="el-GR"/>
        </w:rPr>
      </w:pPr>
      <w:r w:rsidRPr="0083456F">
        <w:rPr>
          <w:b/>
          <w:sz w:val="28"/>
          <w:szCs w:val="28"/>
          <w:lang w:val="el-GR"/>
        </w:rPr>
        <w:t>2.3.</w:t>
      </w:r>
      <w:r w:rsidR="00ED6577" w:rsidRPr="0083456F">
        <w:rPr>
          <w:b/>
          <w:sz w:val="28"/>
          <w:szCs w:val="28"/>
          <w:lang w:val="el-GR"/>
        </w:rPr>
        <w:t>2</w:t>
      </w:r>
      <w:r w:rsidRPr="0083456F">
        <w:rPr>
          <w:b/>
          <w:sz w:val="28"/>
          <w:szCs w:val="28"/>
          <w:lang w:val="el-GR"/>
        </w:rPr>
        <w:t xml:space="preserve"> Διακλάδωση και Φραγμός</w:t>
      </w:r>
    </w:p>
    <w:p w14:paraId="21BBF20F" w14:textId="77777777" w:rsidR="006719EC" w:rsidRPr="0083456F" w:rsidRDefault="006719EC" w:rsidP="00692DE5">
      <w:pPr>
        <w:pStyle w:val="NormalWeb"/>
        <w:spacing w:line="360" w:lineRule="auto"/>
        <w:rPr>
          <w:lang w:val="el-GR"/>
        </w:rPr>
      </w:pPr>
      <w:r w:rsidRPr="0083456F">
        <w:rPr>
          <w:lang w:val="el-GR"/>
        </w:rPr>
        <w:t xml:space="preserve">Η μέθοδος </w:t>
      </w:r>
      <w:r w:rsidRPr="0083456F">
        <w:rPr>
          <w:rStyle w:val="Strong"/>
          <w:lang w:val="el-GR"/>
        </w:rPr>
        <w:t>Διακλάδωσης και Φραγμού (</w:t>
      </w:r>
      <w:r w:rsidRPr="0083456F">
        <w:rPr>
          <w:rStyle w:val="Strong"/>
        </w:rPr>
        <w:t>Branch</w:t>
      </w:r>
      <w:r w:rsidRPr="0083456F">
        <w:rPr>
          <w:rStyle w:val="Strong"/>
          <w:lang w:val="el-GR"/>
        </w:rPr>
        <w:t xml:space="preserve"> </w:t>
      </w:r>
      <w:r w:rsidRPr="0083456F">
        <w:rPr>
          <w:rStyle w:val="Strong"/>
        </w:rPr>
        <w:t>and</w:t>
      </w:r>
      <w:r w:rsidRPr="0083456F">
        <w:rPr>
          <w:rStyle w:val="Strong"/>
          <w:lang w:val="el-GR"/>
        </w:rPr>
        <w:t xml:space="preserve"> </w:t>
      </w:r>
      <w:r w:rsidRPr="0083456F">
        <w:rPr>
          <w:rStyle w:val="Strong"/>
        </w:rPr>
        <w:t>Bound</w:t>
      </w:r>
      <w:r w:rsidRPr="0083456F">
        <w:rPr>
          <w:rStyle w:val="Strong"/>
          <w:lang w:val="el-GR"/>
        </w:rPr>
        <w:t>)</w:t>
      </w:r>
      <w:r w:rsidRPr="0083456F">
        <w:rPr>
          <w:lang w:val="el-GR"/>
        </w:rPr>
        <w:t xml:space="preserve"> αποτελεί μία από τις πιο διαδεδομένες τεχνικές για την επίλυση προβλημάτων ακέραιου γραμμικού </w:t>
      </w:r>
      <w:r w:rsidRPr="0083456F">
        <w:rPr>
          <w:lang w:val="el-GR"/>
        </w:rPr>
        <w:lastRenderedPageBreak/>
        <w:t xml:space="preserve">προγραμματισμού. Η βασική ιδέα της βασίζεται στην </w:t>
      </w:r>
      <w:r w:rsidRPr="0083456F">
        <w:rPr>
          <w:rStyle w:val="Strong"/>
          <w:lang w:val="el-GR"/>
        </w:rPr>
        <w:t>επαναληπτική και αναδρομική επίλυση ολοένα και λιγότερο χαλαρωμένων υποπροβλημάτων</w:t>
      </w:r>
      <w:r w:rsidRPr="0083456F">
        <w:rPr>
          <w:lang w:val="el-GR"/>
        </w:rPr>
        <w:t>, δηλαδή προβλημάτων που προκύπτουν όταν αγνοούνται προσωρινά οι περιορισμοί ακεραιότητας.</w:t>
      </w:r>
    </w:p>
    <w:p w14:paraId="4241FF3E" w14:textId="602A8839" w:rsidR="000E7BDD" w:rsidRPr="0083456F" w:rsidRDefault="00E20EE6" w:rsidP="00692DE5">
      <w:pPr>
        <w:pStyle w:val="NormalWeb"/>
        <w:spacing w:line="360" w:lineRule="auto"/>
        <w:rPr>
          <w:lang w:val="el-GR"/>
        </w:rPr>
      </w:pPr>
      <w:r w:rsidRPr="0083456F">
        <w:rPr>
          <w:lang w:val="el-GR"/>
        </w:rPr>
        <w:t>Υπό</w:t>
      </w:r>
      <w:r w:rsidR="000E7BDD" w:rsidRPr="0083456F">
        <w:rPr>
          <w:lang w:val="el-GR"/>
        </w:rPr>
        <w:t xml:space="preserve"> το πλαίσιο της μεθόδου, ο όρος </w:t>
      </w:r>
      <w:r w:rsidR="000E7BDD" w:rsidRPr="0083456F">
        <w:rPr>
          <w:rStyle w:val="Strong"/>
          <w:lang w:val="el-GR"/>
        </w:rPr>
        <w:t>υποπρόβλημα</w:t>
      </w:r>
      <w:r w:rsidR="000E7BDD" w:rsidRPr="0083456F">
        <w:rPr>
          <w:lang w:val="el-GR"/>
        </w:rPr>
        <w:t xml:space="preserve"> αναφέρεται σε ένα νέο πρόβλημα που προκύπτει από το </w:t>
      </w:r>
      <w:r w:rsidR="000E7BDD" w:rsidRPr="0083456F">
        <w:rPr>
          <w:b/>
          <w:lang w:val="el-GR"/>
        </w:rPr>
        <w:t>αρχικ</w:t>
      </w:r>
      <w:r w:rsidR="006719EC" w:rsidRPr="0083456F">
        <w:rPr>
          <w:b/>
          <w:lang w:val="el-GR"/>
        </w:rPr>
        <w:t>ά χαλαρωμένο γραμμικό πρόβλημα</w:t>
      </w:r>
      <w:r w:rsidR="000E7BDD" w:rsidRPr="0083456F">
        <w:rPr>
          <w:lang w:val="el-GR"/>
        </w:rPr>
        <w:t xml:space="preserve"> μέσω </w:t>
      </w:r>
      <w:r w:rsidR="006719EC" w:rsidRPr="0083456F">
        <w:rPr>
          <w:lang w:val="el-GR"/>
        </w:rPr>
        <w:t>της προοδευτικής</w:t>
      </w:r>
      <w:r w:rsidR="000E7BDD" w:rsidRPr="0083456F">
        <w:rPr>
          <w:lang w:val="el-GR"/>
        </w:rPr>
        <w:t xml:space="preserve"> προσθήκης</w:t>
      </w:r>
      <w:r w:rsidR="003C0442" w:rsidRPr="0083456F">
        <w:rPr>
          <w:lang w:val="el-GR"/>
        </w:rPr>
        <w:t xml:space="preserve"> ενός</w:t>
      </w:r>
      <w:r w:rsidR="000E7BDD" w:rsidRPr="0083456F">
        <w:rPr>
          <w:lang w:val="el-GR"/>
        </w:rPr>
        <w:t xml:space="preserve"> επιπλέον περιορισμ</w:t>
      </w:r>
      <w:r w:rsidR="003C0442" w:rsidRPr="0083456F">
        <w:rPr>
          <w:lang w:val="el-GR"/>
        </w:rPr>
        <w:t>ού</w:t>
      </w:r>
      <w:r w:rsidR="000E7BDD" w:rsidRPr="0083456F">
        <w:rPr>
          <w:lang w:val="el-GR"/>
        </w:rPr>
        <w:t xml:space="preserve">. Κατά τη διαδικασία της </w:t>
      </w:r>
      <w:r w:rsidR="000E7BDD" w:rsidRPr="0083456F">
        <w:rPr>
          <w:rStyle w:val="Strong"/>
          <w:lang w:val="el-GR"/>
        </w:rPr>
        <w:t>διακλάδωσης (</w:t>
      </w:r>
      <w:r w:rsidR="000E7BDD" w:rsidRPr="0083456F">
        <w:rPr>
          <w:rStyle w:val="Strong"/>
        </w:rPr>
        <w:t>branching</w:t>
      </w:r>
      <w:r w:rsidR="000E7BDD" w:rsidRPr="0083456F">
        <w:rPr>
          <w:rStyle w:val="Strong"/>
          <w:lang w:val="el-GR"/>
        </w:rPr>
        <w:t>)</w:t>
      </w:r>
      <w:r w:rsidR="000E7BDD" w:rsidRPr="0083456F">
        <w:rPr>
          <w:lang w:val="el-GR"/>
        </w:rPr>
        <w:t>, δημιουργούνται τέτοια υποπροβλήματα, με στόχο τη σταδιακή επιβολή της ακεραιότητας σ</w:t>
      </w:r>
      <w:r w:rsidR="003C0442" w:rsidRPr="0083456F">
        <w:rPr>
          <w:lang w:val="el-GR"/>
        </w:rPr>
        <w:t>ε όλες τις</w:t>
      </w:r>
      <w:r w:rsidR="000E7BDD" w:rsidRPr="0083456F">
        <w:rPr>
          <w:lang w:val="el-GR"/>
        </w:rPr>
        <w:t xml:space="preserve"> μεταβλητές απόφασης. Κάθε υποπρόβλημα ορίζει έναν μικρότερο υποχώρο</w:t>
      </w:r>
      <w:r w:rsidR="003C0442" w:rsidRPr="0083456F">
        <w:rPr>
          <w:lang w:val="el-GR"/>
        </w:rPr>
        <w:t xml:space="preserve"> εφικτών</w:t>
      </w:r>
      <w:r w:rsidR="000E7BDD" w:rsidRPr="0083456F">
        <w:rPr>
          <w:lang w:val="el-GR"/>
        </w:rPr>
        <w:t xml:space="preserve"> λύσεων του αρχικού προβλήματος και επιλύεται ως ένα νέο χαλαρωμένο γραμμικό πρόβλημα.</w:t>
      </w:r>
    </w:p>
    <w:p w14:paraId="78E9C689" w14:textId="77777777" w:rsidR="00767069" w:rsidRPr="0083456F" w:rsidRDefault="00767069" w:rsidP="00692DE5">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Η λύση κάθε χαλαρωμένου προβλήματος παρέχει </w:t>
      </w:r>
      <w:r w:rsidRPr="0083456F">
        <w:rPr>
          <w:rStyle w:val="Strong"/>
          <w:rFonts w:ascii="Times New Roman" w:hAnsi="Times New Roman" w:cs="Times New Roman"/>
          <w:lang w:val="el-GR"/>
        </w:rPr>
        <w:t>φράγματα (</w:t>
      </w:r>
      <w:r w:rsidRPr="0083456F">
        <w:rPr>
          <w:rStyle w:val="Strong"/>
          <w:rFonts w:ascii="Times New Roman" w:hAnsi="Times New Roman" w:cs="Times New Roman"/>
        </w:rPr>
        <w:t>bounds</w:t>
      </w:r>
      <w:r w:rsidRPr="0083456F">
        <w:rPr>
          <w:rStyle w:val="Strong"/>
          <w:rFonts w:ascii="Times New Roman" w:hAnsi="Times New Roman" w:cs="Times New Roman"/>
          <w:lang w:val="el-GR"/>
        </w:rPr>
        <w:t>)</w:t>
      </w:r>
      <w:r w:rsidRPr="0083456F">
        <w:rPr>
          <w:rFonts w:ascii="Times New Roman" w:hAnsi="Times New Roman" w:cs="Times New Roman"/>
          <w:lang w:val="el-GR"/>
        </w:rPr>
        <w:t xml:space="preserve"> που καθοδηγούν τη διαδικασία αναζήτησης:</w:t>
      </w:r>
    </w:p>
    <w:p w14:paraId="3B726DE1" w14:textId="20F38516" w:rsidR="00767069" w:rsidRPr="0083456F"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lang w:val="el-GR"/>
        </w:rPr>
        <w:t xml:space="preserve">Η </w:t>
      </w:r>
      <w:r w:rsidRPr="0083456F">
        <w:rPr>
          <w:rStyle w:val="Strong"/>
          <w:rFonts w:ascii="Times New Roman" w:hAnsi="Times New Roman" w:cs="Times New Roman"/>
          <w:lang w:val="el-GR"/>
        </w:rPr>
        <w:t>καλύτερη ακέραιη λύση</w:t>
      </w:r>
      <w:r w:rsidRPr="0083456F">
        <w:rPr>
          <w:rFonts w:ascii="Times New Roman" w:hAnsi="Times New Roman" w:cs="Times New Roman"/>
          <w:lang w:val="el-GR"/>
        </w:rPr>
        <w:t xml:space="preserve"> που έχει εντοπιστεί μέχρι εκείνο το σημείο παρέχει ένα </w:t>
      </w:r>
      <w:r w:rsidRPr="0083456F">
        <w:rPr>
          <w:rStyle w:val="Strong"/>
          <w:rFonts w:ascii="Times New Roman" w:hAnsi="Times New Roman" w:cs="Times New Roman"/>
          <w:lang w:val="el-GR"/>
        </w:rPr>
        <w:t>άνω φράγμα</w:t>
      </w:r>
      <w:r w:rsidRPr="0083456F">
        <w:rPr>
          <w:rStyle w:val="Strong"/>
          <w:rFonts w:ascii="Times New Roman" w:hAnsi="Times New Roman" w:cs="Times New Roman"/>
          <w:b w:val="0"/>
          <w:lang w:val="el-GR"/>
        </w:rPr>
        <w:t>(</w:t>
      </w:r>
      <w:r w:rsidR="00E20EE6" w:rsidRPr="0083456F">
        <w:rPr>
          <w:rStyle w:val="Strong"/>
          <w:rFonts w:ascii="Times New Roman" w:hAnsi="Times New Roman" w:cs="Times New Roman"/>
          <w:b w:val="0"/>
          <w:lang w:val="el-GR"/>
        </w:rPr>
        <w:t>πρ</w:t>
      </w:r>
      <w:r w:rsidR="00E20EE6" w:rsidRPr="0083456F">
        <w:rPr>
          <w:rFonts w:ascii="Times New Roman" w:hAnsi="Times New Roman" w:cs="Times New Roman"/>
          <w:lang w:val="el-GR"/>
        </w:rPr>
        <w:t>όβλημα</w:t>
      </w:r>
      <w:r w:rsidR="00756B8A" w:rsidRPr="0083456F">
        <w:rPr>
          <w:rFonts w:ascii="Times New Roman" w:hAnsi="Times New Roman" w:cs="Times New Roman"/>
          <w:lang w:val="el-GR"/>
        </w:rPr>
        <w:t xml:space="preserve"> ελαχιστοποίησης)</w:t>
      </w:r>
    </w:p>
    <w:p w14:paraId="2FEE312C" w14:textId="77777777" w:rsidR="00767069" w:rsidRPr="0083456F" w:rsidRDefault="00767069" w:rsidP="00692DE5">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Το αντίστροφο ισχύει σε προβλήματα μεγιστοποίησης.</w:t>
      </w:r>
    </w:p>
    <w:p w14:paraId="5FE1360E" w14:textId="77777777" w:rsidR="00767069"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υποπροβλήματα με τους παρακάτω περιορισμούς:</w:t>
      </w:r>
    </w:p>
    <w:p w14:paraId="5DE3A574" w14:textId="77777777" w:rsidR="00767069" w:rsidRPr="0083456F"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14:paraId="014F4257" w14:textId="77777777" w:rsidR="00767069" w:rsidRPr="0083456F" w:rsidRDefault="00C40C43" w:rsidP="00D718EA">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14:paraId="58B0A5FF" w14:textId="77777777" w:rsidR="00767069"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14:paraId="0BDD0FCB" w14:textId="1ABDC5F3"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kern w:val="0"/>
          <w14:ligatures w14:val="none"/>
        </w:rPr>
        <w:t xml:space="preserve">Το υποπρόβλημα είναι </w:t>
      </w:r>
      <w:r w:rsidRPr="0083456F">
        <w:rPr>
          <w:rFonts w:ascii="Times New Roman" w:eastAsia="Times New Roman" w:hAnsi="Times New Roman" w:cs="Times New Roman"/>
          <w:b/>
          <w:bCs/>
          <w:kern w:val="0"/>
          <w14:ligatures w14:val="none"/>
        </w:rPr>
        <w:t>αν</w:t>
      </w:r>
      <w:r w:rsidR="00E20EE6" w:rsidRPr="0083456F">
        <w:rPr>
          <w:rFonts w:ascii="Times New Roman" w:eastAsia="Times New Roman" w:hAnsi="Times New Roman" w:cs="Times New Roman"/>
          <w:b/>
          <w:bCs/>
          <w:kern w:val="0"/>
          <w:lang w:val="el-GR"/>
          <w14:ligatures w14:val="none"/>
        </w:rPr>
        <w:t>έ</w:t>
      </w:r>
      <w:proofErr w:type="spellStart"/>
      <w:r w:rsidRPr="0083456F">
        <w:rPr>
          <w:rFonts w:ascii="Times New Roman" w:eastAsia="Times New Roman" w:hAnsi="Times New Roman" w:cs="Times New Roman"/>
          <w:b/>
          <w:bCs/>
          <w:kern w:val="0"/>
          <w14:ligatures w14:val="none"/>
        </w:rPr>
        <w:t>φικτ</w:t>
      </w:r>
      <w:proofErr w:type="spellEnd"/>
      <w:r w:rsidR="00E20EE6" w:rsidRPr="0083456F">
        <w:rPr>
          <w:rFonts w:ascii="Times New Roman" w:eastAsia="Times New Roman" w:hAnsi="Times New Roman" w:cs="Times New Roman"/>
          <w:b/>
          <w:bCs/>
          <w:kern w:val="0"/>
          <w:lang w:val="el-GR"/>
          <w14:ligatures w14:val="none"/>
        </w:rPr>
        <w:t>ο</w:t>
      </w:r>
      <w:r w:rsidRPr="0083456F">
        <w:rPr>
          <w:rFonts w:ascii="Times New Roman" w:eastAsia="Times New Roman" w:hAnsi="Times New Roman" w:cs="Times New Roman"/>
          <w:kern w:val="0"/>
          <w14:ligatures w14:val="none"/>
        </w:rPr>
        <w:t>.</w:t>
      </w:r>
    </w:p>
    <w:p w14:paraId="3AB389C1" w14:textId="77777777"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βέλτιστη λύση του υποπροβλήματος είναι </w:t>
      </w:r>
      <w:r w:rsidRPr="0083456F">
        <w:rPr>
          <w:rFonts w:ascii="Times New Roman" w:eastAsia="Times New Roman" w:hAnsi="Times New Roman" w:cs="Times New Roman"/>
          <w:b/>
          <w:bCs/>
          <w:kern w:val="0"/>
          <w:lang w:val="el-GR"/>
          <w14:ligatures w14:val="none"/>
        </w:rPr>
        <w:t>χειρότερη από το άνω φράγμα</w:t>
      </w:r>
      <w:r w:rsidRPr="0083456F">
        <w:rPr>
          <w:rFonts w:ascii="Times New Roman" w:eastAsia="Times New Roman" w:hAnsi="Times New Roman" w:cs="Times New Roman"/>
          <w:kern w:val="0"/>
          <w:lang w:val="el-GR"/>
          <w14:ligatures w14:val="none"/>
        </w:rPr>
        <w:t>, άρα μπορεί να απορριφθεί.</w:t>
      </w:r>
    </w:p>
    <w:p w14:paraId="14B894FF" w14:textId="77777777" w:rsidR="00767069" w:rsidRPr="0083456F"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λύση είναι </w:t>
      </w:r>
      <w:r w:rsidRPr="0083456F">
        <w:rPr>
          <w:rFonts w:ascii="Times New Roman" w:eastAsia="Times New Roman" w:hAnsi="Times New Roman" w:cs="Times New Roman"/>
          <w:b/>
          <w:bCs/>
          <w:kern w:val="0"/>
          <w:lang w:val="el-GR"/>
          <w14:ligatures w14:val="none"/>
        </w:rPr>
        <w:t>ακέραια και βελτιώνει</w:t>
      </w:r>
      <w:r w:rsidRPr="0083456F">
        <w:rPr>
          <w:rFonts w:ascii="Times New Roman" w:eastAsia="Times New Roman" w:hAnsi="Times New Roman" w:cs="Times New Roman"/>
          <w:kern w:val="0"/>
          <w:lang w:val="el-GR"/>
          <w14:ligatures w14:val="none"/>
        </w:rPr>
        <w:t xml:space="preserve"> το άνω φράγμα.</w:t>
      </w:r>
    </w:p>
    <w:p w14:paraId="0838B2FD" w14:textId="77777777" w:rsidR="00464FD5" w:rsidRPr="0083456F"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Η δύναμη της μεθόδου έγκειται στο γεγονός ότι, μέσω της διαδικασίας του φραγμού, </w:t>
      </w:r>
      <w:r w:rsidRPr="0083456F">
        <w:rPr>
          <w:rFonts w:ascii="Times New Roman" w:eastAsia="Times New Roman" w:hAnsi="Times New Roman" w:cs="Times New Roman"/>
          <w:b/>
          <w:bCs/>
          <w:kern w:val="0"/>
          <w:lang w:val="el-GR"/>
          <w14:ligatures w14:val="none"/>
        </w:rPr>
        <w:t>αποκλείονται μεγάλες περιοχές του εφικτού χώρου</w:t>
      </w:r>
      <w:r w:rsidRPr="0083456F">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14:paraId="023737CE" w14:textId="77777777" w:rsidR="001A1273" w:rsidRPr="0083456F"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Μέσω της διαδικασίας</w:t>
      </w:r>
      <w:r w:rsidR="004E7C0F" w:rsidRPr="0083456F">
        <w:rPr>
          <w:rFonts w:ascii="Times New Roman" w:eastAsia="Times New Roman" w:hAnsi="Times New Roman" w:cs="Times New Roman"/>
          <w:kern w:val="0"/>
          <w:lang w:val="el-GR"/>
          <w14:ligatures w14:val="none"/>
        </w:rPr>
        <w:t xml:space="preserve"> του φ</w:t>
      </w:r>
      <w:r w:rsidRPr="0083456F">
        <w:rPr>
          <w:rFonts w:ascii="Times New Roman" w:eastAsia="Times New Roman" w:hAnsi="Times New Roman" w:cs="Times New Roman"/>
          <w:kern w:val="0"/>
          <w:lang w:val="el-GR"/>
          <w14:ligatures w14:val="none"/>
        </w:rPr>
        <w:t>ραγμού διασφαλίζε</w:t>
      </w:r>
      <w:r w:rsidR="004E7C0F" w:rsidRPr="0083456F">
        <w:rPr>
          <w:rFonts w:ascii="Times New Roman" w:eastAsia="Times New Roman" w:hAnsi="Times New Roman" w:cs="Times New Roman"/>
          <w:kern w:val="0"/>
          <w:lang w:val="el-GR"/>
          <w14:ligatures w14:val="none"/>
        </w:rPr>
        <w:t>ται</w:t>
      </w:r>
      <w:r w:rsidRPr="0083456F">
        <w:rPr>
          <w:rFonts w:ascii="Times New Roman" w:eastAsia="Times New Roman" w:hAnsi="Times New Roman" w:cs="Times New Roman"/>
          <w:kern w:val="0"/>
          <w:lang w:val="el-GR"/>
          <w14:ligatures w14:val="none"/>
        </w:rPr>
        <w:t xml:space="preserve"> </w:t>
      </w:r>
      <w:r w:rsidR="004E7C0F" w:rsidRPr="0083456F">
        <w:rPr>
          <w:rFonts w:ascii="Times New Roman" w:eastAsia="Times New Roman" w:hAnsi="Times New Roman" w:cs="Times New Roman"/>
          <w:kern w:val="0"/>
          <w:lang w:val="el-GR"/>
          <w14:ligatures w14:val="none"/>
        </w:rPr>
        <w:t>η</w:t>
      </w:r>
      <w:r w:rsidRPr="0083456F">
        <w:rPr>
          <w:rFonts w:ascii="Times New Roman" w:eastAsia="Times New Roman" w:hAnsi="Times New Roman" w:cs="Times New Roman"/>
          <w:kern w:val="0"/>
          <w:lang w:val="el-GR"/>
          <w14:ligatures w14:val="none"/>
        </w:rPr>
        <w:t xml:space="preserve"> εύρεση της </w:t>
      </w:r>
      <w:r w:rsidRPr="0083456F">
        <w:rPr>
          <w:rFonts w:ascii="Times New Roman" w:eastAsia="Times New Roman" w:hAnsi="Times New Roman" w:cs="Times New Roman"/>
          <w:b/>
          <w:bCs/>
          <w:kern w:val="0"/>
          <w:lang w:val="el-GR"/>
          <w14:ligatures w14:val="none"/>
        </w:rPr>
        <w:t>βέλτιστης ακέραιας λύσης</w:t>
      </w:r>
      <w:r w:rsidRPr="0083456F">
        <w:rPr>
          <w:rFonts w:ascii="Times New Roman" w:eastAsia="Times New Roman" w:hAnsi="Times New Roman" w:cs="Times New Roman"/>
          <w:kern w:val="0"/>
          <w:lang w:val="el-GR"/>
          <w14:ligatures w14:val="none"/>
        </w:rPr>
        <w:t xml:space="preserve"> χωρίς να απαιτεί</w:t>
      </w:r>
      <w:r w:rsidR="004E7C0F" w:rsidRPr="0083456F">
        <w:rPr>
          <w:rFonts w:ascii="Times New Roman" w:eastAsia="Times New Roman" w:hAnsi="Times New Roman" w:cs="Times New Roman"/>
          <w:kern w:val="0"/>
          <w:lang w:val="el-GR"/>
          <w14:ligatures w14:val="none"/>
        </w:rPr>
        <w:t>ται</w:t>
      </w:r>
      <w:r w:rsidRPr="0083456F">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sidRPr="0083456F">
        <w:rPr>
          <w:rFonts w:ascii="Times New Roman" w:eastAsia="Times New Roman" w:hAnsi="Times New Roman" w:cs="Times New Roman"/>
          <w:kern w:val="0"/>
          <w:lang w:val="el-GR"/>
          <w14:ligatures w14:val="none"/>
        </w:rPr>
        <w:t>ν. Αυτό επιτυγχάνεται</w:t>
      </w:r>
      <w:r w:rsidRPr="0083456F">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sidRPr="0083456F">
        <w:rPr>
          <w:rFonts w:ascii="Times New Roman" w:eastAsia="Times New Roman" w:hAnsi="Times New Roman" w:cs="Times New Roman"/>
          <w:kern w:val="0"/>
          <w:lang w:val="el-GR"/>
          <w14:ligatures w14:val="none"/>
        </w:rPr>
        <w:t xml:space="preserve"> της βέλτιστης λύσης</w:t>
      </w:r>
      <w:r w:rsidRPr="0083456F">
        <w:rPr>
          <w:rFonts w:ascii="Times New Roman" w:eastAsia="Times New Roman" w:hAnsi="Times New Roman" w:cs="Times New Roman"/>
          <w:kern w:val="0"/>
          <w:lang w:val="el-GR"/>
          <w14:ligatures w14:val="none"/>
        </w:rPr>
        <w:t>.</w:t>
      </w:r>
      <w:r w:rsidR="009E5EAF" w:rsidRPr="0083456F">
        <w:rPr>
          <w:rFonts w:ascii="Times New Roman" w:eastAsia="Times New Roman" w:hAnsi="Times New Roman" w:cs="Times New Roman"/>
          <w:kern w:val="0"/>
          <w:lang w:val="el-GR"/>
          <w14:ligatures w14:val="none"/>
        </w:rPr>
        <w:t xml:space="preserve"> Τα παραπάνω μπορούν να γ</w:t>
      </w:r>
      <w:r w:rsidR="005931DE" w:rsidRPr="0083456F">
        <w:rPr>
          <w:rFonts w:ascii="Times New Roman" w:eastAsia="Times New Roman" w:hAnsi="Times New Roman" w:cs="Times New Roman"/>
          <w:kern w:val="0"/>
          <w:lang w:val="el-GR"/>
          <w14:ligatures w14:val="none"/>
        </w:rPr>
        <w:t>ίνουν κατανοητά με την χρήση του παρακάτω παραδείγματος.</w:t>
      </w:r>
    </w:p>
    <w:p w14:paraId="1B648D8A" w14:textId="77777777" w:rsidR="00D718EA" w:rsidRPr="0083456F" w:rsidRDefault="00D718EA"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42023DA7" w14:textId="77777777" w:rsidR="00090625" w:rsidRPr="0083456F" w:rsidRDefault="00D441B3" w:rsidP="00090625">
      <w:pPr>
        <w:spacing w:before="100" w:beforeAutospacing="1" w:after="100" w:afterAutospacing="1" w:line="360" w:lineRule="auto"/>
        <w:rPr>
          <w:rFonts w:ascii="Times New Roman" w:hAnsi="Times New Roman" w:cs="Times New Roman"/>
          <w:vertAlign w:val="subscript"/>
          <w:lang w:val="el-GR"/>
        </w:rPr>
      </w:pPr>
      <w:r w:rsidRPr="0083456F">
        <w:rPr>
          <w:rFonts w:ascii="Times New Roman" w:hAnsi="Times New Roman" w:cs="Times New Roman"/>
          <w:lang w:val="el-GR"/>
        </w:rPr>
        <w:t>Έστω το πρόβλημα ελαχιστοποίησης:</w:t>
      </w:r>
    </w:p>
    <w:p w14:paraId="5D9EE55C" w14:textId="7F2792B9" w:rsidR="005931DE" w:rsidRPr="0083456F" w:rsidRDefault="000A42DA" w:rsidP="00090625">
      <w:pPr>
        <w:spacing w:before="100" w:beforeAutospacing="1" w:after="100" w:afterAutospacing="1" w:line="360" w:lineRule="auto"/>
        <w:jc w:val="center"/>
        <w:rPr>
          <w:rFonts w:ascii="Times New Roman" w:hAnsi="Times New Roman" w:cs="Times New Roman"/>
          <w:vertAlign w:val="subscript"/>
          <w:lang w:val="el-GR"/>
        </w:rPr>
      </w:pPr>
      <m:oMathPara>
        <m:oMathParaPr>
          <m:jc m:val="center"/>
        </m:oMathParaPr>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lang w:val="el-GR"/>
                      <w14:ligatures w14:val="none"/>
                    </w:rPr>
                  </m:ctrlPr>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kern w:val="0"/>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ctrlPr>
                    <w:rPr>
                      <w:rFonts w:ascii="Cambria Math" w:eastAsia="Times New Roman" w:hAnsi="Cambria Math" w:cs="Times New Roman"/>
                      <w:i/>
                      <w:kern w:val="0"/>
                      <w:vertAlign w:val="subscript"/>
                      <w14:ligatures w14:val="none"/>
                    </w:rPr>
                  </m:ctrlPr>
                </m:e>
                <m:sub>
                  <m:r>
                    <w:rPr>
                      <w:rFonts w:ascii="Cambria Math" w:eastAsia="Times New Roman" w:hAnsi="Cambria Math" w:cs="Times New Roman"/>
                      <w:kern w:val="0"/>
                      <w:vertAlign w:val="subscript"/>
                      <w:lang w:val="el-GR"/>
                      <w14:ligatures w14:val="none"/>
                    </w:rPr>
                    <m:t>2</m:t>
                  </m:r>
                </m:sub>
              </m:sSub>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lang w:val="el-GR"/>
              <w14:ligatures w14:val="none"/>
            </w:rPr>
            <m:t>= </m:t>
          </m:r>
          <m:r>
            <w:rPr>
              <w:rFonts w:ascii="Cambria Math" w:hAnsi="Cambria Math" w:cs="Times New Roman"/>
              <w:lang w:val="el-GR"/>
            </w:rPr>
            <m:t>7</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1</m:t>
              </m:r>
            </m:sub>
          </m:sSub>
          <m:r>
            <w:rPr>
              <w:rFonts w:ascii="Cambria Math" w:hAnsi="Cambria Math" w:cs="Times New Roman"/>
              <w:lang w:val="el-GR"/>
            </w:rPr>
            <m:t> + 8</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vertAlign w:val="subscript"/>
                  <w:lang w:val="el-GR"/>
                </w:rPr>
                <m:t>2</m:t>
              </m:r>
            </m:sub>
          </m:sSub>
        </m:oMath>
      </m:oMathPara>
    </w:p>
    <w:p w14:paraId="733B86B8" w14:textId="77777777" w:rsidR="00090625" w:rsidRPr="0083456F" w:rsidRDefault="00476D32" w:rsidP="0009062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υ</w:t>
      </w:r>
      <w:r w:rsidR="005931DE" w:rsidRPr="0083456F">
        <w:rPr>
          <w:rFonts w:ascii="Times New Roman" w:eastAsia="Times New Roman" w:hAnsi="Times New Roman" w:cs="Times New Roman"/>
          <w:kern w:val="0"/>
          <w:lang w:val="el-GR"/>
          <w14:ligatures w14:val="none"/>
        </w:rPr>
        <w:t>πό τους περιορισμούς:</w:t>
      </w:r>
    </w:p>
    <w:p w14:paraId="266DD016" w14:textId="0D3BAB5E" w:rsidR="00090625" w:rsidRPr="0083456F" w:rsidRDefault="00C40C43" w:rsidP="00090625">
      <w:pPr>
        <w:spacing w:before="100" w:beforeAutospacing="1" w:after="100" w:afterAutospacing="1" w:line="360" w:lineRule="auto"/>
        <w:ind w:left="2160" w:firstLine="720"/>
        <w:rPr>
          <w:rFonts w:ascii="Times New Roman" w:eastAsia="Times New Roman" w:hAnsi="Times New Roman" w:cs="Times New Roman"/>
          <w:kern w:val="0"/>
          <w:lang w:val="el-GR"/>
          <w14:ligatures w14:val="none"/>
        </w:rPr>
      </w:pPr>
      <m:oMath>
        <m:r>
          <w:rPr>
            <w:rFonts w:ascii="Cambria Math" w:hAnsi="Cambria Math" w:cs="Times New Roman"/>
            <w:lang w:val="el-GR"/>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oMath>
      <w:r w:rsidR="00090625" w:rsidRPr="0083456F">
        <w:rPr>
          <w:rFonts w:ascii="Times New Roman" w:eastAsia="Times New Roman" w:hAnsi="Times New Roman" w:cs="Times New Roman"/>
          <w:lang w:val="el-GR"/>
        </w:rPr>
        <w:t xml:space="preserve"> </w:t>
      </w:r>
      <w:r w:rsidR="00090625" w:rsidRPr="0083456F">
        <w:rPr>
          <w:rFonts w:ascii="Times New Roman" w:eastAsia="Times New Roman" w:hAnsi="Times New Roman" w:cs="Times New Roman"/>
          <w:lang w:val="el-GR"/>
        </w:rPr>
        <w:tab/>
      </w:r>
      <w:r w:rsidR="00090625" w:rsidRPr="0083456F">
        <w:rPr>
          <w:rFonts w:ascii="Times New Roman" w:eastAsia="Times New Roman" w:hAnsi="Times New Roman" w:cs="Times New Roman"/>
          <w:lang w:val="el-GR"/>
        </w:rPr>
        <w:tab/>
        <w:t xml:space="preserve">     </w:t>
      </w:r>
      <w:r w:rsidR="004C053F" w:rsidRPr="0083456F">
        <w:rPr>
          <w:rFonts w:ascii="Times New Roman" w:eastAsia="Times New Roman" w:hAnsi="Times New Roman" w:cs="Times New Roman"/>
          <w:lang w:val="el-GR"/>
        </w:rPr>
        <w:t>(</w:t>
      </w:r>
      <w:r w:rsidR="00237F98" w:rsidRPr="0083456F">
        <w:rPr>
          <w:rFonts w:ascii="Times New Roman" w:eastAsia="Times New Roman" w:hAnsi="Times New Roman" w:cs="Times New Roman"/>
          <w:lang w:val="el-GR"/>
        </w:rPr>
        <w:t>3.</w:t>
      </w:r>
      <w:r w:rsidR="004C053F" w:rsidRPr="0083456F">
        <w:rPr>
          <w:rFonts w:ascii="Times New Roman" w:eastAsia="Times New Roman" w:hAnsi="Times New Roman" w:cs="Times New Roman"/>
          <w:lang w:val="el-GR"/>
        </w:rPr>
        <w:t>1)</w:t>
      </w:r>
    </w:p>
    <w:p w14:paraId="2996E8EE" w14:textId="3BC5269A" w:rsidR="005931DE" w:rsidRPr="0083456F" w:rsidRDefault="00090625" w:rsidP="00090625">
      <w:pPr>
        <w:spacing w:before="100" w:beforeAutospacing="1" w:after="100" w:afterAutospacing="1" w:line="360" w:lineRule="auto"/>
        <w:jc w:val="center"/>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m:t>
        </m:r>
        <m:r>
          <w:rPr>
            <w:rFonts w:ascii="Cambria Math" w:eastAsia="Times New Roman" w:hAnsi="Cambria Math" w:cs="Times New Roman"/>
            <w:kern w:val="0"/>
            <w:lang w:val="el-GR"/>
            <w14:ligatures w14:val="none"/>
          </w:rPr>
          <m:t>8</m:t>
        </m:r>
      </m:oMath>
      <w:r w:rsidRPr="0083456F">
        <w:rPr>
          <w:rFonts w:ascii="Times New Roman" w:eastAsia="Times New Roman" w:hAnsi="Times New Roman" w:cs="Times New Roman"/>
          <w:kern w:val="0"/>
          <w:lang w:val="el-GR"/>
          <w14:ligatures w14:val="none"/>
        </w:rPr>
        <w:t xml:space="preserve">                    (</w:t>
      </w:r>
      <w:r w:rsidR="00237F98" w:rsidRPr="0083456F">
        <w:rPr>
          <w:rFonts w:ascii="Times New Roman" w:eastAsia="Times New Roman" w:hAnsi="Times New Roman" w:cs="Times New Roman"/>
          <w:kern w:val="0"/>
          <w:lang w:val="el-GR"/>
          <w14:ligatures w14:val="none"/>
        </w:rPr>
        <w:t>3.</w:t>
      </w:r>
      <w:r w:rsidRPr="0083456F">
        <w:rPr>
          <w:rFonts w:ascii="Times New Roman" w:eastAsia="Times New Roman" w:hAnsi="Times New Roman" w:cs="Times New Roman"/>
          <w:kern w:val="0"/>
          <w:lang w:val="el-GR"/>
          <w14:ligatures w14:val="none"/>
        </w:rPr>
        <w:t>2)</w:t>
      </w:r>
    </w:p>
    <w:p w14:paraId="1D72AC02" w14:textId="1E4521F7" w:rsidR="00BA090D" w:rsidRPr="0083456F" w:rsidRDefault="00AA31B9"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A090D" w:rsidRPr="0083456F">
        <w:rPr>
          <w:rFonts w:ascii="Times New Roman" w:eastAsia="Times New Roman" w:hAnsi="Times New Roman" w:cs="Times New Roman"/>
          <w:kern w:val="0"/>
          <w:lang w:val="el-GR"/>
          <w14:ligatures w14:val="none"/>
        </w:rPr>
        <w:t>3)</w:t>
      </w:r>
    </w:p>
    <w:p w14:paraId="533D8F62" w14:textId="4C8FE8CB" w:rsidR="00BA090D" w:rsidRPr="0083456F" w:rsidRDefault="00AA31B9" w:rsidP="00090625">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A090D" w:rsidRPr="0083456F">
        <w:rPr>
          <w:rFonts w:ascii="Times New Roman" w:eastAsia="Times New Roman" w:hAnsi="Times New Roman" w:cs="Times New Roman"/>
          <w:kern w:val="0"/>
          <w:lang w:val="el-GR"/>
          <w14:ligatures w14:val="none"/>
        </w:rPr>
        <w:t>4)</w:t>
      </w:r>
    </w:p>
    <w:p w14:paraId="7BB28774" w14:textId="592227E1" w:rsidR="00464FD5" w:rsidRPr="0083456F" w:rsidRDefault="00AA31B9" w:rsidP="00090625">
      <w:pPr>
        <w:spacing w:before="100" w:beforeAutospacing="1" w:after="100" w:afterAutospacing="1" w:line="360" w:lineRule="auto"/>
        <w:ind w:left="720"/>
        <w:jc w:val="center"/>
        <w:rPr>
          <w:ins w:id="7"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r>
      <w:r w:rsidR="00BA090D" w:rsidRPr="0083456F">
        <w:rPr>
          <w:rFonts w:ascii="Times New Roman" w:eastAsia="Times New Roman" w:hAnsi="Times New Roman" w:cs="Times New Roman"/>
          <w:kern w:val="0"/>
          <w:lang w:val="el-GR"/>
          <w14:ligatures w14:val="none"/>
        </w:rPr>
        <w:tab/>
        <w:t>(</w:t>
      </w:r>
      <w:r w:rsidR="00237F98" w:rsidRPr="0083456F">
        <w:rPr>
          <w:rFonts w:ascii="Times New Roman" w:eastAsia="Times New Roman" w:hAnsi="Times New Roman" w:cs="Times New Roman"/>
          <w:kern w:val="0"/>
          <w:lang w:val="el-GR"/>
          <w14:ligatures w14:val="none"/>
        </w:rPr>
        <w:t>3.</w:t>
      </w:r>
      <w:r w:rsidR="00BA090D" w:rsidRPr="0083456F">
        <w:rPr>
          <w:rFonts w:ascii="Times New Roman" w:eastAsia="Times New Roman" w:hAnsi="Times New Roman" w:cs="Times New Roman"/>
          <w:kern w:val="0"/>
          <w:lang w:val="el-GR"/>
          <w14:ligatures w14:val="none"/>
        </w:rPr>
        <w:t>5)</w:t>
      </w:r>
    </w:p>
    <w:p w14:paraId="0B0359B7" w14:textId="31969B46" w:rsidR="00A4017E" w:rsidRPr="0083456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 (</w:t>
      </w:r>
      <w:r w:rsidR="00237F98" w:rsidRPr="0083456F">
        <w:rPr>
          <w:rFonts w:ascii="Times New Roman" w:eastAsia="Times New Roman" w:hAnsi="Times New Roman" w:cs="Times New Roman"/>
          <w:kern w:val="0"/>
          <w:lang w:val="el-GR"/>
          <w14:ligatures w14:val="none"/>
        </w:rPr>
        <w:t>3.</w:t>
      </w:r>
      <w:r w:rsidRPr="0083456F">
        <w:rPr>
          <w:rFonts w:ascii="Times New Roman" w:eastAsia="Times New Roman" w:hAnsi="Times New Roman" w:cs="Times New Roman"/>
          <w:kern w:val="0"/>
          <w:lang w:val="el-GR"/>
          <w14:ligatures w14:val="none"/>
        </w:rPr>
        <w:t xml:space="preserve">5). </w:t>
      </w:r>
    </w:p>
    <w:p w14:paraId="1A957C9A" w14:textId="77777777" w:rsidR="00A4017E" w:rsidRPr="0083456F"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βέλτιστη λύση είναι:</w:t>
      </w:r>
    </w:p>
    <w:p w14:paraId="73D9DF7B" w14:textId="77777777" w:rsidR="00A4017E" w:rsidRPr="004E2480" w:rsidRDefault="00AA31B9"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14:paraId="085F7317" w14:textId="77777777" w:rsidR="008F5DD8" w:rsidRPr="0083456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Με τιμή αντικειμενικής συνάρτησης:</w:t>
      </w:r>
    </w:p>
    <w:p w14:paraId="50CEE124" w14:textId="77777777" w:rsidR="008F5DD8" w:rsidRPr="004E2480"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r>
      <w:r w:rsidRPr="0083456F">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14:paraId="2BA00D3A" w14:textId="77777777" w:rsidR="008F5DD8" w:rsidRPr="0083456F"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Εφόσον  </w:t>
      </w:r>
      <w:r w:rsidRPr="0083456F">
        <w:rPr>
          <w:rFonts w:ascii="Times New Roman" w:eastAsia="Times New Roman" w:hAnsi="Times New Roman" w:cs="Times New Roman"/>
          <w:kern w:val="0"/>
          <w14:ligatures w14:val="none"/>
        </w:rPr>
        <w:t>x</w:t>
      </w:r>
      <w:r w:rsidR="002852E4" w:rsidRPr="0083456F">
        <w:rPr>
          <w:rFonts w:ascii="Times New Roman" w:eastAsia="Times New Roman" w:hAnsi="Times New Roman" w:cs="Times New Roman"/>
          <w:kern w:val="0"/>
          <w:vertAlign w:val="subscript"/>
          <w:lang w:val="el-GR"/>
          <w14:ligatures w14:val="none"/>
        </w:rPr>
        <w:t>1</w:t>
      </w:r>
      <w:r w:rsidRPr="0083456F">
        <w:rPr>
          <w:rFonts w:ascii="Times New Roman" w:eastAsia="Times New Roman" w:hAnsi="Times New Roman" w:cs="Times New Roman"/>
          <w:kern w:val="0"/>
          <w:lang w:val="el-GR"/>
          <w14:ligatures w14:val="none"/>
        </w:rPr>
        <w:t xml:space="preserve"> δεν είναι ακέραι</w:t>
      </w:r>
      <w:r w:rsidR="002852E4" w:rsidRPr="0083456F">
        <w:rPr>
          <w:rFonts w:ascii="Times New Roman" w:eastAsia="Times New Roman" w:hAnsi="Times New Roman" w:cs="Times New Roman"/>
          <w:kern w:val="0"/>
          <w:lang w:val="el-GR"/>
          <w14:ligatures w14:val="none"/>
        </w:rPr>
        <w:t>α</w:t>
      </w:r>
      <w:r w:rsidRPr="0083456F">
        <w:rPr>
          <w:rFonts w:ascii="Times New Roman" w:eastAsia="Times New Roman" w:hAnsi="Times New Roman" w:cs="Times New Roman"/>
          <w:kern w:val="0"/>
          <w:lang w:val="el-GR"/>
          <w14:ligatures w14:val="none"/>
        </w:rPr>
        <w:t>, ξεκινά η διαδικασία διακλάδωσης με βάση τον περιορισμό:</w:t>
      </w:r>
    </w:p>
    <w:p w14:paraId="36283A2B" w14:textId="77777777" w:rsidR="008F5DD8" w:rsidRPr="004E2480" w:rsidRDefault="00AA31B9"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14:paraId="404C6421" w14:textId="77777777" w:rsidR="008F5DD8" w:rsidRPr="004E2480" w:rsidRDefault="00AA31B9"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14:paraId="4DAA1E07" w14:textId="77777777" w:rsidR="00464FD5" w:rsidRPr="0083456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83456F">
        <w:rPr>
          <w:rFonts w:ascii="Times New Roman" w:eastAsia="Times New Roman" w:hAnsi="Times New Roman" w:cs="Times New Roman"/>
          <w:kern w:val="0"/>
          <w14:ligatures w14:val="none"/>
        </w:rPr>
        <w:t>x</w:t>
      </w:r>
      <w:r w:rsidR="00464FD5" w:rsidRPr="0083456F">
        <w:rPr>
          <w:rFonts w:ascii="Times New Roman" w:eastAsia="Times New Roman" w:hAnsi="Times New Roman" w:cs="Times New Roman"/>
          <w:kern w:val="0"/>
          <w:vertAlign w:val="subscript"/>
          <w:lang w:val="el-GR"/>
          <w14:ligatures w14:val="none"/>
        </w:rPr>
        <w:t>2</w:t>
      </w:r>
      <w:r w:rsidRPr="0083456F">
        <w:rPr>
          <w:rFonts w:ascii="Times New Roman" w:eastAsia="Times New Roman" w:hAnsi="Times New Roman" w:cs="Times New Roman"/>
          <w:kern w:val="0"/>
          <w:lang w:val="el-GR"/>
          <w14:ligatures w14:val="none"/>
        </w:rPr>
        <w:t>​</w:t>
      </w:r>
      <w:r w:rsidR="00464FD5"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lang w:val="el-GR"/>
          <w14:ligatures w14:val="none"/>
        </w:rPr>
        <w:t xml:space="preserve"> κ.ο.κ.</w:t>
      </w:r>
    </w:p>
    <w:p w14:paraId="124EDCCB" w14:textId="77777777" w:rsidR="00C17641" w:rsidRPr="0083456F"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Στο αντίστοιχο </w:t>
      </w:r>
      <w:r w:rsidRPr="0083456F">
        <w:rPr>
          <w:rFonts w:ascii="Times New Roman" w:eastAsia="Times New Roman" w:hAnsi="Times New Roman" w:cs="Times New Roman"/>
          <w:b/>
          <w:bCs/>
          <w:kern w:val="0"/>
          <w:lang w:val="el-GR"/>
          <w14:ligatures w14:val="none"/>
        </w:rPr>
        <w:t>δέντρο διακλάδωσης</w:t>
      </w:r>
      <w:r w:rsidRPr="0083456F">
        <w:rPr>
          <w:rFonts w:ascii="Times New Roman" w:eastAsia="Times New Roman" w:hAnsi="Times New Roman" w:cs="Times New Roman"/>
          <w:kern w:val="0"/>
          <w:lang w:val="el-GR"/>
          <w14:ligatures w14:val="none"/>
        </w:rPr>
        <w:t>, οι καταστάσεις απεικονίζονται χρωματικά:</w:t>
      </w:r>
    </w:p>
    <w:p w14:paraId="767920F3"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b/>
          <w:bCs/>
          <w:kern w:val="0"/>
          <w14:ligatures w14:val="none"/>
        </w:rPr>
        <w:t>Πράσινο</w:t>
      </w:r>
      <w:r w:rsidRPr="0083456F">
        <w:rPr>
          <w:rFonts w:ascii="Times New Roman" w:eastAsia="Times New Roman" w:hAnsi="Times New Roman" w:cs="Times New Roman"/>
          <w:kern w:val="0"/>
          <w14:ligatures w14:val="none"/>
        </w:rPr>
        <w:t>: συνεχίζεται η διαδικασία.</w:t>
      </w:r>
    </w:p>
    <w:p w14:paraId="1FF1F5E0"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b/>
          <w:bCs/>
          <w:kern w:val="0"/>
          <w:lang w:val="el-GR"/>
          <w14:ligatures w14:val="none"/>
        </w:rPr>
        <w:t>Κόκκινο</w:t>
      </w:r>
      <w:r w:rsidRPr="0083456F">
        <w:rPr>
          <w:rFonts w:ascii="Times New Roman" w:eastAsia="Times New Roman" w:hAnsi="Times New Roman" w:cs="Times New Roman"/>
          <w:kern w:val="0"/>
          <w:lang w:val="el-GR"/>
          <w14:ligatures w14:val="none"/>
        </w:rPr>
        <w:t>: τερματισμός λόγω ανεφικτότητας ή χειρότερης λύσης.</w:t>
      </w:r>
    </w:p>
    <w:p w14:paraId="207265EC" w14:textId="77777777" w:rsidR="00C17641" w:rsidRPr="0083456F"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b/>
          <w:bCs/>
          <w:kern w:val="0"/>
          <w:lang w:val="el-GR"/>
          <w14:ligatures w14:val="none"/>
        </w:rPr>
        <w:t>Πορτοκαλί</w:t>
      </w:r>
      <w:r w:rsidRPr="0083456F">
        <w:rPr>
          <w:rFonts w:ascii="Times New Roman" w:eastAsia="Times New Roman" w:hAnsi="Times New Roman" w:cs="Times New Roman"/>
          <w:kern w:val="0"/>
          <w:lang w:val="el-GR"/>
          <w14:ligatures w14:val="none"/>
        </w:rPr>
        <w:t>: εφικτή ακέραια λύση (όχι απαραίτητα τελική).</w:t>
      </w:r>
    </w:p>
    <w:p w14:paraId="5FBCD684" w14:textId="0E8315D2" w:rsidR="00384FAD" w:rsidRPr="0083456F"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b/>
          <w:bCs/>
          <w:kern w:val="0"/>
          <w14:ligatures w14:val="none"/>
        </w:rPr>
        <w:t>Κίτρινο</w:t>
      </w:r>
      <w:r w:rsidRPr="0083456F">
        <w:rPr>
          <w:rFonts w:ascii="Times New Roman" w:eastAsia="Times New Roman" w:hAnsi="Times New Roman" w:cs="Times New Roman"/>
          <w:kern w:val="0"/>
          <w14:ligatures w14:val="none"/>
        </w:rPr>
        <w:t>: τελική βέλτιστη λύση</w:t>
      </w:r>
      <w:r w:rsidR="00D80CC8" w:rsidRPr="0083456F">
        <w:rPr>
          <w:rFonts w:ascii="Times New Roman" w:eastAsia="Times New Roman" w:hAnsi="Times New Roman" w:cs="Times New Roman"/>
          <w:kern w:val="0"/>
          <w14:ligatures w14:val="none"/>
        </w:rPr>
        <w:t>.</w:t>
      </w:r>
    </w:p>
    <w:p w14:paraId="55E8D5E8" w14:textId="6062FD18"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b/>
          <w:bCs/>
          <w:kern w:val="0"/>
          <w14:ligatures w14:val="none"/>
        </w:rPr>
      </w:pPr>
    </w:p>
    <w:p w14:paraId="50947D6D" w14:textId="6B9C942A"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70ECF9BA" w14:textId="4E35591E"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FA8BA2C" w14:textId="36FB27DD"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5C35291E" w14:textId="7E7749F3"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15CD841" w14:textId="21E0FB86"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4F1E0936" w14:textId="4E544C09"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12F5D2EF" w14:textId="7BA9D03F"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3CA6EE48" w14:textId="6B10217C"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4E19060" w14:textId="3C6C964E"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2CCF099A" w14:textId="1DB01591"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07380D22" w14:textId="77777777" w:rsidR="00B3046B" w:rsidRPr="0083456F" w:rsidRDefault="00B3046B" w:rsidP="00B3046B">
      <w:pPr>
        <w:spacing w:before="100" w:beforeAutospacing="1" w:after="100" w:afterAutospacing="1" w:line="360" w:lineRule="auto"/>
        <w:ind w:left="720"/>
        <w:rPr>
          <w:rFonts w:ascii="Times New Roman" w:eastAsia="Times New Roman" w:hAnsi="Times New Roman" w:cs="Times New Roman"/>
          <w:kern w:val="0"/>
          <w14:ligatures w14:val="none"/>
        </w:rPr>
      </w:pPr>
    </w:p>
    <w:p w14:paraId="6A7E603D" w14:textId="77777777" w:rsidR="00384FAD" w:rsidRPr="0083456F" w:rsidRDefault="004D7E7C" w:rsidP="00692DE5">
      <w:pPr>
        <w:spacing w:before="100" w:beforeAutospacing="1" w:after="100" w:afterAutospacing="1" w:line="360" w:lineRule="auto"/>
        <w:rPr>
          <w:rFonts w:ascii="Times New Roman" w:hAnsi="Times New Roman" w:cs="Times New Roman"/>
          <w:lang w:val="el-GR"/>
        </w:rPr>
      </w:pPr>
      <w:r w:rsidRPr="0083456F">
        <w:rPr>
          <w:rFonts w:ascii="Times New Roman" w:eastAsia="Times New Roman" w:hAnsi="Times New Roman" w:cs="Times New Roman"/>
          <w:kern w:val="0"/>
          <w:lang w:val="el-GR"/>
          <w14:ligatures w14:val="none"/>
        </w:rPr>
        <w:lastRenderedPageBreak/>
        <w:t>Σχήμα 2.1</w:t>
      </w:r>
      <w:r w:rsidRPr="0083456F">
        <w:rPr>
          <w:rFonts w:ascii="Times New Roman" w:hAnsi="Times New Roman" w:cs="Times New Roman"/>
          <w:lang w:val="el-GR"/>
        </w:rPr>
        <w:t xml:space="preserve">:Δέντρο διακλάδωσης για την επίλυση του προβλήματος με τη μέθοδο </w:t>
      </w:r>
      <w:r w:rsidRPr="0083456F">
        <w:rPr>
          <w:rFonts w:ascii="Times New Roman" w:hAnsi="Times New Roman" w:cs="Times New Roman"/>
        </w:rPr>
        <w:t>Branch</w:t>
      </w:r>
      <w:r w:rsidRPr="0083456F">
        <w:rPr>
          <w:rFonts w:ascii="Times New Roman" w:hAnsi="Times New Roman" w:cs="Times New Roman"/>
          <w:lang w:val="el-GR"/>
        </w:rPr>
        <w:t xml:space="preserve"> </w:t>
      </w:r>
      <w:r w:rsidRPr="0083456F">
        <w:rPr>
          <w:rFonts w:ascii="Times New Roman" w:hAnsi="Times New Roman" w:cs="Times New Roman"/>
        </w:rPr>
        <w:t>and</w:t>
      </w:r>
      <w:r w:rsidRPr="0083456F">
        <w:rPr>
          <w:rFonts w:ascii="Times New Roman" w:hAnsi="Times New Roman" w:cs="Times New Roman"/>
          <w:lang w:val="el-GR"/>
        </w:rPr>
        <w:t xml:space="preserve"> </w:t>
      </w:r>
      <w:r w:rsidRPr="0083456F">
        <w:rPr>
          <w:rFonts w:ascii="Times New Roman" w:hAnsi="Times New Roman" w:cs="Times New Roman"/>
        </w:rPr>
        <w:t>Bound</w:t>
      </w:r>
      <w:bookmarkStart w:id="8" w:name="_Hlk200539686"/>
      <w:r w:rsidR="00D17B14" w:rsidRPr="0083456F">
        <w:rPr>
          <w:rFonts w:ascii="Times New Roman" w:hAnsi="Times New Roman" w:cs="Times New Roman"/>
          <w:lang w:val="el-GR"/>
        </w:rPr>
        <w:t>.</w:t>
      </w:r>
    </w:p>
    <w:p w14:paraId="0D3EFFA5" w14:textId="77777777" w:rsidR="00384FAD" w:rsidRPr="0083456F"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14:anchorId="10E5E316" wp14:editId="5E457292">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27FE"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Βέλτιστη λύση: (2.33, 0)</w:t>
                            </w:r>
                          </w:p>
                          <w:p w14:paraId="0E154419"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E5E316"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" fillcolor="#4472c4 [3204]" strokecolor="#1f3763 [1604]" strokeweight="1pt">
                <v:textbox>
                  <w:txbxContent>
                    <w:p w14:paraId="7C9227FE"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Βέλτιστη λύση: (2.33, 0)</w:t>
                      </w:r>
                    </w:p>
                    <w:p w14:paraId="0E154419" w14:textId="77777777" w:rsidR="00324C18" w:rsidRPr="0083456F" w:rsidRDefault="00324C18" w:rsidP="00D11EAD">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16.33</w:t>
                      </w:r>
                    </w:p>
                  </w:txbxContent>
                </v:textbox>
                <w10:wrap anchorx="margin"/>
              </v:rect>
            </w:pict>
          </mc:Fallback>
        </mc:AlternateContent>
      </w:r>
      <w:r w:rsidRPr="0083456F">
        <w:rPr>
          <w:rFonts w:ascii="Times New Roman" w:eastAsia="Times New Roman" w:hAnsi="Times New Roman" w:cs="Times New Roman"/>
          <w:kern w:val="0"/>
          <w:lang w:val="el-GR"/>
          <w14:ligatures w14:val="none"/>
        </w:rPr>
        <w:tab/>
        <w:t xml:space="preserve"> </w:t>
      </w:r>
    </w:p>
    <w:p w14:paraId="44E21D9B" w14:textId="77777777" w:rsidR="00B31FD3" w:rsidRPr="0083456F"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294931FE" wp14:editId="780FA6C6">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14:anchorId="0B7E0167" wp14:editId="7C088F7A">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6F752AF6" wp14:editId="7CFE1214">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5D16A2D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2</w:t>
                            </w:r>
                          </w:p>
                          <w:p w14:paraId="4871901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(3, 0)</w:t>
                            </w:r>
                          </w:p>
                          <w:p w14:paraId="47B1532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w:t>
                            </w:r>
                          </w:p>
                          <w:p w14:paraId="78CF59ED" w14:textId="77777777" w:rsidR="00324C18" w:rsidRPr="00604983" w:rsidRDefault="00324C18"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2AF6"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14:paraId="5D16A2D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2</w:t>
                      </w:r>
                    </w:p>
                    <w:p w14:paraId="4871901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(3, 0)</w:t>
                      </w:r>
                    </w:p>
                    <w:p w14:paraId="47B15324"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w:t>
                      </w:r>
                    </w:p>
                    <w:p w14:paraId="78CF59ED" w14:textId="77777777" w:rsidR="00324C18" w:rsidRPr="00604983" w:rsidRDefault="00324C18" w:rsidP="00604983">
                      <w:pPr>
                        <w:jc w:val="center"/>
                        <w:rPr>
                          <w:lang w:val="el-GR"/>
                        </w:rPr>
                      </w:pPr>
                    </w:p>
                  </w:txbxContent>
                </v:textbox>
              </v:rect>
            </w:pict>
          </mc:Fallback>
        </mc:AlternateContent>
      </w:r>
      <w:r w:rsidR="00604983"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14:anchorId="3A088D11" wp14:editId="75188C2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43CE309" w14:textId="77777777" w:rsidR="00324C18" w:rsidRPr="0083456F" w:rsidRDefault="00324C18" w:rsidP="00B31FD3">
                            <w:pPr>
                              <w:jc w:val="center"/>
                              <w:rPr>
                                <w:rFonts w:ascii="Times New Roman" w:hAnsi="Times New Roman" w:cs="Times New Roman"/>
                                <w:lang w:val="el-GR"/>
                              </w:rPr>
                            </w:pPr>
                            <w:bookmarkStart w:id="9" w:name="_Hlk200533170"/>
                            <w:r w:rsidRPr="0083456F">
                              <w:rPr>
                                <w:rFonts w:ascii="Times New Roman" w:hAnsi="Times New Roman" w:cs="Times New Roman"/>
                                <w:lang w:val="el-GR"/>
                              </w:rPr>
                              <w:t>Υποπρόβλημα 1</w:t>
                            </w:r>
                          </w:p>
                          <w:p w14:paraId="2EDE707D"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Βέλτιστη λύση: (2, 0.8)</w:t>
                            </w:r>
                          </w:p>
                          <w:p w14:paraId="268E494C"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20.4</w:t>
                            </w:r>
                          </w:p>
                          <w:bookmarkEnd w:id="9"/>
                          <w:p w14:paraId="3B9EB2F0" w14:textId="77777777" w:rsidR="00324C18" w:rsidRPr="0083456F" w:rsidRDefault="00324C18" w:rsidP="00B31FD3">
                            <w:pPr>
                              <w:jc w:val="center"/>
                              <w:rPr>
                                <w:rFonts w:ascii="Times New Roman" w:hAnsi="Times New Roman" w:cs="Times New Roman"/>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88D11"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14:paraId="043CE309" w14:textId="77777777" w:rsidR="00324C18" w:rsidRPr="0083456F" w:rsidRDefault="00324C18" w:rsidP="00B31FD3">
                      <w:pPr>
                        <w:jc w:val="center"/>
                        <w:rPr>
                          <w:rFonts w:ascii="Times New Roman" w:hAnsi="Times New Roman" w:cs="Times New Roman"/>
                          <w:lang w:val="el-GR"/>
                        </w:rPr>
                      </w:pPr>
                      <w:bookmarkStart w:id="10" w:name="_Hlk200533170"/>
                      <w:r w:rsidRPr="0083456F">
                        <w:rPr>
                          <w:rFonts w:ascii="Times New Roman" w:hAnsi="Times New Roman" w:cs="Times New Roman"/>
                          <w:lang w:val="el-GR"/>
                        </w:rPr>
                        <w:t>Υποπρόβλημα 1</w:t>
                      </w:r>
                    </w:p>
                    <w:p w14:paraId="2EDE707D"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Βέλτιστη λύση: (2, 0.8)</w:t>
                      </w:r>
                    </w:p>
                    <w:p w14:paraId="268E494C" w14:textId="77777777" w:rsidR="00324C18" w:rsidRPr="0083456F" w:rsidRDefault="00324C18" w:rsidP="00B31FD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20.4</w:t>
                      </w:r>
                    </w:p>
                    <w:bookmarkEnd w:id="10"/>
                    <w:p w14:paraId="3B9EB2F0" w14:textId="77777777" w:rsidR="00324C18" w:rsidRPr="0083456F" w:rsidRDefault="00324C18" w:rsidP="00B31FD3">
                      <w:pPr>
                        <w:jc w:val="center"/>
                        <w:rPr>
                          <w:rFonts w:ascii="Times New Roman" w:hAnsi="Times New Roman" w:cs="Times New Roman"/>
                          <w:color w:val="70AD47" w:themeColor="accent6"/>
                          <w:lang w:val="el-GR"/>
                        </w:rPr>
                      </w:pPr>
                    </w:p>
                  </w:txbxContent>
                </v:textbox>
                <w10:wrap type="square" anchorx="margin"/>
              </v:rect>
            </w:pict>
          </mc:Fallback>
        </mc:AlternateContent>
      </w:r>
      <w:r w:rsidR="00B31FD3" w:rsidRPr="0083456F">
        <w:rPr>
          <w:rFonts w:ascii="Times New Roman" w:eastAsia="Times New Roman" w:hAnsi="Times New Roman" w:cs="Times New Roman"/>
          <w:noProof/>
          <w:kern w:val="0"/>
          <w:lang w:val="el-GR"/>
        </w:rPr>
        <w:t xml:space="preserve">                                                                                             </w:t>
      </w:r>
    </w:p>
    <w:p w14:paraId="319693C8" w14:textId="77777777" w:rsidR="005931DE" w:rsidRPr="0083456F" w:rsidRDefault="00AA31B9"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sidRPr="0083456F">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78B03CA4" w14:textId="77777777" w:rsidR="00604983" w:rsidRPr="0083456F"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noProof/>
          <w:lang w:val="el-GR"/>
        </w:rPr>
        <mc:AlternateContent>
          <mc:Choice Requires="wps">
            <w:drawing>
              <wp:anchor distT="0" distB="0" distL="114300" distR="114300" simplePos="0" relativeHeight="251667456" behindDoc="0" locked="0" layoutInCell="1" allowOverlap="1" wp14:anchorId="49C4CEB7" wp14:editId="1E3B1EB8">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sidRPr="0083456F">
        <w:rPr>
          <w:rFonts w:ascii="Times New Roman" w:hAnsi="Times New Roman" w:cs="Times New Roman"/>
          <w:noProof/>
          <w:lang w:val="el-GR"/>
        </w:rPr>
        <mc:AlternateContent>
          <mc:Choice Requires="wps">
            <w:drawing>
              <wp:anchor distT="0" distB="0" distL="114300" distR="114300" simplePos="0" relativeHeight="251669504" behindDoc="0" locked="0" layoutInCell="1" allowOverlap="1" wp14:anchorId="5D164352" wp14:editId="3A218FC2">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sidRPr="0083456F">
        <w:rPr>
          <w:rFonts w:ascii="Times New Roman" w:hAnsi="Times New Roman" w:cs="Times New Roman"/>
          <w:noProof/>
          <w:lang w:val="el-GR"/>
        </w:rPr>
        <mc:AlternateContent>
          <mc:Choice Requires="wps">
            <w:drawing>
              <wp:anchor distT="0" distB="0" distL="114300" distR="114300" simplePos="0" relativeHeight="251673600" behindDoc="0" locked="0" layoutInCell="1" allowOverlap="1" wp14:anchorId="3494DFB1" wp14:editId="4E565773">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2E780CE"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1.2</w:t>
                            </w:r>
                          </w:p>
                          <w:p w14:paraId="064505E1"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(1.967, 1)</w:t>
                            </w:r>
                          </w:p>
                          <w:p w14:paraId="20FF2E3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21.41</w:t>
                            </w:r>
                          </w:p>
                          <w:p w14:paraId="789C6AD4" w14:textId="77777777" w:rsidR="00324C18" w:rsidRPr="00604983" w:rsidRDefault="00324C18"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4DFB1"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14:paraId="02E780CE"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Υποπρόβλημα 1.2</w:t>
                      </w:r>
                    </w:p>
                    <w:p w14:paraId="064505E1"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Βέλτιστη λύση: (1.967, 1)</w:t>
                      </w:r>
                    </w:p>
                    <w:p w14:paraId="20FF2E35" w14:textId="77777777" w:rsidR="00324C18" w:rsidRPr="0083456F" w:rsidRDefault="00324C18" w:rsidP="00604983">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21.41</w:t>
                      </w:r>
                    </w:p>
                    <w:p w14:paraId="789C6AD4" w14:textId="77777777" w:rsidR="00324C18" w:rsidRPr="00604983" w:rsidRDefault="00324C18" w:rsidP="00604983">
                      <w:pPr>
                        <w:jc w:val="center"/>
                        <w:rPr>
                          <w:color w:val="70AD47" w:themeColor="accent6"/>
                          <w:lang w:val="el-GR"/>
                        </w:rPr>
                      </w:pPr>
                    </w:p>
                  </w:txbxContent>
                </v:textbox>
                <w10:wrap type="square" anchorx="margin"/>
              </v:rect>
            </w:pict>
          </mc:Fallback>
        </mc:AlternateContent>
      </w:r>
      <w:r w:rsidR="00604983" w:rsidRPr="0083456F">
        <w:rPr>
          <w:rFonts w:ascii="Times New Roman" w:hAnsi="Times New Roman" w:cs="Times New Roman"/>
          <w:noProof/>
          <w:lang w:val="el-GR"/>
        </w:rPr>
        <mc:AlternateContent>
          <mc:Choice Requires="wps">
            <w:drawing>
              <wp:anchor distT="0" distB="0" distL="114300" distR="114300" simplePos="0" relativeHeight="251671552" behindDoc="1" locked="0" layoutInCell="1" allowOverlap="1" wp14:anchorId="6165C1EC" wp14:editId="17CD7133">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5F7355F9" w14:textId="77777777" w:rsidR="00324C18" w:rsidRPr="0083456F" w:rsidRDefault="00324C18" w:rsidP="00604983">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Υποπρόβλημα 1.1</w:t>
                            </w:r>
                          </w:p>
                          <w:p w14:paraId="66B627FE" w14:textId="77777777" w:rsidR="00324C18" w:rsidRPr="0083456F" w:rsidRDefault="00324C18" w:rsidP="006B321C">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5C1EC"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14:paraId="5F7355F9" w14:textId="77777777" w:rsidR="00324C18" w:rsidRPr="0083456F" w:rsidRDefault="00324C18" w:rsidP="00604983">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Υποπρόβλημα 1.1</w:t>
                      </w:r>
                    </w:p>
                    <w:p w14:paraId="66B627FE" w14:textId="77777777" w:rsidR="00324C18" w:rsidRPr="0083456F" w:rsidRDefault="00324C18" w:rsidP="006B321C">
                      <w:pPr>
                        <w:jc w:val="center"/>
                        <w:rPr>
                          <w:rFonts w:ascii="Times New Roman" w:hAnsi="Times New Roman" w:cs="Times New Roman"/>
                          <w:color w:val="000000" w:themeColor="text1"/>
                          <w:lang w:val="el-GR"/>
                        </w:rPr>
                      </w:pPr>
                      <w:r w:rsidRPr="0083456F">
                        <w:rPr>
                          <w:rFonts w:ascii="Times New Roman" w:hAnsi="Times New Roman" w:cs="Times New Roman"/>
                          <w:color w:val="000000" w:themeColor="text1"/>
                          <w:lang w:val="el-GR"/>
                        </w:rPr>
                        <w:t>Ανέφικτο</w:t>
                      </w:r>
                    </w:p>
                  </w:txbxContent>
                </v:textbox>
                <w10:wrap type="tight" anchorx="margin"/>
              </v:rect>
            </w:pict>
          </mc:Fallback>
        </mc:AlternateContent>
      </w:r>
    </w:p>
    <w:p w14:paraId="1C134961" w14:textId="77777777" w:rsidR="00E135B5" w:rsidRPr="0083456F" w:rsidRDefault="00AA31B9"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83456F">
        <w:rPr>
          <w:color w:val="000000"/>
          <w:lang w:val="el-GR"/>
        </w:rPr>
        <w:t xml:space="preserve">   </w:t>
      </w:r>
      <w:r w:rsidR="00604983" w:rsidRPr="0083456F">
        <w:rPr>
          <w:color w:val="000000"/>
          <w:lang w:val="el-GR"/>
        </w:rPr>
        <w:t xml:space="preserve">      </w:t>
      </w:r>
      <w:r w:rsidR="00B31FD3" w:rsidRPr="0083456F">
        <w:rPr>
          <w:color w:val="000000"/>
          <w:lang w:val="el-GR"/>
        </w:rPr>
        <w:t xml:space="preserve">                </w:t>
      </w:r>
      <w:r w:rsidR="00C3020F" w:rsidRPr="0083456F">
        <w:rPr>
          <w:color w:val="000000"/>
          <w:lang w:val="el-GR"/>
        </w:rPr>
        <w:t xml:space="preserve">            </w:t>
      </w:r>
      <w:r w:rsidR="00604983" w:rsidRPr="0083456F">
        <w:rPr>
          <w:color w:val="000000"/>
          <w:lang w:val="el-GR"/>
        </w:rPr>
        <w:t xml:space="preserve">               </w:t>
      </w:r>
      <w:r w:rsidR="00B31FD3"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2AF2D400" w14:textId="77777777" w:rsidR="00604983" w:rsidRPr="0083456F" w:rsidRDefault="00604983" w:rsidP="00692DE5">
      <w:pPr>
        <w:pStyle w:val="NormalWeb"/>
        <w:spacing w:line="360" w:lineRule="auto"/>
        <w:rPr>
          <w:b/>
          <w:color w:val="000000"/>
          <w:lang w:val="el-GR"/>
        </w:rPr>
      </w:pPr>
    </w:p>
    <w:p w14:paraId="40BBBB99" w14:textId="77777777" w:rsidR="00604983" w:rsidRPr="0083456F" w:rsidRDefault="00976470"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75648" behindDoc="0" locked="0" layoutInCell="1" allowOverlap="1" wp14:anchorId="3F7C6BAC" wp14:editId="233B7D8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sidRPr="0083456F">
        <w:rPr>
          <w:noProof/>
          <w:lang w:val="el-GR"/>
        </w:rPr>
        <mc:AlternateContent>
          <mc:Choice Requires="wps">
            <w:drawing>
              <wp:anchor distT="0" distB="0" distL="114300" distR="114300" simplePos="0" relativeHeight="251677696" behindDoc="0" locked="0" layoutInCell="1" allowOverlap="1" wp14:anchorId="3C4B67EE" wp14:editId="33DEDEAB">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14:paraId="7D18ADE0" w14:textId="77777777" w:rsidR="00604983" w:rsidRPr="0083456F" w:rsidRDefault="00AA3CE5"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79744" behindDoc="0" locked="0" layoutInCell="1" allowOverlap="1" wp14:anchorId="08110B5C" wp14:editId="10ED759B">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626F3AB"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w:t>
                            </w:r>
                          </w:p>
                          <w:p w14:paraId="5F5ED1B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(1, 3.2)</w:t>
                            </w:r>
                          </w:p>
                          <w:p w14:paraId="53A15212"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32.6</w:t>
                            </w:r>
                          </w:p>
                          <w:p w14:paraId="6ED65387"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10B5C"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14:paraId="4626F3AB"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w:t>
                      </w:r>
                    </w:p>
                    <w:p w14:paraId="5F5ED1B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(1, 3.2)</w:t>
                      </w:r>
                    </w:p>
                    <w:p w14:paraId="53A15212"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32.6</w:t>
                      </w:r>
                    </w:p>
                    <w:p w14:paraId="6ED65387" w14:textId="77777777" w:rsidR="00324C18" w:rsidRPr="00604983" w:rsidRDefault="00324C18" w:rsidP="00AA3CE5">
                      <w:pPr>
                        <w:jc w:val="center"/>
                        <w:rPr>
                          <w:color w:val="70AD47" w:themeColor="accent6"/>
                          <w:lang w:val="el-GR"/>
                        </w:rPr>
                      </w:pP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681792" behindDoc="0" locked="0" layoutInCell="1" allowOverlap="1" wp14:anchorId="00C58318" wp14:editId="3442E3A5">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2CF4431"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1.2.2</w:t>
                            </w:r>
                          </w:p>
                          <w:p w14:paraId="3477CBCA"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72D1E2DD"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58318"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14:paraId="12CF4431"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1.2.2</w:t>
                      </w:r>
                    </w:p>
                    <w:p w14:paraId="3477CBCA"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72D1E2DD" w14:textId="77777777" w:rsidR="00324C18" w:rsidRPr="00604983" w:rsidRDefault="00324C18" w:rsidP="00AA3CE5">
                      <w:pPr>
                        <w:jc w:val="center"/>
                        <w:rPr>
                          <w:color w:val="70AD47" w:themeColor="accent6"/>
                          <w:lang w:val="el-GR"/>
                        </w:rPr>
                      </w:pPr>
                    </w:p>
                  </w:txbxContent>
                </v:textbox>
                <w10:wrap type="square" anchorx="margin"/>
              </v:rect>
            </w:pict>
          </mc:Fallback>
        </mc:AlternateContent>
      </w:r>
      <w:r w:rsidRPr="0083456F">
        <w:rPr>
          <w:b/>
          <w:color w:val="000000"/>
          <w:lang w:val="el-GR"/>
        </w:rPr>
        <w:tab/>
      </w:r>
      <w:r w:rsidRPr="0083456F">
        <w:rPr>
          <w:b/>
          <w:color w:val="000000"/>
          <w:lang w:val="el-GR"/>
        </w:rPr>
        <w:tab/>
      </w:r>
      <w:r w:rsidRPr="0083456F">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14:paraId="36D36DA6" w14:textId="77777777" w:rsidR="00604983" w:rsidRPr="0083456F" w:rsidRDefault="00D47D98" w:rsidP="00692DE5">
      <w:pPr>
        <w:pStyle w:val="NormalWeb"/>
        <w:spacing w:line="360" w:lineRule="auto"/>
        <w:rPr>
          <w:b/>
          <w:color w:val="000000"/>
          <w:lang w:val="el-GR"/>
        </w:rPr>
      </w:pPr>
      <w:r w:rsidRPr="0083456F">
        <w:rPr>
          <w:b/>
          <w:noProof/>
          <w:color w:val="000000"/>
          <w:lang w:val="el-GR"/>
        </w:rPr>
        <mc:AlternateContent>
          <mc:Choice Requires="wps">
            <w:drawing>
              <wp:anchor distT="45720" distB="45720" distL="114300" distR="114300" simplePos="0" relativeHeight="251692032" behindDoc="0" locked="0" layoutInCell="1" allowOverlap="1" wp14:anchorId="05240611" wp14:editId="52095FFA">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C40C1DA" w14:textId="77777777" w:rsidR="00324C18" w:rsidRPr="0083456F" w:rsidRDefault="00324C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40611"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14:paraId="0C40C1DA" w14:textId="77777777" w:rsidR="00324C18" w:rsidRPr="0083456F" w:rsidRDefault="00324C1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≤3</m:t>
                          </m:r>
                        </m:oMath>
                      </m:oMathPara>
                    </w:p>
                  </w:txbxContent>
                </v:textbox>
                <w10:wrap type="square"/>
              </v:shape>
            </w:pict>
          </mc:Fallback>
        </mc:AlternateContent>
      </w:r>
      <w:r w:rsidRPr="0083456F">
        <w:rPr>
          <w:b/>
          <w:noProof/>
          <w:color w:val="000000"/>
          <w:lang w:val="el-GR"/>
        </w:rPr>
        <mc:AlternateContent>
          <mc:Choice Requires="wps">
            <w:drawing>
              <wp:anchor distT="45720" distB="45720" distL="114300" distR="114300" simplePos="0" relativeHeight="251694080" behindDoc="0" locked="0" layoutInCell="1" allowOverlap="1" wp14:anchorId="4CB3D8F1" wp14:editId="2A9672EA">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4AAB2FC" w14:textId="77777777" w:rsidR="00324C18" w:rsidRPr="0083456F" w:rsidRDefault="00324C18" w:rsidP="00D47D9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3D8F1"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14:paraId="24AAB2FC" w14:textId="77777777" w:rsidR="00324C18" w:rsidRPr="0083456F" w:rsidRDefault="00324C18" w:rsidP="00D47D9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≥4 </m:t>
                          </m:r>
                        </m:oMath>
                      </m:oMathPara>
                    </w:p>
                  </w:txbxContent>
                </v:textbox>
                <w10:wrap type="square"/>
              </v:shape>
            </w:pict>
          </mc:Fallback>
        </mc:AlternateContent>
      </w:r>
      <w:r w:rsidR="00AA3CE5" w:rsidRPr="0083456F">
        <w:rPr>
          <w:noProof/>
          <w:lang w:val="el-GR"/>
        </w:rPr>
        <mc:AlternateContent>
          <mc:Choice Requires="wps">
            <w:drawing>
              <wp:anchor distT="0" distB="0" distL="114300" distR="114300" simplePos="0" relativeHeight="251685888" behindDoc="0" locked="0" layoutInCell="1" allowOverlap="1" wp14:anchorId="68C33AEB" wp14:editId="24B84741">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sidRPr="0083456F">
        <w:rPr>
          <w:noProof/>
          <w:lang w:val="el-GR"/>
        </w:rPr>
        <mc:AlternateContent>
          <mc:Choice Requires="wps">
            <w:drawing>
              <wp:anchor distT="0" distB="0" distL="114300" distR="114300" simplePos="0" relativeHeight="251683840" behindDoc="0" locked="0" layoutInCell="1" allowOverlap="1" wp14:anchorId="4C924215" wp14:editId="21FE05AF">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sidRPr="0083456F">
        <w:rPr>
          <w:noProof/>
          <w:lang w:val="el-GR"/>
        </w:rPr>
        <mc:AlternateContent>
          <mc:Choice Requires="wps">
            <w:drawing>
              <wp:anchor distT="0" distB="0" distL="114300" distR="114300" simplePos="0" relativeHeight="251687936" behindDoc="0" locked="0" layoutInCell="1" allowOverlap="1" wp14:anchorId="292CCD30" wp14:editId="36C87046">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8CFE598"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1.2.1.1</w:t>
                            </w:r>
                          </w:p>
                          <w:p w14:paraId="7AA7B7A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0F3E88A6"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CD30"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14:paraId="18CFE598"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1.2.1.1</w:t>
                      </w:r>
                    </w:p>
                    <w:p w14:paraId="7AA7B7AE"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Ανέφικτο</w:t>
                      </w:r>
                    </w:p>
                    <w:p w14:paraId="0F3E88A6" w14:textId="77777777" w:rsidR="00324C18" w:rsidRPr="00604983" w:rsidRDefault="00324C18" w:rsidP="00AA3CE5">
                      <w:pPr>
                        <w:jc w:val="center"/>
                        <w:rPr>
                          <w:color w:val="70AD47" w:themeColor="accent6"/>
                          <w:lang w:val="el-GR"/>
                        </w:rPr>
                      </w:pPr>
                    </w:p>
                  </w:txbxContent>
                </v:textbox>
                <w10:wrap type="square" anchorx="margin"/>
              </v:rect>
            </w:pict>
          </mc:Fallback>
        </mc:AlternateContent>
      </w:r>
    </w:p>
    <w:p w14:paraId="68225C22" w14:textId="77777777" w:rsidR="00AA3CE5" w:rsidRPr="0083456F" w:rsidRDefault="00AA3CE5"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689984" behindDoc="0" locked="0" layoutInCell="1" allowOverlap="1" wp14:anchorId="4287EBFF" wp14:editId="737562CF">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25048643"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1.2.1.2</w:t>
                            </w:r>
                          </w:p>
                          <w:p w14:paraId="399F87FD"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(0,6667, 4)</w:t>
                            </w:r>
                          </w:p>
                          <w:p w14:paraId="3830D1F9"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36.67</w:t>
                            </w:r>
                          </w:p>
                          <w:p w14:paraId="43F407DC" w14:textId="77777777" w:rsidR="00324C18" w:rsidRPr="00604983" w:rsidRDefault="00324C1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7EBF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14:paraId="25048643"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Υποπρόβλημα 1.2.1.2</w:t>
                      </w:r>
                    </w:p>
                    <w:p w14:paraId="399F87FD"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Βέλτιστη λύση: (0,6667, 4)</w:t>
                      </w:r>
                    </w:p>
                    <w:p w14:paraId="3830D1F9" w14:textId="77777777" w:rsidR="00324C18" w:rsidRPr="0083456F" w:rsidRDefault="00324C18" w:rsidP="00AA3CE5">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36.67</w:t>
                      </w:r>
                    </w:p>
                    <w:p w14:paraId="43F407DC" w14:textId="77777777" w:rsidR="00324C18" w:rsidRPr="00604983" w:rsidRDefault="00324C18" w:rsidP="00AA3CE5">
                      <w:pPr>
                        <w:jc w:val="center"/>
                        <w:rPr>
                          <w:color w:val="70AD47" w:themeColor="accent6"/>
                          <w:lang w:val="el-GR"/>
                        </w:rPr>
                      </w:pPr>
                    </w:p>
                  </w:txbxContent>
                </v:textbox>
                <w10:wrap type="square" anchorx="margin"/>
              </v:rect>
            </w:pict>
          </mc:Fallback>
        </mc:AlternateContent>
      </w:r>
    </w:p>
    <w:p w14:paraId="09357499" w14:textId="77777777" w:rsidR="00AA3CE5" w:rsidRPr="0083456F" w:rsidRDefault="00AA3CE5" w:rsidP="00692DE5">
      <w:pPr>
        <w:pStyle w:val="NormalWeb"/>
        <w:spacing w:line="360" w:lineRule="auto"/>
        <w:rPr>
          <w:b/>
          <w:color w:val="000000"/>
          <w:lang w:val="el-GR"/>
        </w:rPr>
      </w:pPr>
    </w:p>
    <w:p w14:paraId="62C6C8CD" w14:textId="77777777" w:rsidR="00AA3CE5" w:rsidRPr="0083456F" w:rsidRDefault="002624B9" w:rsidP="00692DE5">
      <w:pPr>
        <w:pStyle w:val="NormalWeb"/>
        <w:spacing w:line="360" w:lineRule="auto"/>
        <w:rPr>
          <w:b/>
          <w:color w:val="000000"/>
          <w:lang w:val="el-GR"/>
        </w:rPr>
      </w:pPr>
      <w:r w:rsidRPr="0083456F">
        <w:rPr>
          <w:b/>
          <w:noProof/>
          <w:color w:val="000000"/>
          <w:lang w:val="el-GR"/>
        </w:rPr>
        <mc:AlternateContent>
          <mc:Choice Requires="wps">
            <w:drawing>
              <wp:anchor distT="45720" distB="45720" distL="114300" distR="114300" simplePos="0" relativeHeight="251706368" behindDoc="0" locked="0" layoutInCell="1" allowOverlap="1" wp14:anchorId="795CA2D8" wp14:editId="71E03E37">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06B8BE13"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CA2D8"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14:paraId="06B8BE13"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oMath>
                      </m:oMathPara>
                    </w:p>
                  </w:txbxContent>
                </v:textbox>
                <w10:wrap type="square" anchorx="margin"/>
              </v:shape>
            </w:pict>
          </mc:Fallback>
        </mc:AlternateContent>
      </w:r>
      <w:r w:rsidRPr="0083456F">
        <w:rPr>
          <w:b/>
          <w:noProof/>
          <w:color w:val="000000"/>
          <w:lang w:val="el-GR"/>
        </w:rPr>
        <mc:AlternateContent>
          <mc:Choice Requires="wps">
            <w:drawing>
              <wp:anchor distT="45720" distB="45720" distL="114300" distR="114300" simplePos="0" relativeHeight="251704320" behindDoc="0" locked="0" layoutInCell="1" allowOverlap="1" wp14:anchorId="42BFA6A9" wp14:editId="4D6983C6">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14:paraId="2A0D99BC"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FA6A9"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14:paraId="2A0D99BC" w14:textId="77777777" w:rsidR="00324C18" w:rsidRPr="0083456F" w:rsidRDefault="00324C18" w:rsidP="002624B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m:t>
                          </m:r>
                        </m:oMath>
                      </m:oMathPara>
                    </w:p>
                  </w:txbxContent>
                </v:textbox>
                <w10:wrap type="square"/>
              </v:shape>
            </w:pict>
          </mc:Fallback>
        </mc:AlternateContent>
      </w:r>
      <w:r w:rsidRPr="0083456F">
        <w:rPr>
          <w:noProof/>
          <w:lang w:val="el-GR"/>
        </w:rPr>
        <mc:AlternateContent>
          <mc:Choice Requires="wps">
            <w:drawing>
              <wp:anchor distT="0" distB="0" distL="114300" distR="114300" simplePos="0" relativeHeight="251698176" behindDoc="0" locked="0" layoutInCell="1" allowOverlap="1" wp14:anchorId="63F12FB9" wp14:editId="36C0C285">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sidRPr="0083456F">
        <w:rPr>
          <w:noProof/>
          <w:lang w:val="el-GR"/>
        </w:rPr>
        <mc:AlternateContent>
          <mc:Choice Requires="wps">
            <w:drawing>
              <wp:anchor distT="0" distB="0" distL="114300" distR="114300" simplePos="0" relativeHeight="251696128" behindDoc="0" locked="0" layoutInCell="1" allowOverlap="1" wp14:anchorId="1BF33AE4" wp14:editId="5D26F6B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14:paraId="7F125BA7" w14:textId="77777777" w:rsidR="00AA3CE5" w:rsidRPr="0083456F" w:rsidRDefault="002624B9" w:rsidP="00692DE5">
      <w:pPr>
        <w:pStyle w:val="NormalWeb"/>
        <w:spacing w:line="360" w:lineRule="auto"/>
        <w:rPr>
          <w:b/>
          <w:color w:val="000000"/>
          <w:lang w:val="el-GR"/>
        </w:rPr>
      </w:pPr>
      <w:r w:rsidRPr="0083456F">
        <w:rPr>
          <w:noProof/>
          <w:lang w:val="el-GR"/>
        </w:rPr>
        <mc:AlternateContent>
          <mc:Choice Requires="wps">
            <w:drawing>
              <wp:anchor distT="0" distB="0" distL="114300" distR="114300" simplePos="0" relativeHeight="251702272" behindDoc="0" locked="0" layoutInCell="1" allowOverlap="1" wp14:anchorId="3AD4E6E3" wp14:editId="14AA62B7">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41634EB8"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1.2.1.2.2</w:t>
                            </w:r>
                          </w:p>
                          <w:p w14:paraId="19CFCE60"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Βέλτιστη λύση: (1, 4)</w:t>
                            </w:r>
                          </w:p>
                          <w:p w14:paraId="542CF112"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39</w:t>
                            </w:r>
                          </w:p>
                          <w:p w14:paraId="5B292238" w14:textId="77777777" w:rsidR="00324C18" w:rsidRPr="00604983" w:rsidRDefault="00324C1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4E6E3"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14:paraId="41634EB8"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1.2.1.2.2</w:t>
                      </w:r>
                    </w:p>
                    <w:p w14:paraId="19CFCE60"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Βέλτιστη λύση: (1, 4)</w:t>
                      </w:r>
                    </w:p>
                    <w:p w14:paraId="542CF112"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Τιμή αντικειμενική συνάρτησης: 39</w:t>
                      </w:r>
                    </w:p>
                    <w:p w14:paraId="5B292238" w14:textId="77777777" w:rsidR="00324C18" w:rsidRPr="00604983" w:rsidRDefault="00324C18" w:rsidP="002624B9">
                      <w:pPr>
                        <w:jc w:val="center"/>
                        <w:rPr>
                          <w:color w:val="70AD47" w:themeColor="accent6"/>
                          <w:lang w:val="el-GR"/>
                        </w:rPr>
                      </w:pP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700224" behindDoc="0" locked="0" layoutInCell="1" allowOverlap="1" wp14:anchorId="6799CE8F" wp14:editId="12963A1D">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69A9E621"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1.2.1.2.1</w:t>
                            </w:r>
                          </w:p>
                          <w:p w14:paraId="35EE7A6C"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Ανέφικτο</w:t>
                            </w:r>
                          </w:p>
                          <w:p w14:paraId="18DB536F" w14:textId="77777777" w:rsidR="00324C18" w:rsidRPr="00604983" w:rsidRDefault="00324C1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9CE8F"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14:paraId="69A9E621"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Υποπρόβλημα 1.2.1.2.1</w:t>
                      </w:r>
                    </w:p>
                    <w:p w14:paraId="35EE7A6C" w14:textId="77777777" w:rsidR="00324C18" w:rsidRPr="0083456F" w:rsidRDefault="00324C18" w:rsidP="002624B9">
                      <w:pPr>
                        <w:jc w:val="center"/>
                        <w:rPr>
                          <w:rFonts w:ascii="Times New Roman" w:hAnsi="Times New Roman" w:cs="Times New Roman"/>
                          <w:lang w:val="el-GR"/>
                        </w:rPr>
                      </w:pPr>
                      <w:r w:rsidRPr="0083456F">
                        <w:rPr>
                          <w:rFonts w:ascii="Times New Roman" w:hAnsi="Times New Roman" w:cs="Times New Roman"/>
                          <w:lang w:val="el-GR"/>
                        </w:rPr>
                        <w:t>Ανέφικτο</w:t>
                      </w:r>
                    </w:p>
                    <w:p w14:paraId="18DB536F" w14:textId="77777777" w:rsidR="00324C18" w:rsidRPr="00604983" w:rsidRDefault="00324C18" w:rsidP="002624B9">
                      <w:pPr>
                        <w:jc w:val="center"/>
                        <w:rPr>
                          <w:color w:val="70AD47" w:themeColor="accent6"/>
                          <w:lang w:val="el-GR"/>
                        </w:rPr>
                      </w:pPr>
                    </w:p>
                  </w:txbxContent>
                </v:textbox>
                <w10:wrap type="square" anchorx="margin"/>
              </v:rect>
            </w:pict>
          </mc:Fallback>
        </mc:AlternateContent>
      </w:r>
    </w:p>
    <w:p w14:paraId="7E53072E" w14:textId="77777777" w:rsidR="00AA3CE5" w:rsidRPr="0083456F" w:rsidRDefault="00AA3CE5" w:rsidP="00692DE5">
      <w:pPr>
        <w:pStyle w:val="NormalWeb"/>
        <w:spacing w:line="360" w:lineRule="auto"/>
        <w:rPr>
          <w:b/>
          <w:color w:val="000000"/>
          <w:lang w:val="el-GR"/>
        </w:rPr>
      </w:pPr>
    </w:p>
    <w:p w14:paraId="5247771B" w14:textId="77777777" w:rsidR="00AA3CE5" w:rsidRPr="0083456F" w:rsidRDefault="00AA3CE5" w:rsidP="00692DE5">
      <w:pPr>
        <w:pStyle w:val="NormalWeb"/>
        <w:spacing w:line="360" w:lineRule="auto"/>
        <w:rPr>
          <w:b/>
          <w:color w:val="000000"/>
          <w:lang w:val="el-GR"/>
        </w:rPr>
      </w:pPr>
    </w:p>
    <w:bookmarkEnd w:id="8"/>
    <w:p w14:paraId="1AB12958" w14:textId="77777777" w:rsidR="00AA3CE5" w:rsidRPr="0083456F" w:rsidRDefault="00AA3CE5" w:rsidP="00692DE5">
      <w:pPr>
        <w:pStyle w:val="NormalWeb"/>
        <w:spacing w:line="360" w:lineRule="auto"/>
        <w:rPr>
          <w:b/>
          <w:color w:val="000000"/>
          <w:lang w:val="el-GR"/>
        </w:rPr>
      </w:pPr>
    </w:p>
    <w:p w14:paraId="198BC2FA" w14:textId="77777777" w:rsidR="004D7E7C" w:rsidRPr="0083456F" w:rsidRDefault="004D7E7C" w:rsidP="00692DE5">
      <w:pPr>
        <w:pStyle w:val="NormalWeb"/>
        <w:spacing w:line="360" w:lineRule="auto"/>
        <w:rPr>
          <w:lang w:val="el-GR"/>
        </w:rPr>
      </w:pPr>
      <w:r w:rsidRPr="0083456F">
        <w:rPr>
          <w:lang w:val="el-GR"/>
        </w:rPr>
        <w:lastRenderedPageBreak/>
        <w:t>Αξίζει να σημειωθεί ότι η διαδικασία της διακλάδωσης εκτείνεται καθ’ ύψος, με την έννοια ότι πριν εξεταστεί το επόμενο υποπρόβλημα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ανεφικτότητας του υποπροβλήματος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83456F">
        <w:t>depth</w:t>
      </w:r>
      <w:r w:rsidRPr="0083456F">
        <w:rPr>
          <w:lang w:val="el-GR"/>
        </w:rPr>
        <w:t>-</w:t>
      </w:r>
      <w:r w:rsidRPr="0083456F">
        <w:t>first</w:t>
      </w:r>
      <w:r w:rsidRPr="0083456F">
        <w:rPr>
          <w:lang w:val="el-GR"/>
        </w:rPr>
        <w:t xml:space="preserve"> </w:t>
      </w:r>
      <w:r w:rsidRPr="0083456F">
        <w:t>search</w:t>
      </w:r>
      <w:r w:rsidRPr="0083456F">
        <w:rPr>
          <w:lang w:val="el-GR"/>
        </w:rPr>
        <w:t>), επιτρέποντας την έγκαιρη ενημέρωση του άνω φράγματος σε περίπτωση εύρεσης έγκυρων ακέραιων λύσεων.</w:t>
      </w:r>
    </w:p>
    <w:p w14:paraId="21C3B887" w14:textId="5CF35A70" w:rsidR="004D7E7C" w:rsidRPr="0083456F" w:rsidRDefault="004D7E7C" w:rsidP="00692DE5">
      <w:pPr>
        <w:pStyle w:val="NormalWeb"/>
        <w:spacing w:line="360" w:lineRule="auto"/>
        <w:rPr>
          <w:lang w:val="el-GR"/>
        </w:rPr>
      </w:pPr>
      <w:r w:rsidRPr="0083456F">
        <w:rPr>
          <w:lang w:val="el-GR"/>
        </w:rPr>
        <w:t>Ωστόσο, η ταχύτητα σύγκλισης προς τη βέλτιστη λύση επηρεάζεται σημαντικά και από τη σειρά με την οποία επιλύονται τα υποπροβλήματα σε κάθε επίπεδο. Στο συγκεκριμένο παράδειγμα, αν η επίλυση είχε ξεκινήσει από το υποπρόβλημα 2, ο αλγόριθμος θα μπορούσε να είχε τερματίσει νωρίτερα. Η λύση του υποπροβλήματος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νωρίτερη αποκοπή (</w:t>
      </w:r>
      <w:r w:rsidRPr="0083456F">
        <w:t>pruning</w:t>
      </w:r>
      <w:r w:rsidRPr="0083456F">
        <w:rPr>
          <w:lang w:val="el-GR"/>
        </w:rPr>
        <w:t>) πολλών υποπροβλημάτων, επιταχύνοντας σημαντικά τη σύγκλιση προς τη βέλτιστη λύση.</w:t>
      </w:r>
      <w:r w:rsidR="009D4393" w:rsidRPr="0083456F">
        <w:rPr>
          <w:lang w:val="el-GR"/>
        </w:rPr>
        <w:t xml:space="preserve"> Παρακάτω παρατίθεται το δέντρο διακλάδωσης σε </w:t>
      </w:r>
      <w:r w:rsidR="00507F0D" w:rsidRPr="0083456F">
        <w:rPr>
          <w:lang w:val="el-GR"/>
        </w:rPr>
        <w:t>περίπτωση</w:t>
      </w:r>
      <w:r w:rsidR="009D4393" w:rsidRPr="0083456F">
        <w:rPr>
          <w:lang w:val="el-GR"/>
        </w:rPr>
        <w:t xml:space="preserve"> που ξεκινούσαμε τον αλγόριθμο από την επίλυση του υποπροβλήματος 2 </w:t>
      </w:r>
      <w:r w:rsidR="00E20EE6" w:rsidRPr="0083456F">
        <w:rPr>
          <w:lang w:val="el-GR"/>
        </w:rPr>
        <w:t>αντί</w:t>
      </w:r>
      <w:r w:rsidR="009D4393" w:rsidRPr="0083456F">
        <w:rPr>
          <w:lang w:val="el-GR"/>
        </w:rPr>
        <w:t xml:space="preserve"> του υποπροβλήματος 1.</w:t>
      </w:r>
    </w:p>
    <w:p w14:paraId="27B45707" w14:textId="77777777" w:rsidR="009D4393" w:rsidRPr="0083456F" w:rsidRDefault="009D4393" w:rsidP="00692DE5">
      <w:pPr>
        <w:pStyle w:val="NormalWeb"/>
        <w:spacing w:line="360" w:lineRule="auto"/>
        <w:rPr>
          <w:lang w:val="el-GR"/>
        </w:rPr>
      </w:pPr>
    </w:p>
    <w:p w14:paraId="4C7B67E8" w14:textId="77777777" w:rsidR="005B7243" w:rsidRPr="0083456F" w:rsidRDefault="005B7243" w:rsidP="00692DE5">
      <w:pPr>
        <w:pStyle w:val="NormalWeb"/>
        <w:spacing w:line="360" w:lineRule="auto"/>
        <w:rPr>
          <w:lang w:val="el-GR"/>
        </w:rPr>
      </w:pPr>
    </w:p>
    <w:p w14:paraId="354E0A3F" w14:textId="77777777" w:rsidR="00EA702C" w:rsidRPr="0083456F" w:rsidRDefault="00EA702C" w:rsidP="00692DE5">
      <w:pPr>
        <w:pStyle w:val="NormalWeb"/>
        <w:spacing w:line="360" w:lineRule="auto"/>
        <w:rPr>
          <w:lang w:val="el-GR"/>
        </w:rPr>
      </w:pPr>
    </w:p>
    <w:p w14:paraId="4095617B" w14:textId="77777777" w:rsidR="003E4C02" w:rsidRPr="0083456F" w:rsidRDefault="003E4C02" w:rsidP="00692DE5">
      <w:pPr>
        <w:pStyle w:val="NormalWeb"/>
        <w:spacing w:line="360" w:lineRule="auto"/>
        <w:rPr>
          <w:lang w:val="el-GR"/>
        </w:rPr>
      </w:pPr>
    </w:p>
    <w:p w14:paraId="78A0E580" w14:textId="77777777" w:rsidR="003E4C02" w:rsidRPr="0083456F" w:rsidRDefault="003E4C02" w:rsidP="00692DE5">
      <w:pPr>
        <w:pStyle w:val="NormalWeb"/>
        <w:spacing w:line="360" w:lineRule="auto"/>
        <w:rPr>
          <w:lang w:val="el-GR"/>
        </w:rPr>
      </w:pPr>
    </w:p>
    <w:p w14:paraId="1802C347" w14:textId="77777777" w:rsidR="003E4C02" w:rsidRPr="0083456F" w:rsidRDefault="003E4C02" w:rsidP="00692DE5">
      <w:pPr>
        <w:pStyle w:val="NormalWeb"/>
        <w:spacing w:line="360" w:lineRule="auto"/>
        <w:rPr>
          <w:lang w:val="el-GR"/>
        </w:rPr>
      </w:pPr>
    </w:p>
    <w:p w14:paraId="4B75750A" w14:textId="77777777" w:rsidR="003E4C02" w:rsidRPr="0083456F" w:rsidRDefault="003E4C02" w:rsidP="00692DE5">
      <w:pPr>
        <w:pStyle w:val="NormalWeb"/>
        <w:spacing w:line="360" w:lineRule="auto"/>
        <w:rPr>
          <w:lang w:val="el-GR"/>
        </w:rPr>
      </w:pPr>
    </w:p>
    <w:p w14:paraId="51C08A28" w14:textId="77777777" w:rsidR="003E4C02" w:rsidRPr="0083456F" w:rsidRDefault="003E4C02" w:rsidP="00692DE5">
      <w:pPr>
        <w:pStyle w:val="NormalWeb"/>
        <w:spacing w:line="360" w:lineRule="auto"/>
        <w:rPr>
          <w:lang w:val="el-GR"/>
        </w:rPr>
      </w:pPr>
    </w:p>
    <w:p w14:paraId="0DEBD9FF" w14:textId="251894DB" w:rsidR="005B7243" w:rsidRPr="0083456F" w:rsidRDefault="00E20EE6" w:rsidP="00692DE5">
      <w:pPr>
        <w:pStyle w:val="NormalWeb"/>
        <w:spacing w:line="360" w:lineRule="auto"/>
        <w:rPr>
          <w:lang w:val="el-GR"/>
        </w:rPr>
      </w:pPr>
      <w:r w:rsidRPr="0083456F">
        <w:rPr>
          <w:lang w:val="el-GR"/>
        </w:rPr>
        <w:lastRenderedPageBreak/>
        <w:t>Σχήμα</w:t>
      </w:r>
      <w:r w:rsidR="009D4393" w:rsidRPr="0083456F">
        <w:rPr>
          <w:lang w:val="el-GR"/>
        </w:rPr>
        <w:t xml:space="preserve"> 2.2: Απεικόνιση της διαδικασίας διακλάδωσης όταν προηγείται το υποπρόβλημα </w:t>
      </w:r>
      <w:r w:rsidR="001556D5" w:rsidRPr="0083456F">
        <w:rPr>
          <w:lang w:val="el-GR"/>
        </w:rPr>
        <w:t>2</w:t>
      </w:r>
      <w:r w:rsidR="00507F0D" w:rsidRPr="0083456F">
        <w:rPr>
          <w:lang w:val="el-GR"/>
        </w:rPr>
        <w:t xml:space="preserve"> κατά την διαδικασία επίλυσης.</w:t>
      </w:r>
    </w:p>
    <w:p w14:paraId="2C16CD93" w14:textId="77777777" w:rsidR="006A30F7" w:rsidRPr="0083456F" w:rsidRDefault="006A30F7" w:rsidP="00692DE5">
      <w:pPr>
        <w:pStyle w:val="NormalWeb"/>
        <w:spacing w:line="360" w:lineRule="auto"/>
        <w:rPr>
          <w:lang w:val="el-GR"/>
        </w:rPr>
      </w:pPr>
      <w:r w:rsidRPr="0083456F">
        <w:rPr>
          <w:noProof/>
          <w:lang w:val="el-GR"/>
        </w:rPr>
        <mc:AlternateContent>
          <mc:Choice Requires="wps">
            <w:drawing>
              <wp:anchor distT="0" distB="0" distL="114300" distR="114300" simplePos="0" relativeHeight="251708416" behindDoc="0" locked="0" layoutInCell="1" allowOverlap="1" wp14:anchorId="28402F2C" wp14:editId="415E6D25">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D342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(2.33, 0)</w:t>
                            </w:r>
                          </w:p>
                          <w:p w14:paraId="63865C4F"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02F2C"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" fillcolor="#4472c4 [3204]" strokecolor="#1f3763 [1604]" strokeweight="1pt">
                <v:textbox>
                  <w:txbxContent>
                    <w:p w14:paraId="46BD342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(2.33, 0)</w:t>
                      </w:r>
                    </w:p>
                    <w:p w14:paraId="63865C4F"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16.33</w:t>
                      </w:r>
                    </w:p>
                  </w:txbxContent>
                </v:textbox>
                <w10:wrap anchorx="margin"/>
              </v:rect>
            </w:pict>
          </mc:Fallback>
        </mc:AlternateContent>
      </w:r>
      <w:r w:rsidRPr="0083456F">
        <w:rPr>
          <w:lang w:val="el-GR"/>
        </w:rPr>
        <w:tab/>
        <w:t xml:space="preserve"> </w:t>
      </w:r>
    </w:p>
    <w:p w14:paraId="01D95440" w14:textId="77777777" w:rsidR="006A30F7" w:rsidRPr="0083456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0981D88C" w14:textId="77777777" w:rsidR="006A30F7" w:rsidRPr="0083456F"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5E8E0D31" wp14:editId="0A9CE819">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4080ABA6" wp14:editId="2345CB5C">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83456F">
        <w:rPr>
          <w:rFonts w:ascii="Times New Roman" w:eastAsia="Times New Roman" w:hAnsi="Times New Roman" w:cs="Times New Roman"/>
          <w:noProof/>
          <w:kern w:val="0"/>
          <w:lang w:val="el-GR"/>
        </w:rPr>
        <w:t xml:space="preserve">                       </w:t>
      </w:r>
      <m:oMath>
        <m:sSub>
          <m:sSubPr>
            <m:ctrlPr>
              <w:rPr>
                <w:rFonts w:ascii="Cambria Math" w:eastAsiaTheme="minorEastAsia" w:hAnsi="Cambria Math" w:cs="Times New Roman"/>
                <w:i/>
                <w:kern w:val="0"/>
                <w:vertAlign w:val="subscript"/>
                <w:lang w:val="el-GR"/>
                <w14:ligatures w14:val="none"/>
              </w:rPr>
            </m:ctrlPr>
          </m:sSubPr>
          <m:e>
            <m:r>
              <w:rPr>
                <w:rFonts w:ascii="Cambria Math" w:eastAsiaTheme="minorEastAsia" w:hAnsi="Cambria Math" w:cs="Times New Roman"/>
                <w:kern w:val="0"/>
                <w:vertAlign w:val="subscript"/>
                <w:lang w:val="el-GR"/>
                <w14:ligatures w14:val="none"/>
              </w:rPr>
              <m:t>x</m:t>
            </m:r>
          </m:e>
          <m:sub>
            <m:r>
              <w:rPr>
                <w:rFonts w:ascii="Cambria Math" w:eastAsiaTheme="minorEastAsia" w:hAnsi="Cambria Math" w:cs="Times New Roman"/>
                <w:kern w:val="0"/>
                <w:vertAlign w:val="subscript"/>
                <w:lang w:val="el-GR"/>
                <w14:ligatures w14:val="none"/>
              </w:rPr>
              <m:t>1</m:t>
            </m:r>
          </m:sub>
        </m:sSub>
        <m:r>
          <w:rPr>
            <w:rFonts w:ascii="Cambria Math" w:eastAsiaTheme="minorEastAsia" w:hAnsi="Cambria Math" w:cs="Times New Roman"/>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83456F">
        <w:rPr>
          <w:rFonts w:ascii="Times New Roman" w:eastAsia="Times New Roman" w:hAnsi="Times New Roman" w:cs="Times New Roman"/>
          <w:noProof/>
          <w:kern w:val="0"/>
          <w:lang w:val="el-GR"/>
        </w:rPr>
        <w:t xml:space="preserve">                                                                    </w:t>
      </w:r>
      <w:r w:rsidRPr="0083456F">
        <w:rPr>
          <w:rFonts w:ascii="Times New Roman" w:eastAsia="Times New Roman" w:hAnsi="Times New Roman" w:cs="Times New Roman"/>
          <w:noProof/>
          <w:kern w:val="0"/>
          <w:lang w:val="el-GR"/>
        </w:rPr>
        <w:t xml:space="preserve">         </w:t>
      </w:r>
      <w:r w:rsidR="006A30F7" w:rsidRPr="0083456F">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14:paraId="555D164D" w14:textId="77777777" w:rsidR="006A30F7" w:rsidRPr="0083456F"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479749E9" wp14:editId="11FB400C">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0907CA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2</w:t>
                            </w:r>
                          </w:p>
                          <w:p w14:paraId="0AE50EE7"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(3, 0)</w:t>
                            </w:r>
                          </w:p>
                          <w:p w14:paraId="10795783"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w:t>
                            </w:r>
                          </w:p>
                          <w:p w14:paraId="1A1EFAC8" w14:textId="77777777" w:rsidR="00324C18" w:rsidRPr="00604983" w:rsidRDefault="00324C18"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749E9"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14:paraId="0907CA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2</w:t>
                      </w:r>
                    </w:p>
                    <w:p w14:paraId="0AE50EE7"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(3, 0)</w:t>
                      </w:r>
                    </w:p>
                    <w:p w14:paraId="10795783"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w:t>
                      </w:r>
                    </w:p>
                    <w:p w14:paraId="1A1EFAC8" w14:textId="77777777" w:rsidR="00324C18" w:rsidRPr="00604983" w:rsidRDefault="00324C18" w:rsidP="006A30F7">
                      <w:pPr>
                        <w:jc w:val="center"/>
                        <w:rPr>
                          <w:lang w:val="el-GR"/>
                        </w:rPr>
                      </w:pPr>
                    </w:p>
                  </w:txbxContent>
                </v:textbox>
                <w10:wrap anchorx="margin"/>
              </v:rect>
            </w:pict>
          </mc:Fallback>
        </mc:AlternateContent>
      </w:r>
      <w:r w:rsidRPr="0083456F">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6ED4BC03" wp14:editId="723DAD02">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3A5FBD96"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w:t>
                            </w:r>
                          </w:p>
                          <w:p w14:paraId="05F900EE"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 0.8)</w:t>
                            </w:r>
                          </w:p>
                          <w:p w14:paraId="3CA57158"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20.4</w:t>
                            </w:r>
                          </w:p>
                          <w:p w14:paraId="31FA105D" w14:textId="77777777" w:rsidR="00324C18" w:rsidRPr="00604983" w:rsidRDefault="00324C18"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4BC03"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14:paraId="3A5FBD96"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w:t>
                      </w:r>
                    </w:p>
                    <w:p w14:paraId="05F900EE"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(2, 0.8)</w:t>
                      </w:r>
                    </w:p>
                    <w:p w14:paraId="3CA57158"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20.4</w:t>
                      </w:r>
                    </w:p>
                    <w:p w14:paraId="31FA105D" w14:textId="77777777" w:rsidR="00324C18" w:rsidRPr="00604983" w:rsidRDefault="00324C18" w:rsidP="006A30F7">
                      <w:pPr>
                        <w:jc w:val="center"/>
                        <w:rPr>
                          <w:color w:val="70AD47" w:themeColor="accent6"/>
                          <w:lang w:val="el-GR"/>
                        </w:rPr>
                      </w:pPr>
                    </w:p>
                  </w:txbxContent>
                </v:textbox>
                <w10:wrap type="square" anchorx="margin"/>
              </v:rect>
            </w:pict>
          </mc:Fallback>
        </mc:AlternateContent>
      </w:r>
      <w:r w:rsidR="006A30F7" w:rsidRPr="0083456F">
        <w:rPr>
          <w:rFonts w:ascii="Times New Roman" w:eastAsia="Times New Roman" w:hAnsi="Times New Roman" w:cs="Times New Roman"/>
          <w:kern w:val="0"/>
          <w:vertAlign w:val="subscript"/>
          <w:lang w:val="el-GR"/>
          <w14:ligatures w14:val="none"/>
        </w:rPr>
        <w:t xml:space="preserve">                                                                                                                                                                                 </w:t>
      </w:r>
    </w:p>
    <w:p w14:paraId="6F2D7595" w14:textId="77777777" w:rsidR="006A30F7" w:rsidRPr="0083456F"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3E04BC15" w14:textId="77777777" w:rsidR="006A30F7" w:rsidRPr="0083456F"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hAnsi="Times New Roman" w:cs="Times New Roman"/>
          <w:noProof/>
          <w:lang w:val="el-GR"/>
        </w:rPr>
        <mc:AlternateContent>
          <mc:Choice Requires="wps">
            <w:drawing>
              <wp:anchor distT="0" distB="0" distL="114300" distR="114300" simplePos="0" relativeHeight="251713536" behindDoc="0" locked="0" layoutInCell="1" allowOverlap="1" wp14:anchorId="4323118C" wp14:editId="33651063">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sidRPr="0083456F">
        <w:rPr>
          <w:rFonts w:ascii="Times New Roman" w:hAnsi="Times New Roman" w:cs="Times New Roman"/>
          <w:noProof/>
          <w:lang w:val="el-GR"/>
        </w:rPr>
        <mc:AlternateContent>
          <mc:Choice Requires="wps">
            <w:drawing>
              <wp:anchor distT="0" distB="0" distL="114300" distR="114300" simplePos="0" relativeHeight="251714560" behindDoc="0" locked="0" layoutInCell="1" allowOverlap="1" wp14:anchorId="4732685A" wp14:editId="73DA1BFC">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14:paraId="56B03B48" w14:textId="77777777" w:rsidR="006A30F7" w:rsidRPr="0083456F" w:rsidRDefault="00A97160" w:rsidP="00692DE5">
      <w:pPr>
        <w:pStyle w:val="NormalWeb"/>
        <w:spacing w:line="360" w:lineRule="auto"/>
        <w:rPr>
          <w:b/>
          <w:sz w:val="28"/>
          <w:szCs w:val="28"/>
          <w:lang w:val="el-GR"/>
        </w:rPr>
      </w:pPr>
      <w:r w:rsidRPr="0083456F">
        <w:rPr>
          <w:noProof/>
          <w:lang w:val="el-GR"/>
        </w:rPr>
        <mc:AlternateContent>
          <mc:Choice Requires="wps">
            <w:drawing>
              <wp:anchor distT="0" distB="0" distL="114300" distR="114300" simplePos="0" relativeHeight="251716608" behindDoc="0" locked="0" layoutInCell="1" allowOverlap="1" wp14:anchorId="117083D7" wp14:editId="247E9B29">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6DB74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1.2</w:t>
                            </w:r>
                          </w:p>
                          <w:p w14:paraId="7C05DCF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(1.967, 1)</w:t>
                            </w:r>
                          </w:p>
                          <w:p w14:paraId="07FA9CB1"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21.41</w:t>
                            </w:r>
                          </w:p>
                          <w:p w14:paraId="3459E52E" w14:textId="77777777" w:rsidR="00324C18" w:rsidRPr="00237F98" w:rsidRDefault="00324C18" w:rsidP="006A30F7">
                            <w:pPr>
                              <w:jc w:val="center"/>
                              <w:rPr>
                                <w:rFonts w:ascii="Times New Roman" w:hAnsi="Times New Roman" w:cs="Times New Roman"/>
                                <w:b/>
                                <w:color w:val="000000" w:themeColor="text1"/>
                                <w:lang w:val="el-GR"/>
                              </w:rPr>
                            </w:pPr>
                            <w:r w:rsidRPr="00237F98">
                              <w:rPr>
                                <w:rFonts w:ascii="Times New Roman" w:hAnsi="Times New Roman" w:cs="Times New Roman"/>
                                <w:b/>
                                <w:color w:val="000000" w:themeColor="text1"/>
                                <w:lang w:val="el-GR"/>
                              </w:rPr>
                              <w:t>Απορρίπτεται χρησιμοποιώντας ως άνω φράγμα την βέλτιστη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083D7"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14:paraId="16DB743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Υποπρόβλημα 1.2</w:t>
                      </w:r>
                    </w:p>
                    <w:p w14:paraId="7C05DCF5"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Βέλτιστη λύση: (1.967, 1)</w:t>
                      </w:r>
                    </w:p>
                    <w:p w14:paraId="07FA9CB1" w14:textId="77777777" w:rsidR="00324C18" w:rsidRPr="00237F98" w:rsidRDefault="00324C18" w:rsidP="006A30F7">
                      <w:pPr>
                        <w:jc w:val="center"/>
                        <w:rPr>
                          <w:rFonts w:ascii="Times New Roman" w:hAnsi="Times New Roman" w:cs="Times New Roman"/>
                          <w:lang w:val="el-GR"/>
                        </w:rPr>
                      </w:pPr>
                      <w:r w:rsidRPr="00237F98">
                        <w:rPr>
                          <w:rFonts w:ascii="Times New Roman" w:hAnsi="Times New Roman" w:cs="Times New Roman"/>
                          <w:lang w:val="el-GR"/>
                        </w:rPr>
                        <w:t>Τιμή αντικειμενική συνάρτησης: 21.41</w:t>
                      </w:r>
                    </w:p>
                    <w:p w14:paraId="3459E52E" w14:textId="77777777" w:rsidR="00324C18" w:rsidRPr="00237F98" w:rsidRDefault="00324C18" w:rsidP="006A30F7">
                      <w:pPr>
                        <w:jc w:val="center"/>
                        <w:rPr>
                          <w:rFonts w:ascii="Times New Roman" w:hAnsi="Times New Roman" w:cs="Times New Roman"/>
                          <w:b/>
                          <w:color w:val="000000" w:themeColor="text1"/>
                          <w:lang w:val="el-GR"/>
                        </w:rPr>
                      </w:pPr>
                      <w:r w:rsidRPr="00237F98">
                        <w:rPr>
                          <w:rFonts w:ascii="Times New Roman" w:hAnsi="Times New Roman" w:cs="Times New Roman"/>
                          <w:b/>
                          <w:color w:val="000000" w:themeColor="text1"/>
                          <w:lang w:val="el-GR"/>
                        </w:rPr>
                        <w:t>Απορρίπτεται χρησιμοποιώντας ως άνω φράγμα την βέλτιστη λύση από το υποπρόβλημα 2</w:t>
                      </w:r>
                    </w:p>
                  </w:txbxContent>
                </v:textbox>
                <w10:wrap type="square" anchorx="margin"/>
              </v:rect>
            </w:pict>
          </mc:Fallback>
        </mc:AlternateContent>
      </w:r>
      <w:r w:rsidRPr="0083456F">
        <w:rPr>
          <w:noProof/>
          <w:lang w:val="el-GR"/>
        </w:rPr>
        <mc:AlternateContent>
          <mc:Choice Requires="wps">
            <w:drawing>
              <wp:anchor distT="0" distB="0" distL="114300" distR="114300" simplePos="0" relativeHeight="251715584" behindDoc="1" locked="0" layoutInCell="1" allowOverlap="1" wp14:anchorId="28133562" wp14:editId="03F3C101">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2F5391FF"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Υποπρόβλημα 1.1</w:t>
                            </w:r>
                          </w:p>
                          <w:p w14:paraId="3414AEF1"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3562"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14:paraId="2F5391FF"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Υποπρόβλημα 1.1</w:t>
                      </w:r>
                    </w:p>
                    <w:p w14:paraId="3414AEF1" w14:textId="77777777" w:rsidR="00324C18" w:rsidRPr="00237F98" w:rsidRDefault="00324C18" w:rsidP="006A30F7">
                      <w:pPr>
                        <w:jc w:val="center"/>
                        <w:rPr>
                          <w:rFonts w:ascii="Times New Roman" w:hAnsi="Times New Roman" w:cs="Times New Roman"/>
                          <w:color w:val="000000" w:themeColor="text1"/>
                          <w:lang w:val="el-GR"/>
                        </w:rPr>
                      </w:pPr>
                      <w:r w:rsidRPr="00237F98">
                        <w:rPr>
                          <w:rFonts w:ascii="Times New Roman" w:hAnsi="Times New Roman" w:cs="Times New Roman"/>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83456F">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14:paraId="41DF2833" w14:textId="77777777" w:rsidR="006A30F7" w:rsidRPr="0083456F" w:rsidRDefault="006A30F7" w:rsidP="00692DE5">
      <w:pPr>
        <w:pStyle w:val="NormalWeb"/>
        <w:spacing w:line="360" w:lineRule="auto"/>
        <w:rPr>
          <w:b/>
          <w:color w:val="000000"/>
          <w:lang w:val="el-GR"/>
        </w:rPr>
      </w:pPr>
    </w:p>
    <w:p w14:paraId="29160DB6" w14:textId="77777777" w:rsidR="00AA3CE5" w:rsidRPr="0083456F" w:rsidRDefault="00AA3CE5" w:rsidP="00692DE5">
      <w:pPr>
        <w:pStyle w:val="NormalWeb"/>
        <w:spacing w:line="360" w:lineRule="auto"/>
        <w:rPr>
          <w:color w:val="000000"/>
          <w:lang w:val="el-GR"/>
        </w:rPr>
      </w:pPr>
    </w:p>
    <w:p w14:paraId="4E18C925" w14:textId="6280F0C7" w:rsidR="00832F8C" w:rsidRPr="0083456F" w:rsidRDefault="00832F8C" w:rsidP="00692DE5">
      <w:pPr>
        <w:pStyle w:val="NormalWeb"/>
        <w:spacing w:line="360" w:lineRule="auto"/>
        <w:rPr>
          <w:b/>
          <w:color w:val="000000"/>
          <w:lang w:val="el-GR"/>
        </w:rPr>
      </w:pPr>
    </w:p>
    <w:p w14:paraId="07A1F0BE" w14:textId="6A9D5275" w:rsidR="003E4C02" w:rsidRPr="0083456F" w:rsidRDefault="003E4C02" w:rsidP="00692DE5">
      <w:pPr>
        <w:pStyle w:val="NormalWeb"/>
        <w:spacing w:line="360" w:lineRule="auto"/>
        <w:rPr>
          <w:b/>
          <w:color w:val="000000"/>
          <w:lang w:val="el-GR"/>
        </w:rPr>
      </w:pPr>
    </w:p>
    <w:p w14:paraId="30713D81" w14:textId="705E137D" w:rsidR="003E4C02" w:rsidRPr="0083456F" w:rsidRDefault="003E4C02" w:rsidP="00692DE5">
      <w:pPr>
        <w:pStyle w:val="NormalWeb"/>
        <w:spacing w:line="360" w:lineRule="auto"/>
        <w:rPr>
          <w:lang w:val="el-GR"/>
        </w:rPr>
      </w:pPr>
      <w:r w:rsidRPr="0083456F">
        <w:rPr>
          <w:lang w:val="el-GR"/>
        </w:rPr>
        <w:t>Η μέθοδος του Διακλάδωσης και Φραγμών  (</w:t>
      </w:r>
      <w:r w:rsidRPr="0083456F">
        <w:t>Branch</w:t>
      </w:r>
      <w:r w:rsidRPr="0083456F">
        <w:rPr>
          <w:lang w:val="el-GR"/>
        </w:rPr>
        <w:t xml:space="preserve"> </w:t>
      </w:r>
      <w:r w:rsidRPr="0083456F">
        <w:t>and</w:t>
      </w:r>
      <w:r w:rsidRPr="0083456F">
        <w:rPr>
          <w:lang w:val="el-GR"/>
        </w:rPr>
        <w:t xml:space="preserve"> </w:t>
      </w:r>
      <w:r w:rsidRPr="0083456F">
        <w:t>Bound</w:t>
      </w:r>
      <w:r w:rsidRPr="0083456F">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υποπροβλήματα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rsidRPr="0083456F">
        <w:t>Branch</w:t>
      </w:r>
      <w:r w:rsidRPr="0083456F">
        <w:rPr>
          <w:lang w:val="el-GR"/>
        </w:rPr>
        <w:t xml:space="preserve"> </w:t>
      </w:r>
      <w:r w:rsidRPr="0083456F">
        <w:t>and</w:t>
      </w:r>
      <w:r w:rsidRPr="0083456F">
        <w:rPr>
          <w:lang w:val="el-GR"/>
        </w:rPr>
        <w:t xml:space="preserve"> </w:t>
      </w:r>
      <w:r w:rsidRPr="0083456F">
        <w:t>Cut</w:t>
      </w:r>
      <w:r w:rsidRPr="0083456F">
        <w:rPr>
          <w:lang w:val="el-GR"/>
        </w:rPr>
        <w:t xml:space="preserve"> επεκτείνει τη βασική προσέγγιση εισάγοντας </w:t>
      </w:r>
      <w:r w:rsidR="00E20EE6" w:rsidRPr="0083456F">
        <w:rPr>
          <w:lang w:val="el-GR"/>
        </w:rPr>
        <w:t>τέμνοντα</w:t>
      </w:r>
      <w:r w:rsidRPr="0083456F">
        <w:rPr>
          <w:lang w:val="el-GR"/>
        </w:rPr>
        <w:t xml:space="preserve"> επίπεδα (</w:t>
      </w:r>
      <w:r w:rsidRPr="0083456F">
        <w:t>cutting</w:t>
      </w:r>
      <w:r w:rsidRPr="0083456F">
        <w:rPr>
          <w:lang w:val="el-GR"/>
        </w:rPr>
        <w:t xml:space="preserve"> </w:t>
      </w:r>
      <w:r w:rsidRPr="0083456F">
        <w:t>planes</w:t>
      </w:r>
      <w:r w:rsidRPr="0083456F">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14:paraId="1A71A90C" w14:textId="77777777" w:rsidR="003E4C02" w:rsidRPr="0083456F" w:rsidRDefault="003E4C02" w:rsidP="00692DE5">
      <w:pPr>
        <w:pStyle w:val="NormalWeb"/>
        <w:spacing w:line="360" w:lineRule="auto"/>
        <w:rPr>
          <w:lang w:val="el-GR"/>
        </w:rPr>
      </w:pPr>
    </w:p>
    <w:p w14:paraId="27E97BF7" w14:textId="77777777" w:rsidR="00AA3CE5" w:rsidRPr="0083456F" w:rsidRDefault="00832F8C" w:rsidP="00692DE5">
      <w:pPr>
        <w:pStyle w:val="NormalWeb"/>
        <w:spacing w:line="360" w:lineRule="auto"/>
        <w:rPr>
          <w:b/>
          <w:color w:val="000000"/>
          <w:sz w:val="28"/>
          <w:szCs w:val="28"/>
          <w:lang w:val="el-GR"/>
        </w:rPr>
      </w:pPr>
      <w:r w:rsidRPr="0083456F">
        <w:rPr>
          <w:b/>
          <w:color w:val="000000"/>
          <w:sz w:val="28"/>
          <w:szCs w:val="28"/>
          <w:lang w:val="el-GR"/>
        </w:rPr>
        <w:lastRenderedPageBreak/>
        <w:t xml:space="preserve">2.3.3 </w:t>
      </w:r>
      <w:r w:rsidR="00FF3C84" w:rsidRPr="0083456F">
        <w:rPr>
          <w:b/>
          <w:color w:val="000000"/>
          <w:sz w:val="28"/>
          <w:szCs w:val="28"/>
          <w:lang w:val="el-GR"/>
        </w:rPr>
        <w:t>Τεμνόντων Επιπέδων</w:t>
      </w:r>
    </w:p>
    <w:p w14:paraId="43457F4F"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μέθοδος των τεμνόντων επιπέδων (</w:t>
      </w:r>
      <w:r w:rsidRPr="0083456F">
        <w:rPr>
          <w:rFonts w:ascii="Times New Roman" w:eastAsia="Times New Roman" w:hAnsi="Times New Roman" w:cs="Times New Roman"/>
          <w:kern w:val="0"/>
          <w14:ligatures w14:val="none"/>
        </w:rPr>
        <w:t>cutting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planes</w:t>
      </w:r>
      <w:r w:rsidRPr="0083456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83456F">
        <w:rPr>
          <w:rFonts w:ascii="Times New Roman" w:eastAsia="Times New Roman" w:hAnsi="Times New Roman" w:cs="Times New Roman"/>
          <w:kern w:val="0"/>
          <w14:ligatures w14:val="none"/>
        </w:rPr>
        <w:t>ILP</w:t>
      </w:r>
      <w:r w:rsidRPr="0083456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83456F">
        <w:rPr>
          <w:rFonts w:ascii="Times New Roman" w:eastAsia="Times New Roman" w:hAnsi="Times New Roman" w:cs="Times New Roman"/>
          <w:i/>
          <w:iCs/>
          <w:kern w:val="0"/>
          <w:lang w:val="el-GR"/>
          <w14:ligatures w14:val="none"/>
        </w:rPr>
        <w:t>τομές</w:t>
      </w:r>
      <w:r w:rsidRPr="0083456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14:paraId="5C31C59A"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83456F">
        <w:rPr>
          <w:rFonts w:ascii="Times New Roman" w:eastAsia="Times New Roman" w:hAnsi="Times New Roman" w:cs="Times New Roman"/>
          <w:kern w:val="0"/>
          <w14:ligatures w14:val="none"/>
        </w:rPr>
        <w:t>ILP</w:t>
      </w:r>
      <w:r w:rsidRPr="0083456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Η διαδικασία επαναλαμβάνεται: κάθε νέα τομή συνοδεύεται από εκ νέου επίλυση του προβλήματος με τους επικαιροποιημένους περιορισμούς, μέχρι είτε την επίτευξη ακέραιας λύσης είτε την απόδειξη αδιεξόδου.</w:t>
      </w:r>
    </w:p>
    <w:p w14:paraId="7C767EDB"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83456F">
        <w:rPr>
          <w:rFonts w:ascii="Times New Roman" w:eastAsia="Times New Roman" w:hAnsi="Times New Roman" w:cs="Times New Roman"/>
          <w:i/>
          <w:iCs/>
          <w:kern w:val="0"/>
          <w14:ligatures w14:val="none"/>
        </w:rPr>
        <w:t>Branch</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and</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Bound</w:t>
      </w:r>
      <w:r w:rsidRPr="0083456F">
        <w:rPr>
          <w:rFonts w:ascii="Times New Roman" w:eastAsia="Times New Roman" w:hAnsi="Times New Roman" w:cs="Times New Roman"/>
          <w:kern w:val="0"/>
          <w:lang w:val="el-GR"/>
          <w14:ligatures w14:val="none"/>
        </w:rPr>
        <w:t>).</w:t>
      </w:r>
    </w:p>
    <w:p w14:paraId="68ED968F"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Στο Πρόβλημα του Πλανόδιου Πωλητή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83456F">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83456F">
        <w:rPr>
          <w:rFonts w:ascii="Times New Roman" w:eastAsia="Times New Roman" w:hAnsi="Times New Roman" w:cs="Times New Roman"/>
          <w:kern w:val="0"/>
          <w14:ligatures w14:val="none"/>
        </w:rPr>
        <w:t>Branch</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and</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Bound</w:t>
      </w:r>
      <w:r w:rsidRPr="0083456F">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83456F">
        <w:rPr>
          <w:rFonts w:ascii="Times New Roman" w:eastAsia="Times New Roman" w:hAnsi="Times New Roman" w:cs="Times New Roman"/>
          <w:b/>
          <w:bCs/>
          <w:kern w:val="0"/>
          <w:lang w:val="el-GR"/>
          <w14:ligatures w14:val="none"/>
        </w:rPr>
        <w:t>επιμέρους κύκλων (</w:t>
      </w:r>
      <w:r w:rsidRPr="0083456F">
        <w:rPr>
          <w:rFonts w:ascii="Times New Roman" w:eastAsia="Times New Roman" w:hAnsi="Times New Roman" w:cs="Times New Roman"/>
          <w:b/>
          <w:bCs/>
          <w:kern w:val="0"/>
          <w14:ligatures w14:val="none"/>
        </w:rPr>
        <w:t>subtours</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υποκύκλων αυξάνεται εκθετικά με τον αριθμό των πόλεων, καθιστώντας αδύνατη την εκ των προτέρων εισαγωγή όλων των απαιτούμενων περιορισμών.</w:t>
      </w:r>
    </w:p>
    <w:p w14:paraId="7DB5E7A7"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Για την αντιμετώπιση αυτού του προβλήματος εφαρμόζεται η τεχνική </w:t>
      </w:r>
      <w:r w:rsidRPr="0083456F">
        <w:rPr>
          <w:rFonts w:ascii="Times New Roman" w:eastAsia="Times New Roman" w:hAnsi="Times New Roman" w:cs="Times New Roman"/>
          <w:b/>
          <w:bCs/>
          <w:kern w:val="0"/>
          <w:lang w:val="el-GR"/>
          <w14:ligatures w14:val="none"/>
        </w:rPr>
        <w:t>δυναμικής παραγωγής περιορισμών</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i/>
          <w:iCs/>
          <w:kern w:val="0"/>
          <w14:ligatures w14:val="none"/>
        </w:rPr>
        <w:t>lazy</w:t>
      </w:r>
      <w:r w:rsidRPr="0083456F">
        <w:rPr>
          <w:rFonts w:ascii="Times New Roman" w:eastAsia="Times New Roman" w:hAnsi="Times New Roman" w:cs="Times New Roman"/>
          <w:i/>
          <w:iCs/>
          <w:kern w:val="0"/>
          <w:lang w:val="el-GR"/>
          <w14:ligatures w14:val="none"/>
        </w:rPr>
        <w:t xml:space="preserve"> </w:t>
      </w:r>
      <w:r w:rsidRPr="0083456F">
        <w:rPr>
          <w:rFonts w:ascii="Times New Roman" w:eastAsia="Times New Roman" w:hAnsi="Times New Roman" w:cs="Times New Roman"/>
          <w:i/>
          <w:iCs/>
          <w:kern w:val="0"/>
          <w14:ligatures w14:val="none"/>
        </w:rPr>
        <w:t>constraints</w:t>
      </w:r>
      <w:r w:rsidRPr="0083456F">
        <w:rPr>
          <w:rFonts w:ascii="Times New Roman" w:eastAsia="Times New Roman" w:hAnsi="Times New Roman" w:cs="Times New Roman"/>
          <w:kern w:val="0"/>
          <w:lang w:val="el-GR"/>
          <w14:ligatures w14:val="none"/>
        </w:rPr>
        <w:t xml:space="preserve">), μέσω των λεγόμενων </w:t>
      </w:r>
      <w:r w:rsidRPr="0083456F">
        <w:rPr>
          <w:rFonts w:ascii="Times New Roman" w:eastAsia="Times New Roman" w:hAnsi="Times New Roman" w:cs="Times New Roman"/>
          <w:b/>
          <w:bCs/>
          <w:kern w:val="0"/>
          <w14:ligatures w14:val="none"/>
        </w:rPr>
        <w:t>Subtour</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Elimination</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Constraints</w:t>
      </w:r>
      <w:r w:rsidRPr="0083456F">
        <w:rPr>
          <w:rFonts w:ascii="Times New Roman" w:eastAsia="Times New Roman" w:hAnsi="Times New Roman" w:cs="Times New Roman"/>
          <w:b/>
          <w:bCs/>
          <w:kern w:val="0"/>
          <w:lang w:val="el-GR"/>
          <w14:ligatures w14:val="none"/>
        </w:rPr>
        <w:t xml:space="preserve"> (</w:t>
      </w:r>
      <w:r w:rsidRPr="0083456F">
        <w:rPr>
          <w:rFonts w:ascii="Times New Roman" w:eastAsia="Times New Roman" w:hAnsi="Times New Roman" w:cs="Times New Roman"/>
          <w:b/>
          <w:bCs/>
          <w:kern w:val="0"/>
          <w14:ligatures w14:val="none"/>
        </w:rPr>
        <w:t>SECs</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sidRPr="0083456F">
        <w:rPr>
          <w:rFonts w:ascii="Times New Roman" w:eastAsia="Times New Roman" w:hAnsi="Times New Roman" w:cs="Times New Roman"/>
          <w:b/>
          <w:kern w:val="0"/>
          <w:lang w:val="el-GR"/>
          <w14:ligatures w14:val="none"/>
        </w:rPr>
        <w:t>επιμέρους κύ</w:t>
      </w:r>
      <w:r w:rsidR="00902029" w:rsidRPr="0083456F">
        <w:rPr>
          <w:rFonts w:ascii="Times New Roman" w:eastAsia="Times New Roman" w:hAnsi="Times New Roman" w:cs="Times New Roman"/>
          <w:b/>
          <w:kern w:val="0"/>
          <w:lang w:val="el-GR"/>
          <w14:ligatures w14:val="none"/>
        </w:rPr>
        <w:t>κ</w:t>
      </w:r>
      <w:r w:rsidR="00012B48" w:rsidRPr="0083456F">
        <w:rPr>
          <w:rFonts w:ascii="Times New Roman" w:eastAsia="Times New Roman" w:hAnsi="Times New Roman" w:cs="Times New Roman"/>
          <w:b/>
          <w:kern w:val="0"/>
          <w:lang w:val="el-GR"/>
          <w14:ligatures w14:val="none"/>
        </w:rPr>
        <w:t>λους</w:t>
      </w:r>
      <w:r w:rsidRPr="0083456F">
        <w:rPr>
          <w:rFonts w:ascii="Times New Roman" w:eastAsia="Times New Roman" w:hAnsi="Times New Roman" w:cs="Times New Roman"/>
          <w:kern w:val="0"/>
          <w:lang w:val="el-GR"/>
          <w14:ligatures w14:val="none"/>
        </w:rPr>
        <w:t xml:space="preserve">, εντοπίζονται και εισάγονται οι αντίστοιχοι </w:t>
      </w:r>
      <w:r w:rsidRPr="0083456F">
        <w:rPr>
          <w:rFonts w:ascii="Times New Roman" w:eastAsia="Times New Roman" w:hAnsi="Times New Roman" w:cs="Times New Roman"/>
          <w:kern w:val="0"/>
          <w14:ligatures w14:val="none"/>
        </w:rPr>
        <w:t>SECs</w:t>
      </w:r>
      <w:r w:rsidRPr="0083456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83456F">
        <w:rPr>
          <w:rFonts w:ascii="Times New Roman" w:eastAsia="Times New Roman" w:hAnsi="Times New Roman" w:cs="Times New Roman"/>
          <w:b/>
          <w:bCs/>
          <w:kern w:val="0"/>
          <w14:ligatures w14:val="none"/>
        </w:rPr>
        <w:t>Branch</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b/>
          <w:bCs/>
          <w:kern w:val="0"/>
          <w14:ligatures w14:val="none"/>
        </w:rPr>
        <w:t>and</w:t>
      </w:r>
      <w:r w:rsidRPr="0083456F">
        <w:rPr>
          <w:rFonts w:ascii="Times New Roman" w:eastAsia="Times New Roman" w:hAnsi="Times New Roman" w:cs="Times New Roman"/>
          <w:b/>
          <w:bCs/>
          <w:kern w:val="0"/>
          <w:lang w:val="el-GR"/>
          <w14:ligatures w14:val="none"/>
        </w:rPr>
        <w:t>-</w:t>
      </w:r>
      <w:r w:rsidRPr="0083456F">
        <w:rPr>
          <w:rFonts w:ascii="Times New Roman" w:eastAsia="Times New Roman" w:hAnsi="Times New Roman" w:cs="Times New Roman"/>
          <w:b/>
          <w:bCs/>
          <w:kern w:val="0"/>
          <w14:ligatures w14:val="none"/>
        </w:rPr>
        <w:t>Cut</w:t>
      </w:r>
      <w:r w:rsidRPr="0083456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14:paraId="4684ED99" w14:textId="77777777" w:rsidR="0042515F" w:rsidRPr="0083456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r w:rsidRPr="0083456F">
        <w:rPr>
          <w:rFonts w:ascii="Times New Roman" w:eastAsia="Times New Roman" w:hAnsi="Times New Roman" w:cs="Times New Roman"/>
          <w:kern w:val="0"/>
          <w14:ligatures w14:val="none"/>
        </w:rPr>
        <w:t>Συγκεκριμένα:</w:t>
      </w:r>
    </w:p>
    <w:p w14:paraId="749BF134" w14:textId="77777777" w:rsidR="0042515F" w:rsidRPr="0083456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83456F">
        <w:rPr>
          <w:rFonts w:ascii="Times New Roman" w:eastAsia="Times New Roman" w:hAnsi="Times New Roman" w:cs="Times New Roman"/>
          <w:kern w:val="0"/>
          <w14:ligatures w14:val="none"/>
        </w:rPr>
        <w:t>SECs</w:t>
      </w:r>
      <w:r w:rsidRPr="0083456F">
        <w:rPr>
          <w:rFonts w:ascii="Times New Roman" w:eastAsia="Times New Roman" w:hAnsi="Times New Roman" w:cs="Times New Roman"/>
          <w:kern w:val="0"/>
          <w:lang w:val="el-GR"/>
          <w14:ligatures w14:val="none"/>
        </w:rPr>
        <w:t>.</w:t>
      </w:r>
    </w:p>
    <w:p w14:paraId="1D8143F1" w14:textId="77777777" w:rsidR="0042515F" w:rsidRPr="0083456F"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Οι περιορισμοί προστίθενται </w:t>
      </w:r>
      <w:r w:rsidRPr="0083456F">
        <w:rPr>
          <w:rFonts w:ascii="Times New Roman" w:eastAsia="Times New Roman" w:hAnsi="Times New Roman" w:cs="Times New Roman"/>
          <w:i/>
          <w:iCs/>
          <w:kern w:val="0"/>
          <w:lang w:val="el-GR"/>
          <w14:ligatures w14:val="none"/>
        </w:rPr>
        <w:t>μόνο</w:t>
      </w:r>
      <w:r w:rsidRPr="0083456F">
        <w:rPr>
          <w:rFonts w:ascii="Times New Roman" w:eastAsia="Times New Roman" w:hAnsi="Times New Roman" w:cs="Times New Roman"/>
          <w:kern w:val="0"/>
          <w:lang w:val="el-GR"/>
          <w14:ligatures w14:val="none"/>
        </w:rPr>
        <w:t xml:space="preserve"> όταν εντοπιστούν παραβιάσεις τους στη λύση.</w:t>
      </w:r>
    </w:p>
    <w:p w14:paraId="03182555" w14:textId="77777777" w:rsidR="0042515F" w:rsidRPr="0083456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Στην περίπτωση του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η μέθοδος των τεμνόντων επιπέδων δεν χρησιμοποιείται για την επιβολή της ακεραιότητας στις μεταβλητές απόφασης </w:t>
      </w:r>
      <w:r w:rsidR="0042515F" w:rsidRPr="0083456F">
        <w:rPr>
          <w:rFonts w:ascii="Times New Roman" w:eastAsia="Times New Roman" w:hAnsi="Times New Roman" w:cs="Times New Roman"/>
          <w:kern w:val="0"/>
          <w:lang w:val="el-GR"/>
          <w14:ligatures w14:val="none"/>
        </w:rPr>
        <w:t xml:space="preserve">αλλά </w:t>
      </w:r>
      <w:r w:rsidRPr="0083456F">
        <w:rPr>
          <w:rFonts w:ascii="Times New Roman" w:eastAsia="Times New Roman" w:hAnsi="Times New Roman" w:cs="Times New Roman"/>
          <w:kern w:val="0"/>
          <w:lang w:val="el-GR"/>
          <w14:ligatures w14:val="none"/>
        </w:rPr>
        <w:t xml:space="preserve">αποτελεί </w:t>
      </w:r>
      <w:r w:rsidR="0042515F" w:rsidRPr="0083456F">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83456F">
        <w:rPr>
          <w:rFonts w:ascii="Times New Roman" w:eastAsia="Times New Roman" w:hAnsi="Times New Roman" w:cs="Times New Roman"/>
          <w:kern w:val="0"/>
          <w14:ligatures w14:val="none"/>
        </w:rPr>
        <w:t>SECs</w:t>
      </w:r>
      <w:r w:rsidR="0042515F" w:rsidRPr="0083456F">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 xml:space="preserve"> σχετικά</w:t>
      </w:r>
      <w:r w:rsidR="0042515F" w:rsidRPr="0083456F">
        <w:rPr>
          <w:rFonts w:ascii="Times New Roman" w:eastAsia="Times New Roman" w:hAnsi="Times New Roman" w:cs="Times New Roman"/>
          <w:kern w:val="0"/>
          <w:lang w:val="el-GR"/>
          <w14:ligatures w14:val="none"/>
        </w:rPr>
        <w:t xml:space="preserve"> μεγάλης κλίμακας.</w:t>
      </w:r>
    </w:p>
    <w:p w14:paraId="505CEADF" w14:textId="77777777" w:rsidR="00DC0577" w:rsidRPr="0083456F"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83456F">
        <w:rPr>
          <w:rStyle w:val="Strong"/>
          <w:rFonts w:ascii="Times New Roman" w:hAnsi="Times New Roman" w:cs="Times New Roman"/>
          <w:sz w:val="28"/>
          <w:szCs w:val="28"/>
          <w:lang w:val="el-GR"/>
        </w:rPr>
        <w:t xml:space="preserve">2.4 Συμμετρικό </w:t>
      </w:r>
      <w:r w:rsidRPr="0083456F">
        <w:rPr>
          <w:rStyle w:val="Strong"/>
          <w:rFonts w:ascii="Times New Roman" w:hAnsi="Times New Roman" w:cs="Times New Roman"/>
          <w:sz w:val="28"/>
          <w:szCs w:val="28"/>
        </w:rPr>
        <w:t>TSP</w:t>
      </w:r>
      <w:r w:rsidRPr="0083456F">
        <w:rPr>
          <w:rStyle w:val="Strong"/>
          <w:rFonts w:ascii="Times New Roman" w:hAnsi="Times New Roman" w:cs="Times New Roman"/>
          <w:sz w:val="28"/>
          <w:szCs w:val="28"/>
          <w:lang w:val="el-GR"/>
        </w:rPr>
        <w:t xml:space="preserve">: Μαθηματική Διατύπωση και Υλοποίηση Επιλυτή σε </w:t>
      </w:r>
      <w:r w:rsidRPr="0083456F">
        <w:rPr>
          <w:rStyle w:val="Strong"/>
          <w:rFonts w:ascii="Times New Roman" w:hAnsi="Times New Roman" w:cs="Times New Roman"/>
          <w:sz w:val="28"/>
          <w:szCs w:val="28"/>
        </w:rPr>
        <w:t>Python</w:t>
      </w:r>
    </w:p>
    <w:p w14:paraId="17AB4150" w14:textId="77777777" w:rsidR="00DC0577" w:rsidRPr="0083456F" w:rsidRDefault="007F1240" w:rsidP="00692DE5">
      <w:pPr>
        <w:pStyle w:val="NormalWeb"/>
        <w:spacing w:line="360" w:lineRule="auto"/>
        <w:rPr>
          <w:color w:val="000000"/>
          <w:lang w:val="el-GR"/>
        </w:rPr>
      </w:pPr>
      <w:r w:rsidRPr="0083456F">
        <w:rPr>
          <w:color w:val="000000"/>
          <w:lang w:val="el-GR"/>
        </w:rPr>
        <w:t>Στο πλαίσιο της παρούσας εργασίας, υιοθετήθηκε</w:t>
      </w:r>
      <w:r w:rsidR="005F0391" w:rsidRPr="0083456F">
        <w:rPr>
          <w:color w:val="000000"/>
          <w:lang w:val="el-GR"/>
        </w:rPr>
        <w:t xml:space="preserve"> και υλοποιήθηκε</w:t>
      </w:r>
      <w:r w:rsidRPr="0083456F">
        <w:rPr>
          <w:color w:val="000000"/>
          <w:lang w:val="el-GR"/>
        </w:rPr>
        <w:t xml:space="preserve"> η </w:t>
      </w:r>
      <w:r w:rsidRPr="0083456F">
        <w:rPr>
          <w:bCs/>
          <w:color w:val="000000"/>
          <w:lang w:val="el-GR"/>
        </w:rPr>
        <w:t>συμμετρική εκδοχή του προβλήματος του Πλανόδιου Πωλητή (</w:t>
      </w:r>
      <w:r w:rsidRPr="0083456F">
        <w:rPr>
          <w:bCs/>
          <w:color w:val="000000"/>
        </w:rPr>
        <w:t>Symmetric</w:t>
      </w:r>
      <w:r w:rsidRPr="0083456F">
        <w:rPr>
          <w:bCs/>
          <w:color w:val="000000"/>
          <w:lang w:val="el-GR"/>
        </w:rPr>
        <w:t xml:space="preserve"> </w:t>
      </w:r>
      <w:r w:rsidRPr="0083456F">
        <w:rPr>
          <w:bCs/>
          <w:color w:val="000000"/>
        </w:rPr>
        <w:t>TSP</w:t>
      </w:r>
      <w:r w:rsidRPr="0083456F">
        <w:rPr>
          <w:bCs/>
          <w:color w:val="000000"/>
          <w:lang w:val="el-GR"/>
        </w:rPr>
        <w:t>)</w:t>
      </w:r>
      <w:r w:rsidRPr="0083456F">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83456F">
        <w:rPr>
          <w:color w:val="000000"/>
          <w:lang w:val="el-GR"/>
        </w:rPr>
        <w:t>​. Η παραδοχή αυτή απλοποιεί τη μαθηματική μοντελοποίηση, επιτρέποντας την αναπαράσταση του προβλήματος ως ένα πλήρη μη κατευθυνόμενο γράφο. Σε όρους γραμμικού προγραμματισμού διατυπώνεται ως εξής</w:t>
      </w:r>
      <w:r w:rsidR="0056140E" w:rsidRPr="0083456F">
        <w:rPr>
          <w:color w:val="000000"/>
          <w:lang w:val="el-GR"/>
        </w:rPr>
        <w:t>:</w:t>
      </w:r>
    </w:p>
    <w:p w14:paraId="1FF54B71" w14:textId="7AB33D3A" w:rsidR="005A4365" w:rsidRPr="00F57F7B" w:rsidRDefault="00507F0D" w:rsidP="00692DE5">
      <w:pPr>
        <w:pStyle w:val="NormalWeb"/>
        <w:spacing w:line="360" w:lineRule="auto"/>
        <w:rPr>
          <w:color w:val="000000"/>
        </w:rPr>
      </w:pPr>
      <w:r w:rsidRPr="0083456F">
        <w:rPr>
          <w:color w:val="000000"/>
        </w:rPr>
        <w:t>min</w:t>
      </w:r>
      <w:r w:rsidR="002A7664" w:rsidRPr="00F57F7B">
        <w:rPr>
          <w:color w:val="000000"/>
        </w:rPr>
        <w:t>:</w:t>
      </w:r>
    </w:p>
    <w:p w14:paraId="205BFC6E" w14:textId="709A11C1" w:rsidR="0056140E" w:rsidRPr="00F57F7B" w:rsidRDefault="00AA31B9" w:rsidP="00692DE5">
      <w:pPr>
        <w:pStyle w:val="NormalWeb"/>
        <w:spacing w:line="360" w:lineRule="auto"/>
        <w:ind w:left="2160" w:firstLine="720"/>
        <w:rPr>
          <w:color w:val="000000"/>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m:t>
                </m:r>
                <m:r>
                  <w:rPr>
                    <w:rFonts w:ascii="Cambria Math" w:hAnsi="Cambria Math"/>
                    <w:color w:val="000000"/>
                  </w:rPr>
                  <m:t>∈</m:t>
                </m:r>
                <m:r>
                  <w:rPr>
                    <w:rFonts w:ascii="Cambria Math" w:hAnsi="Cambria Math"/>
                    <w:color w:val="000000"/>
                    <w:lang w:val="el-GR"/>
                  </w:rPr>
                  <m:t>E</m:t>
                </m:r>
              </m:sub>
              <m:sup/>
              <m:e>
                <m:r>
                  <w:rPr>
                    <w:rFonts w:ascii="Cambria Math" w:hAnsi="Cambria Math"/>
                    <w:color w:val="000000"/>
                  </w:rPr>
                  <m:t xml:space="preserve"> </m:t>
                </m:r>
              </m:e>
            </m:nary>
          </m:e>
        </m:func>
        <m:r>
          <w:rPr>
            <w:rFonts w:ascii="Cambria Math" w:hAnsi="Cambria Math"/>
            <w:color w:val="000000"/>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rPr>
          <m:t xml:space="preserve"> </m:t>
        </m:r>
      </m:oMath>
      <w:r w:rsidR="00201DA3" w:rsidRPr="00F57F7B">
        <w:rPr>
          <w:color w:val="000000"/>
        </w:rPr>
        <w:t xml:space="preserve"> </w:t>
      </w:r>
      <w:r w:rsidR="00201DA3" w:rsidRPr="00F57F7B">
        <w:rPr>
          <w:color w:val="000000"/>
        </w:rPr>
        <w:tab/>
      </w:r>
      <w:r w:rsidR="00201DA3" w:rsidRPr="00F57F7B">
        <w:rPr>
          <w:color w:val="000000"/>
        </w:rPr>
        <w:tab/>
      </w:r>
      <w:r w:rsidR="00201DA3" w:rsidRPr="00F57F7B">
        <w:rPr>
          <w:color w:val="000000"/>
        </w:rPr>
        <w:tab/>
      </w:r>
      <w:r w:rsidR="00201DA3" w:rsidRPr="00F57F7B">
        <w:rPr>
          <w:color w:val="000000"/>
        </w:rPr>
        <w:tab/>
      </w:r>
      <w:r w:rsidR="00201DA3" w:rsidRPr="00F57F7B">
        <w:rPr>
          <w:color w:val="000000"/>
        </w:rPr>
        <w:tab/>
        <w:t>(</w:t>
      </w:r>
      <w:r w:rsidR="00F57F7B" w:rsidRPr="00F57F7B">
        <w:rPr>
          <w:color w:val="000000"/>
        </w:rPr>
        <w:t>4.</w:t>
      </w:r>
      <w:r w:rsidR="00201DA3" w:rsidRPr="00F57F7B">
        <w:rPr>
          <w:color w:val="000000"/>
        </w:rPr>
        <w:t>1)</w:t>
      </w:r>
    </w:p>
    <w:p w14:paraId="03EFBB4A" w14:textId="777DB6BF" w:rsidR="00C702B2" w:rsidRPr="0083456F" w:rsidRDefault="00C702B2" w:rsidP="00692DE5">
      <w:pPr>
        <w:pStyle w:val="NormalWeb"/>
        <w:spacing w:line="360" w:lineRule="auto"/>
        <w:rPr>
          <w:color w:val="000000"/>
          <w:lang w:val="el-GR"/>
        </w:rPr>
      </w:pPr>
      <w:r w:rsidRPr="0083456F">
        <w:rPr>
          <w:color w:val="000000"/>
          <w:lang w:val="el-GR"/>
        </w:rPr>
        <w:t>Υπό τους περιορισμού</w:t>
      </w:r>
      <w:r w:rsidR="00507F0D" w:rsidRPr="0083456F">
        <w:rPr>
          <w:color w:val="000000"/>
          <w:lang w:val="el-GR"/>
        </w:rPr>
        <w:t>ς</w:t>
      </w:r>
      <w:r w:rsidR="005A4365" w:rsidRPr="0083456F">
        <w:rPr>
          <w:color w:val="000000"/>
          <w:lang w:val="el-GR"/>
        </w:rPr>
        <w:t>:</w:t>
      </w:r>
    </w:p>
    <w:p w14:paraId="1EF0C99F" w14:textId="06874548" w:rsidR="005A4365" w:rsidRPr="0083456F" w:rsidRDefault="005A4365" w:rsidP="00692DE5">
      <w:pPr>
        <w:pStyle w:val="NormalWeb"/>
        <w:spacing w:line="360" w:lineRule="auto"/>
        <w:rPr>
          <w:color w:val="000000"/>
          <w:lang w:val="el-GR"/>
        </w:rPr>
      </w:pPr>
      <w:r w:rsidRPr="0083456F">
        <w:rPr>
          <w:color w:val="000000"/>
          <w:lang w:val="el-GR"/>
        </w:rPr>
        <w:lastRenderedPageBreak/>
        <w:tab/>
      </w:r>
      <w:r w:rsidRPr="0083456F">
        <w:rPr>
          <w:color w:val="000000"/>
          <w:lang w:val="el-GR"/>
        </w:rPr>
        <w:tab/>
      </w:r>
      <w:r w:rsidRPr="0083456F">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sidRPr="0083456F">
        <w:rPr>
          <w:b/>
          <w:color w:val="000000"/>
          <w:lang w:val="el-GR"/>
        </w:rPr>
        <w:t xml:space="preserve">  </w:t>
      </w:r>
      <w:r w:rsidR="00201DA3" w:rsidRPr="0083456F">
        <w:rPr>
          <w:b/>
          <w:color w:val="000000"/>
          <w:lang w:val="el-GR"/>
        </w:rPr>
        <w:tab/>
      </w:r>
      <w:r w:rsidR="00201DA3" w:rsidRPr="0083456F">
        <w:rPr>
          <w:b/>
          <w:color w:val="000000"/>
          <w:lang w:val="el-GR"/>
        </w:rPr>
        <w:tab/>
      </w:r>
      <w:r w:rsidR="00201DA3" w:rsidRPr="0083456F">
        <w:rPr>
          <w:b/>
          <w:color w:val="000000"/>
          <w:lang w:val="el-GR"/>
        </w:rPr>
        <w:tab/>
      </w:r>
      <w:r w:rsidR="00201DA3" w:rsidRPr="0083456F">
        <w:rPr>
          <w:b/>
          <w:color w:val="000000"/>
          <w:lang w:val="el-GR"/>
        </w:rPr>
        <w:tab/>
      </w:r>
      <w:r w:rsidR="00201DA3" w:rsidRPr="0083456F">
        <w:rPr>
          <w:color w:val="000000"/>
          <w:lang w:val="el-GR"/>
        </w:rPr>
        <w:t>(</w:t>
      </w:r>
      <w:r w:rsidR="00F57F7B">
        <w:rPr>
          <w:color w:val="000000"/>
          <w:lang w:val="el-GR"/>
        </w:rPr>
        <w:t>4.</w:t>
      </w:r>
      <w:r w:rsidR="00201DA3" w:rsidRPr="0083456F">
        <w:rPr>
          <w:color w:val="000000"/>
          <w:lang w:val="el-GR"/>
        </w:rPr>
        <w:t>2)</w:t>
      </w:r>
    </w:p>
    <w:p w14:paraId="16739408" w14:textId="11BFF6B1" w:rsidR="00C14B79" w:rsidRPr="0083456F" w:rsidRDefault="00C14B79" w:rsidP="00692DE5">
      <w:pPr>
        <w:pStyle w:val="NormalWeb"/>
        <w:spacing w:line="360" w:lineRule="auto"/>
        <w:rPr>
          <w:i/>
          <w:color w:val="000000"/>
          <w:lang w:val="el-GR"/>
        </w:rPr>
      </w:pPr>
      <w:r w:rsidRPr="0083456F">
        <w:rPr>
          <w:i/>
          <w:color w:val="000000"/>
          <w:lang w:val="el-GR"/>
        </w:rPr>
        <w:tab/>
      </w:r>
      <w:r w:rsidRPr="0083456F">
        <w:rPr>
          <w:i/>
          <w:color w:val="000000"/>
          <w:lang w:val="el-GR"/>
        </w:rPr>
        <w:tab/>
      </w:r>
      <w:r w:rsidRPr="0083456F">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sidRPr="0083456F">
        <w:rPr>
          <w:i/>
          <w:color w:val="000000"/>
          <w:lang w:val="el-GR"/>
        </w:rPr>
        <w:t xml:space="preserve">     </w:t>
      </w:r>
      <w:r w:rsidR="00F57F7B">
        <w:rPr>
          <w:i/>
          <w:color w:val="000000"/>
          <w:lang w:val="el-GR"/>
        </w:rPr>
        <w:t xml:space="preserve"> </w:t>
      </w:r>
      <w:r w:rsidR="00201DA3" w:rsidRPr="0083456F">
        <w:rPr>
          <w:i/>
          <w:color w:val="000000"/>
          <w:lang w:val="el-GR"/>
        </w:rPr>
        <w:t xml:space="preserve"> </w:t>
      </w:r>
      <w:r w:rsidR="00201DA3" w:rsidRPr="00F57F7B">
        <w:rPr>
          <w:color w:val="000000"/>
          <w:lang w:val="el-GR"/>
        </w:rPr>
        <w:t>(</w:t>
      </w:r>
      <w:r w:rsidR="00F57F7B" w:rsidRPr="00F57F7B">
        <w:rPr>
          <w:color w:val="000000"/>
          <w:lang w:val="el-GR"/>
        </w:rPr>
        <w:t>4.</w:t>
      </w:r>
      <w:r w:rsidR="00201DA3" w:rsidRPr="00F57F7B">
        <w:rPr>
          <w:color w:val="000000"/>
          <w:lang w:val="el-GR"/>
        </w:rPr>
        <w:t>3)</w:t>
      </w:r>
    </w:p>
    <w:p w14:paraId="6B02C461" w14:textId="7065F048" w:rsidR="00BE5A93" w:rsidRPr="00F57F7B" w:rsidRDefault="00BE5A93" w:rsidP="00692DE5">
      <w:pPr>
        <w:pStyle w:val="NormalWeb"/>
        <w:spacing w:line="360" w:lineRule="auto"/>
        <w:rPr>
          <w:color w:val="000000"/>
          <w:lang w:val="el-GR"/>
        </w:rPr>
      </w:pPr>
      <w:r w:rsidRPr="0083456F">
        <w:rPr>
          <w:i/>
          <w:color w:val="000000"/>
          <w:lang w:val="el-GR"/>
        </w:rPr>
        <w:tab/>
      </w:r>
      <w:r w:rsidRPr="0083456F">
        <w:rPr>
          <w:i/>
          <w:color w:val="000000"/>
          <w:lang w:val="el-GR"/>
        </w:rPr>
        <w:tab/>
      </w:r>
      <w:r w:rsidRPr="0083456F">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sidRPr="0083456F">
        <w:rPr>
          <w:i/>
          <w:color w:val="000000"/>
          <w:lang w:val="el-GR"/>
        </w:rPr>
        <w:t xml:space="preserve">                    </w:t>
      </w:r>
      <w:r w:rsidR="00201DA3" w:rsidRPr="0083456F">
        <w:rPr>
          <w:i/>
          <w:color w:val="000000"/>
          <w:lang w:val="el-GR"/>
        </w:rPr>
        <w:tab/>
        <w:t xml:space="preserve">            </w:t>
      </w:r>
      <w:r w:rsidR="00201DA3" w:rsidRPr="00F57F7B">
        <w:rPr>
          <w:color w:val="000000"/>
          <w:lang w:val="el-GR"/>
        </w:rPr>
        <w:t>(</w:t>
      </w:r>
      <w:r w:rsidR="00F57F7B" w:rsidRPr="00F57F7B">
        <w:rPr>
          <w:color w:val="000000"/>
          <w:lang w:val="el-GR"/>
        </w:rPr>
        <w:t>4.</w:t>
      </w:r>
      <w:r w:rsidR="00201DA3" w:rsidRPr="00F57F7B">
        <w:rPr>
          <w:color w:val="000000"/>
          <w:lang w:val="el-GR"/>
        </w:rPr>
        <w:t>4)</w:t>
      </w:r>
    </w:p>
    <w:p w14:paraId="6434B665" w14:textId="77777777" w:rsidR="002A7664" w:rsidRPr="0083456F" w:rsidRDefault="002A7664" w:rsidP="00692DE5">
      <w:pPr>
        <w:pStyle w:val="NormalWeb"/>
        <w:spacing w:line="360" w:lineRule="auto"/>
        <w:rPr>
          <w:color w:val="000000"/>
          <w:lang w:val="el-GR"/>
        </w:rPr>
      </w:pPr>
    </w:p>
    <w:p w14:paraId="554635F4" w14:textId="77777777" w:rsidR="00BE5A93" w:rsidRPr="0083456F" w:rsidRDefault="00BE5A93" w:rsidP="00692DE5">
      <w:pPr>
        <w:pStyle w:val="NormalWeb"/>
        <w:spacing w:line="360" w:lineRule="auto"/>
        <w:rPr>
          <w:color w:val="000000"/>
          <w:lang w:val="el-GR"/>
        </w:rPr>
      </w:pPr>
      <w:r w:rsidRPr="0083456F">
        <w:rPr>
          <w:color w:val="000000"/>
          <w:lang w:val="el-GR"/>
        </w:rPr>
        <w:t>Όπου:</w:t>
      </w:r>
    </w:p>
    <w:p w14:paraId="0190B5C0" w14:textId="77777777" w:rsidR="00BE5A93" w:rsidRPr="0083456F" w:rsidRDefault="00BE5A93" w:rsidP="00607E98">
      <w:pPr>
        <w:pStyle w:val="NormalWeb"/>
        <w:numPr>
          <w:ilvl w:val="0"/>
          <w:numId w:val="16"/>
        </w:numPr>
        <w:spacing w:line="360" w:lineRule="auto"/>
        <w:rPr>
          <w:lang w:val="el-GR"/>
        </w:rPr>
      </w:pPr>
      <w:r w:rsidRPr="0083456F">
        <w:t>E</w:t>
      </w:r>
      <w:r w:rsidRPr="0083456F">
        <w:rPr>
          <w:lang w:val="el-GR"/>
        </w:rPr>
        <w:t>: Σύνολο ακμών.</w:t>
      </w:r>
    </w:p>
    <w:p w14:paraId="27992DA4"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 Σύνολο κορυφών (πόλεων).</w:t>
      </w:r>
    </w:p>
    <w:p w14:paraId="3A78AA79"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83456F">
        <w:rPr>
          <w:rFonts w:ascii="Times New Roman" w:eastAsia="Times New Roman" w:hAnsi="Times New Roman" w:cs="Times New Roman"/>
          <w:kern w:val="0"/>
          <w:lang w:val="el-GR"/>
          <w14:ligatures w14:val="none"/>
        </w:rPr>
        <w:t xml:space="preserve">: Δυαδική μεταβλητή που δηλώνει αν η ακμή </w:t>
      </w:r>
      <w:r w:rsidRPr="0083456F">
        <w:rPr>
          <w:rFonts w:ascii="Times New Roman" w:eastAsia="Times New Roman" w:hAnsi="Times New Roman" w:cs="Times New Roman"/>
          <w:kern w:val="0"/>
          <w14:ligatures w14:val="none"/>
        </w:rPr>
        <w:t>e</w:t>
      </w:r>
      <w:r w:rsidRPr="0083456F">
        <w:rPr>
          <w:rFonts w:ascii="Times New Roman" w:eastAsia="Times New Roman" w:hAnsi="Times New Roman" w:cs="Times New Roman"/>
          <w:kern w:val="0"/>
          <w:lang w:val="el-GR"/>
          <w14:ligatures w14:val="none"/>
        </w:rPr>
        <w:t xml:space="preserve"> περιλαμβάνεται στη λύση.</w:t>
      </w:r>
    </w:p>
    <w:p w14:paraId="4230A448" w14:textId="77777777" w:rsidR="00BE5A93" w:rsidRPr="0083456F" w:rsidRDefault="00AA31B9"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83456F">
        <w:rPr>
          <w:rFonts w:ascii="Times New Roman" w:eastAsia="Times New Roman" w:hAnsi="Times New Roman" w:cs="Times New Roman"/>
          <w:kern w:val="0"/>
          <w:lang w:val="el-GR"/>
          <w14:ligatures w14:val="none"/>
        </w:rPr>
        <w:t xml:space="preserve">​: Κόστος/απόσταση της ακμής </w:t>
      </w:r>
      <w:r w:rsidR="00BE5A93" w:rsidRPr="0083456F">
        <w:rPr>
          <w:rFonts w:ascii="Times New Roman" w:eastAsia="Times New Roman" w:hAnsi="Times New Roman" w:cs="Times New Roman"/>
          <w:kern w:val="0"/>
          <w14:ligatures w14:val="none"/>
        </w:rPr>
        <w:t>e</w:t>
      </w:r>
      <w:r w:rsidR="00BE5A93" w:rsidRPr="0083456F">
        <w:rPr>
          <w:rFonts w:ascii="Times New Roman" w:eastAsia="Times New Roman" w:hAnsi="Times New Roman" w:cs="Times New Roman"/>
          <w:kern w:val="0"/>
          <w:lang w:val="el-GR"/>
          <w14:ligatures w14:val="none"/>
        </w:rPr>
        <w:t>.</w:t>
      </w:r>
    </w:p>
    <w:p w14:paraId="5F1B48DA"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N</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 xml:space="preserve">): Σύνολο ακμών που συνδέονται με την κορυφή </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w:t>
      </w:r>
    </w:p>
    <w:p w14:paraId="34C6C636" w14:textId="77777777" w:rsidR="00BE5A93" w:rsidRPr="0083456F"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E</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S</w:t>
      </w:r>
      <w:r w:rsidRPr="0083456F">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83456F">
        <w:rPr>
          <w:rFonts w:ascii="Times New Roman" w:eastAsia="Times New Roman" w:hAnsi="Times New Roman" w:cs="Times New Roman"/>
          <w:kern w:val="0"/>
          <w14:ligatures w14:val="none"/>
        </w:rPr>
        <w:t>S</w:t>
      </w:r>
      <w:r w:rsidRPr="0083456F">
        <w:rPr>
          <w:rFonts w:ascii="Cambria Math" w:eastAsia="Times New Roman" w:hAnsi="Cambria Math" w:cs="Cambria Math"/>
          <w:kern w:val="0"/>
          <w:lang w:val="el-GR"/>
          <w14:ligatures w14:val="none"/>
        </w:rPr>
        <w:t>⊂</w:t>
      </w:r>
      <w:r w:rsidRPr="0083456F">
        <w:rPr>
          <w:rFonts w:ascii="Times New Roman" w:eastAsia="Times New Roman" w:hAnsi="Times New Roman" w:cs="Times New Roman"/>
          <w:kern w:val="0"/>
          <w14:ligatures w14:val="none"/>
        </w:rPr>
        <w:t>V</w:t>
      </w:r>
      <w:r w:rsidRPr="0083456F">
        <w:rPr>
          <w:rFonts w:ascii="Times New Roman" w:eastAsia="Times New Roman" w:hAnsi="Times New Roman" w:cs="Times New Roman"/>
          <w:kern w:val="0"/>
          <w:lang w:val="el-GR"/>
          <w14:ligatures w14:val="none"/>
        </w:rPr>
        <w:t>.</w:t>
      </w:r>
    </w:p>
    <w:p w14:paraId="48AED87D"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14:paraId="76B40933"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14:ligatures w14:val="none"/>
        </w:rPr>
        <w:t>O</w:t>
      </w:r>
      <w:r w:rsidRPr="0083456F">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83456F">
        <w:rPr>
          <w:rFonts w:ascii="Times New Roman" w:eastAsia="Times New Roman" w:hAnsi="Times New Roman" w:cs="Times New Roman"/>
          <w:kern w:val="0"/>
          <w14:ligatures w14:val="none"/>
        </w:rPr>
        <w:t>TSP</w:t>
      </w:r>
      <w:r w:rsidRPr="0083456F">
        <w:rPr>
          <w:rFonts w:ascii="Times New Roman" w:eastAsia="Times New Roman" w:hAnsi="Times New Roman" w:cs="Times New Roman"/>
          <w:kern w:val="0"/>
          <w:lang w:val="el-GR"/>
          <w14:ligatures w14:val="none"/>
        </w:rPr>
        <w:t>:</w:t>
      </w:r>
    </w:p>
    <w:p w14:paraId="73D1E8E7" w14:textId="7C958634" w:rsidR="00DB1789" w:rsidRPr="0083456F" w:rsidRDefault="00AA31B9"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83456F">
        <w:rPr>
          <w:rFonts w:ascii="Times New Roman" w:eastAsia="Times New Roman" w:hAnsi="Times New Roman" w:cs="Times New Roman"/>
          <w:kern w:val="0"/>
          <w:lang w:val="el-GR"/>
          <w14:ligatures w14:val="none"/>
        </w:rPr>
        <w:t xml:space="preserve"> </w:t>
      </w:r>
      <w:r w:rsidR="00DB1789" w:rsidRPr="0083456F">
        <w:rPr>
          <w:rFonts w:ascii="Times New Roman" w:eastAsia="Times New Roman" w:hAnsi="Times New Roman" w:cs="Times New Roman"/>
          <w:b/>
          <w:kern w:val="0"/>
          <w14:ligatures w14:val="none"/>
        </w:rPr>
        <w:t>V</w:t>
      </w:r>
      <w:r w:rsidR="00DB1789" w:rsidRPr="0083456F">
        <w:rPr>
          <w:rFonts w:ascii="Times New Roman" w:eastAsia="Times New Roman" w:hAnsi="Times New Roman" w:cs="Times New Roman"/>
          <w:b/>
          <w:kern w:val="0"/>
          <w:lang w:val="el-GR"/>
          <w14:ligatures w14:val="none"/>
        </w:rPr>
        <w:tab/>
      </w:r>
      <w:r w:rsidR="00DB1789" w:rsidRPr="0083456F">
        <w:rPr>
          <w:rFonts w:ascii="Times New Roman" w:eastAsia="Times New Roman" w:hAnsi="Times New Roman" w:cs="Times New Roman"/>
          <w:b/>
          <w:kern w:val="0"/>
          <w:lang w:val="el-GR"/>
          <w14:ligatures w14:val="none"/>
        </w:rPr>
        <w:tab/>
        <w:t>(</w:t>
      </w:r>
      <w:r w:rsidR="00F57F7B">
        <w:rPr>
          <w:rFonts w:ascii="Times New Roman" w:eastAsia="Times New Roman" w:hAnsi="Times New Roman" w:cs="Times New Roman"/>
          <w:b/>
          <w:kern w:val="0"/>
          <w:lang w:val="el-GR"/>
          <w14:ligatures w14:val="none"/>
        </w:rPr>
        <w:t>4.</w:t>
      </w:r>
      <w:r w:rsidR="00DB1789" w:rsidRPr="0083456F">
        <w:rPr>
          <w:rFonts w:ascii="Times New Roman" w:eastAsia="Times New Roman" w:hAnsi="Times New Roman" w:cs="Times New Roman"/>
          <w:b/>
          <w:kern w:val="0"/>
          <w:lang w:val="el-GR"/>
          <w14:ligatures w14:val="none"/>
        </w:rPr>
        <w:t>2)</w:t>
      </w:r>
    </w:p>
    <w:p w14:paraId="56E0DE07" w14:textId="77777777"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sidRPr="0083456F">
        <w:rPr>
          <w:rFonts w:ascii="Times New Roman" w:eastAsia="Times New Roman" w:hAnsi="Times New Roman" w:cs="Times New Roman"/>
          <w:kern w:val="0"/>
          <w:lang w:val="el-GR"/>
          <w14:ligatures w14:val="none"/>
        </w:rPr>
        <w:t>μη κατευθυνόμενη</w:t>
      </w:r>
      <w:r w:rsidRPr="0083456F">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83456F">
        <w:rPr>
          <w:rFonts w:ascii="Times New Roman" w:eastAsia="Times New Roman" w:hAnsi="Times New Roman" w:cs="Times New Roman"/>
          <w:b/>
          <w:bCs/>
          <w:kern w:val="0"/>
          <w:lang w:val="el-GR"/>
          <w14:ligatures w14:val="none"/>
        </w:rPr>
        <w:t>μία εισερχόμενη και μία εξερχόμενη ακμή</w:t>
      </w:r>
      <w:r w:rsidRPr="0083456F">
        <w:rPr>
          <w:rFonts w:ascii="Times New Roman" w:eastAsia="Times New Roman" w:hAnsi="Times New Roman" w:cs="Times New Roman"/>
          <w:kern w:val="0"/>
          <w:lang w:val="el-GR"/>
          <w14:ligatures w14:val="none"/>
        </w:rPr>
        <w:t>, κάτι που απαιτεί δύο ξεχωριστούς ισοτικούς περιορισμούς (</w:t>
      </w:r>
      <w:r w:rsidRPr="0083456F">
        <w:rPr>
          <w:rFonts w:ascii="Times New Roman" w:eastAsia="Times New Roman" w:hAnsi="Times New Roman" w:cs="Times New Roman"/>
          <w:kern w:val="0"/>
          <w14:ligatures w14:val="none"/>
        </w:rPr>
        <w:t>in</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degree</w:t>
      </w:r>
      <w:r w:rsidRPr="0083456F">
        <w:rPr>
          <w:rFonts w:ascii="Times New Roman" w:eastAsia="Times New Roman" w:hAnsi="Times New Roman" w:cs="Times New Roman"/>
          <w:kern w:val="0"/>
          <w:lang w:val="el-GR"/>
          <w14:ligatures w14:val="none"/>
        </w:rPr>
        <w:t xml:space="preserve"> και </w:t>
      </w:r>
      <w:r w:rsidRPr="0083456F">
        <w:rPr>
          <w:rFonts w:ascii="Times New Roman" w:eastAsia="Times New Roman" w:hAnsi="Times New Roman" w:cs="Times New Roman"/>
          <w:kern w:val="0"/>
          <w14:ligatures w14:val="none"/>
        </w:rPr>
        <w:t>out</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degree</w:t>
      </w:r>
      <w:r w:rsidRPr="0083456F">
        <w:rPr>
          <w:rFonts w:ascii="Times New Roman" w:eastAsia="Times New Roman" w:hAnsi="Times New Roman" w:cs="Times New Roman"/>
          <w:kern w:val="0"/>
          <w:lang w:val="el-GR"/>
          <w14:ligatures w14:val="none"/>
        </w:rPr>
        <w:t>) για κάθε κόμβο:</w:t>
      </w:r>
    </w:p>
    <w:p w14:paraId="0BB292FB" w14:textId="77777777" w:rsidR="00DB1789" w:rsidRPr="0083456F" w:rsidRDefault="00AA31B9"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s="Times New Roman"/>
                  <w:color w:val="000000"/>
                  <w:lang w:val="el-GR"/>
                </w:rPr>
              </m:ctrlPr>
            </m:naryPr>
            <m:sub>
              <m:r>
                <w:rPr>
                  <w:rFonts w:ascii="Cambria Math" w:hAnsi="Cambria Math" w:cs="Times New Roman"/>
                  <w:color w:val="000000"/>
                  <w:lang w:val="el-GR"/>
                </w:rPr>
                <m:t>i=1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i</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r>
            <w:rPr>
              <w:rFonts w:ascii="Cambria Math" w:hAnsi="Cambria Math" w:cs="Times New Roman"/>
              <w:color w:val="000000"/>
              <w:lang w:val="el-GR"/>
            </w:rPr>
            <m:t xml:space="preserve">,  </m:t>
          </m:r>
          <m:nary>
            <m:naryPr>
              <m:chr m:val="∑"/>
              <m:ctrlPr>
                <w:rPr>
                  <w:rFonts w:ascii="Cambria Math" w:hAnsi="Cambria Math" w:cs="Times New Roman"/>
                  <w:color w:val="000000"/>
                  <w:lang w:val="el-GR"/>
                </w:rPr>
              </m:ctrlPr>
            </m:naryPr>
            <m:sub>
              <m:r>
                <w:rPr>
                  <w:rFonts w:ascii="Cambria Math" w:hAnsi="Cambria Math" w:cs="Times New Roman"/>
                  <w:color w:val="000000"/>
                  <w:lang w:val="el-GR"/>
                </w:rPr>
                <m:t>j=1</m:t>
              </m:r>
              <m:ctrlPr>
                <w:rPr>
                  <w:rFonts w:ascii="Cambria Math" w:hAnsi="Cambria Math" w:cs="Times New Roman"/>
                  <w:i/>
                  <w:color w:val="000000"/>
                  <w:lang w:val="el-GR"/>
                </w:rPr>
              </m:ctrlPr>
            </m:sub>
            <m:sup>
              <m:r>
                <w:rPr>
                  <w:rFonts w:ascii="Cambria Math" w:hAnsi="Cambria Math" w:cs="Times New Roman"/>
                  <w:color w:val="000000"/>
                  <w:lang w:val="el-GR"/>
                </w:rPr>
                <m:t>n</m:t>
              </m:r>
              <m:ctrlPr>
                <w:rPr>
                  <w:rFonts w:ascii="Cambria Math" w:hAnsi="Cambria Math" w:cs="Times New Roman"/>
                  <w:i/>
                  <w:color w:val="000000"/>
                  <w:lang w:val="el-GR"/>
                </w:rPr>
              </m:ctrlPr>
            </m:sup>
            <m:e>
              <m:sSub>
                <m:sSubPr>
                  <m:ctrlPr>
                    <w:rPr>
                      <w:rFonts w:ascii="Cambria Math" w:hAnsi="Cambria Math" w:cs="Times New Roman"/>
                      <w:i/>
                      <w:color w:val="000000"/>
                      <w:lang w:val="el-GR"/>
                    </w:rPr>
                  </m:ctrlPr>
                </m:sSubPr>
                <m:e>
                  <m:r>
                    <w:rPr>
                      <w:rFonts w:ascii="Cambria Math" w:hAnsi="Cambria Math" w:cs="Times New Roman"/>
                      <w:color w:val="000000"/>
                      <w:lang w:val="el-GR"/>
                    </w:rPr>
                    <m:t>x</m:t>
                  </m:r>
                </m:e>
                <m:sub>
                  <m:r>
                    <w:rPr>
                      <w:rFonts w:ascii="Cambria Math" w:hAnsi="Cambria Math" w:cs="Times New Roman"/>
                      <w:color w:val="000000"/>
                      <w:lang w:val="el-GR"/>
                    </w:rPr>
                    <m:t>ij</m:t>
                  </m:r>
                </m:sub>
              </m:sSub>
              <m:ctrlPr>
                <w:rPr>
                  <w:rFonts w:ascii="Cambria Math" w:hAnsi="Cambria Math" w:cs="Times New Roman"/>
                  <w:i/>
                  <w:color w:val="000000"/>
                  <w:lang w:val="el-GR"/>
                </w:rPr>
              </m:ctrlPr>
            </m:e>
          </m:nary>
          <m:r>
            <w:rPr>
              <w:rFonts w:ascii="Cambria Math" w:hAnsi="Cambria Math" w:cs="Times New Roman"/>
              <w:color w:val="000000"/>
              <w:lang w:val="el-GR"/>
            </w:rPr>
            <m:t>=1</m:t>
          </m:r>
          <m:r>
            <m:rPr>
              <m:sty m:val="p"/>
            </m:rPr>
            <w:rPr>
              <w:rFonts w:ascii="Cambria Math" w:hAnsi="Cambria Math" w:cs="Times New Roman"/>
              <w:color w:val="000000"/>
              <w:lang w:val="el-GR"/>
            </w:rPr>
            <m:t> ∀</m:t>
          </m:r>
          <m:r>
            <w:rPr>
              <w:rFonts w:ascii="Cambria Math" w:hAnsi="Cambria Math" w:cs="Times New Roman"/>
              <w:color w:val="000000"/>
              <w:lang w:val="el-GR"/>
            </w:rPr>
            <m:t>j</m:t>
          </m:r>
          <m:r>
            <m:rPr>
              <m:sty m:val="p"/>
            </m:rPr>
            <w:rPr>
              <w:rFonts w:ascii="Cambria Math" w:hAnsi="Cambria Math" w:cs="Times New Roman"/>
              <w:color w:val="000000"/>
              <w:lang w:val="el-GR"/>
            </w:rPr>
            <m:t>∈</m:t>
          </m:r>
          <m:r>
            <m:rPr>
              <m:lit/>
            </m:rPr>
            <w:rPr>
              <w:rFonts w:ascii="Cambria Math" w:hAnsi="Cambria Math" w:cs="Times New Roman"/>
              <w:color w:val="000000"/>
              <w:lang w:val="el-GR"/>
            </w:rPr>
            <m:t>{</m:t>
          </m:r>
          <m:r>
            <w:rPr>
              <w:rFonts w:ascii="Cambria Math" w:hAnsi="Cambria Math" w:cs="Times New Roman"/>
              <w:color w:val="000000"/>
              <w:lang w:val="el-GR"/>
            </w:rPr>
            <m:t>1,</m:t>
          </m:r>
          <m:r>
            <m:rPr>
              <m:sty m:val="p"/>
            </m:rPr>
            <w:rPr>
              <w:rFonts w:ascii="Cambria Math" w:hAnsi="Cambria Math" w:cs="Times New Roman"/>
              <w:color w:val="000000"/>
              <w:lang w:val="el-GR"/>
            </w:rPr>
            <m:t>…</m:t>
          </m:r>
          <m:r>
            <w:rPr>
              <w:rFonts w:ascii="Cambria Math" w:hAnsi="Cambria Math" w:cs="Times New Roman"/>
              <w:color w:val="000000"/>
              <w:lang w:val="el-GR"/>
            </w:rPr>
            <m:t>,</m:t>
          </m:r>
          <m:r>
            <w:rPr>
              <w:rFonts w:ascii="Cambria Math" w:hAnsi="Cambria Math" w:cs="Times New Roman"/>
              <w:color w:val="000000"/>
              <w:lang w:val="el-GR"/>
            </w:rPr>
            <m:t>n</m:t>
          </m:r>
          <m:r>
            <m:rPr>
              <m:lit/>
            </m:rPr>
            <w:rPr>
              <w:rFonts w:ascii="Cambria Math" w:hAnsi="Cambria Math" w:cs="Times New Roman"/>
              <w:color w:val="000000"/>
              <w:lang w:val="el-GR"/>
            </w:rPr>
            <m:t>}</m:t>
          </m:r>
        </m:oMath>
      </m:oMathPara>
    </w:p>
    <w:p w14:paraId="5CBD51E4" w14:textId="5F0F658F" w:rsidR="00DB1789" w:rsidRPr="0083456F"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sidRPr="0083456F">
        <w:rPr>
          <w:rFonts w:ascii="Times New Roman" w:eastAsia="Times New Roman" w:hAnsi="Times New Roman" w:cs="Times New Roman"/>
          <w:kern w:val="0"/>
          <w:lang w:val="el-GR"/>
          <w14:ligatures w14:val="none"/>
        </w:rPr>
        <w:t xml:space="preserve">μη </w:t>
      </w:r>
      <w:r w:rsidR="00507F0D" w:rsidRPr="0083456F">
        <w:rPr>
          <w:rFonts w:ascii="Times New Roman" w:eastAsia="Times New Roman" w:hAnsi="Times New Roman" w:cs="Times New Roman"/>
          <w:kern w:val="0"/>
          <w:lang w:val="el-GR"/>
          <w14:ligatures w14:val="none"/>
        </w:rPr>
        <w:t>κατευθυνόμενες</w:t>
      </w:r>
      <w:r w:rsidRPr="0083456F">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83456F">
        <w:rPr>
          <w:rFonts w:ascii="Times New Roman" w:eastAsia="Times New Roman" w:hAnsi="Times New Roman" w:cs="Times New Roman"/>
          <w:b/>
          <w:bCs/>
          <w:kern w:val="0"/>
          <w:lang w:val="el-GR"/>
          <w14:ligatures w14:val="none"/>
        </w:rPr>
        <w:t>αν η πόλη συμμετέχει ακριβώς σε δύο ακμές</w:t>
      </w:r>
      <w:r w:rsidRPr="0083456F">
        <w:rPr>
          <w:rFonts w:ascii="Times New Roman" w:eastAsia="Times New Roman" w:hAnsi="Times New Roman" w:cs="Times New Roman"/>
          <w:kern w:val="0"/>
          <w:lang w:val="el-GR"/>
          <w14:ligatures w14:val="none"/>
        </w:rPr>
        <w:t xml:space="preserve"> της τελικής διαδρομής. </w:t>
      </w:r>
      <w:r w:rsidRPr="0083456F">
        <w:rPr>
          <w:rFonts w:ascii="Times New Roman" w:eastAsia="Times New Roman" w:hAnsi="Times New Roman" w:cs="Times New Roman"/>
          <w:kern w:val="0"/>
          <w:lang w:val="el-GR"/>
          <w14:ligatures w14:val="none"/>
        </w:rPr>
        <w:lastRenderedPageBreak/>
        <w:t>Έτσι, οι δύο προηγούμενοι περιορισμοί συγχωνεύονται σε έναν ενιαίο περιορισμό βαθμού, ο οποίος δηλώνει ότι κάθε κόμβος έχει βαθμό 2 στο γράφο της λύσης.</w:t>
      </w:r>
    </w:p>
    <w:p w14:paraId="65FB8632" w14:textId="77777777" w:rsidR="00BE5A93" w:rsidRPr="0083456F" w:rsidRDefault="002162C7" w:rsidP="00692DE5">
      <w:pPr>
        <w:pStyle w:val="NormalWeb"/>
        <w:spacing w:line="360" w:lineRule="auto"/>
        <w:rPr>
          <w:color w:val="000000"/>
          <w:lang w:val="el-GR"/>
        </w:rPr>
      </w:pPr>
      <w:r w:rsidRPr="0083456F">
        <w:rPr>
          <w:lang w:val="el-GR"/>
        </w:rPr>
        <w:t>Αξίζει</w:t>
      </w:r>
      <w:r w:rsidR="001E00DE" w:rsidRPr="0083456F">
        <w:rPr>
          <w:lang w:val="el-GR"/>
        </w:rPr>
        <w:t xml:space="preserve"> να </w:t>
      </w:r>
      <w:r w:rsidRPr="0083456F">
        <w:rPr>
          <w:lang w:val="el-GR"/>
        </w:rPr>
        <w:t>σημειωθεί</w:t>
      </w:r>
      <w:r w:rsidR="001E00DE" w:rsidRPr="0083456F">
        <w:rPr>
          <w:lang w:val="el-GR"/>
        </w:rPr>
        <w:t xml:space="preserve"> ότι η </w:t>
      </w:r>
      <w:r w:rsidR="00201DA3" w:rsidRPr="0083456F">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r w:rsidR="00201DA3" w:rsidRPr="0083456F">
        <w:rPr>
          <w:color w:val="000000"/>
        </w:rPr>
        <w:t>i</w:t>
      </w:r>
      <w:r w:rsidR="00201DA3" w:rsidRPr="0083456F">
        <w:rPr>
          <w:color w:val="000000"/>
          <w:lang w:val="el-GR"/>
        </w:rPr>
        <w:t>,</w:t>
      </w:r>
      <w:r w:rsidR="00201DA3" w:rsidRPr="0083456F">
        <w:rPr>
          <w:color w:val="000000"/>
        </w:rPr>
        <w:t>j</w:t>
      </w:r>
      <w:r w:rsidR="00201DA3" w:rsidRPr="0083456F">
        <w:rPr>
          <w:color w:val="000000"/>
          <w:lang w:val="el-GR"/>
        </w:rPr>
        <w:t>) και (</w:t>
      </w:r>
      <w:r w:rsidR="00201DA3" w:rsidRPr="0083456F">
        <w:rPr>
          <w:color w:val="000000"/>
        </w:rPr>
        <w:t>j</w:t>
      </w:r>
      <w:r w:rsidR="00201DA3" w:rsidRPr="0083456F">
        <w:rPr>
          <w:color w:val="000000"/>
          <w:lang w:val="el-GR"/>
        </w:rPr>
        <w:t>,</w:t>
      </w:r>
      <w:r w:rsidR="00201DA3" w:rsidRPr="0083456F">
        <w:rPr>
          <w:color w:val="000000"/>
        </w:rPr>
        <w:t>i</w:t>
      </w:r>
      <w:r w:rsidR="00201DA3" w:rsidRPr="0083456F">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83456F">
        <w:rPr>
          <w:color w:val="000000"/>
        </w:rPr>
        <w:t>y</w:t>
      </w:r>
      <w:r w:rsidR="00201DA3" w:rsidRPr="0083456F">
        <w:rPr>
          <w:color w:val="000000"/>
          <w:lang w:val="el-GR"/>
        </w:rPr>
        <w:t>​</w:t>
      </w:r>
      <w:r w:rsidR="00201DA3" w:rsidRPr="0083456F">
        <w:rPr>
          <w:color w:val="000000"/>
          <w:vertAlign w:val="subscript"/>
        </w:rPr>
        <w:t>e</w:t>
      </w:r>
      <w:r w:rsidR="00201DA3" w:rsidRPr="0083456F">
        <w:rPr>
          <w:color w:val="000000"/>
          <w:lang w:val="el-GR"/>
        </w:rPr>
        <w:t xml:space="preserve"> που χρησιμοποιούνται στη μαθηματική μοντελοποίηση μειώνεται </w:t>
      </w:r>
      <w:r w:rsidR="001E00DE" w:rsidRPr="0083456F">
        <w:rPr>
          <w:color w:val="000000"/>
          <w:lang w:val="el-GR"/>
        </w:rPr>
        <w:t>σχεδόν</w:t>
      </w:r>
      <w:r w:rsidR="00201DA3" w:rsidRPr="0083456F">
        <w:rPr>
          <w:color w:val="000000"/>
          <w:lang w:val="el-GR"/>
        </w:rPr>
        <w:t xml:space="preserve"> στο μισό. Αυτή η μείωση επιφέρει σημαντική συρρίκνωση του χώρου των εφικτών λύσεων και συμβάλλει καθοριστικά στο χρόνο σύγκλισης προς την βέλτιστη λύση.</w:t>
      </w:r>
    </w:p>
    <w:p w14:paraId="7D581B5B" w14:textId="77777777" w:rsidR="000C773C" w:rsidRPr="0083456F" w:rsidRDefault="000C773C" w:rsidP="00692DE5">
      <w:pPr>
        <w:pStyle w:val="NormalWeb"/>
        <w:spacing w:line="360" w:lineRule="auto"/>
        <w:rPr>
          <w:b/>
          <w:color w:val="000000"/>
          <w:sz w:val="28"/>
          <w:szCs w:val="28"/>
          <w:lang w:val="el-GR"/>
        </w:rPr>
      </w:pPr>
    </w:p>
    <w:p w14:paraId="381E612E" w14:textId="77777777" w:rsidR="000C773C" w:rsidRPr="0083456F" w:rsidRDefault="000C773C" w:rsidP="00692DE5">
      <w:pPr>
        <w:pStyle w:val="NormalWeb"/>
        <w:spacing w:line="360" w:lineRule="auto"/>
        <w:rPr>
          <w:b/>
          <w:color w:val="000000"/>
          <w:sz w:val="28"/>
          <w:szCs w:val="28"/>
          <w:lang w:val="el-GR"/>
        </w:rPr>
      </w:pPr>
      <w:r w:rsidRPr="0083456F">
        <w:rPr>
          <w:b/>
          <w:sz w:val="28"/>
          <w:szCs w:val="28"/>
          <w:lang w:val="el-GR"/>
        </w:rPr>
        <w:t>3.1 Εισαγωγή στα Νευρωνικά Δίκτυα Γραφών (</w:t>
      </w:r>
      <w:r w:rsidRPr="0083456F">
        <w:rPr>
          <w:b/>
          <w:sz w:val="28"/>
          <w:szCs w:val="28"/>
        </w:rPr>
        <w:t>GNNs</w:t>
      </w:r>
      <w:r w:rsidRPr="0083456F">
        <w:rPr>
          <w:b/>
          <w:sz w:val="28"/>
          <w:szCs w:val="28"/>
          <w:lang w:val="el-GR"/>
        </w:rPr>
        <w:t>)</w:t>
      </w:r>
    </w:p>
    <w:p w14:paraId="0082E394" w14:textId="77777777" w:rsidR="009F5C87" w:rsidRPr="0083456F" w:rsidRDefault="009F5C87" w:rsidP="00692DE5">
      <w:pPr>
        <w:pStyle w:val="NormalWeb"/>
        <w:spacing w:line="360" w:lineRule="auto"/>
        <w:rPr>
          <w:lang w:val="el-GR"/>
        </w:rPr>
      </w:pPr>
      <w:r w:rsidRPr="0083456F">
        <w:rPr>
          <w:lang w:val="el-GR"/>
        </w:rPr>
        <w:t>Ένας μαθηματικός γράφος (</w:t>
      </w:r>
      <w:r w:rsidRPr="0083456F">
        <w:t>graph</w:t>
      </w:r>
      <w:r w:rsidRPr="0083456F">
        <w:rPr>
          <w:lang w:val="el-GR"/>
        </w:rPr>
        <w:t>) είναι μια δομή δεδο</w:t>
      </w:r>
      <w:r w:rsidR="00B35DDA" w:rsidRPr="0083456F">
        <w:rPr>
          <w:lang w:val="el-GR"/>
        </w:rPr>
        <w:t>μέ</w:t>
      </w:r>
      <w:r w:rsidRPr="0083456F">
        <w:rPr>
          <w:lang w:val="el-GR"/>
        </w:rPr>
        <w:t xml:space="preserve">νων που περιγράφει σχέσεις μεταξύ οντοτήτων. Τυπικά, ένας γράφος ορίζεται ως ένα ζεύγος </w:t>
      </w:r>
      <w:r w:rsidRPr="0083456F">
        <w:rPr>
          <w:rStyle w:val="katex-mathml"/>
          <w:b/>
        </w:rPr>
        <w:t>G</w:t>
      </w:r>
      <w:r w:rsidRPr="0083456F">
        <w:rPr>
          <w:rStyle w:val="katex-mathml"/>
          <w:b/>
          <w:lang w:val="el-GR"/>
        </w:rPr>
        <w:t xml:space="preserve"> = (</w:t>
      </w:r>
      <w:r w:rsidRPr="0083456F">
        <w:rPr>
          <w:rStyle w:val="katex-mathml"/>
          <w:b/>
        </w:rPr>
        <w:t>V</w:t>
      </w:r>
      <w:r w:rsidRPr="0083456F">
        <w:rPr>
          <w:rStyle w:val="katex-mathml"/>
          <w:b/>
          <w:lang w:val="el-GR"/>
        </w:rPr>
        <w:t xml:space="preserve">, </w:t>
      </w:r>
      <w:r w:rsidRPr="0083456F">
        <w:rPr>
          <w:rStyle w:val="katex-mathml"/>
          <w:b/>
        </w:rPr>
        <w:t>E</w:t>
      </w:r>
      <w:r w:rsidRPr="0083456F">
        <w:rPr>
          <w:rStyle w:val="katex-mathml"/>
          <w:b/>
          <w:lang w:val="el-GR"/>
        </w:rPr>
        <w:t>)</w:t>
      </w:r>
      <w:r w:rsidRPr="0083456F">
        <w:rPr>
          <w:lang w:val="el-GR"/>
        </w:rPr>
        <w:t xml:space="preserve"> όπου το σύνολο </w:t>
      </w:r>
      <w:r w:rsidRPr="0083456F">
        <w:rPr>
          <w:rStyle w:val="katex-mathml"/>
          <w:b/>
        </w:rPr>
        <w:t>V</w:t>
      </w:r>
      <w:r w:rsidRPr="0083456F">
        <w:rPr>
          <w:rStyle w:val="katex-mathml"/>
          <w:lang w:val="el-GR"/>
        </w:rPr>
        <w:t xml:space="preserve"> </w:t>
      </w:r>
      <w:r w:rsidRPr="0083456F">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83456F">
        <w:rPr>
          <w:lang w:val="el-GR"/>
        </w:rPr>
        <w:t xml:space="preserve"> </w:t>
      </w:r>
      <w:r w:rsidR="00DE5152" w:rsidRPr="0083456F">
        <w:rPr>
          <w:lang w:val="el-GR"/>
        </w:rPr>
        <w:t xml:space="preserve">περιέχει </w:t>
      </w:r>
      <w:r w:rsidRPr="0083456F">
        <w:rPr>
          <w:lang w:val="el-GR"/>
        </w:rPr>
        <w:t xml:space="preserve">τις ακμές (ή συνδέσεις) μεταξύ των κόμβων. Οι ακμές μπορεί να </w:t>
      </w:r>
      <w:r w:rsidR="00DE5152" w:rsidRPr="0083456F">
        <w:rPr>
          <w:lang w:val="el-GR"/>
        </w:rPr>
        <w:t>έχουν φορά και στην περίπτωση αυτή ο γράφος χαρακτηρίζεται ως κατευθυνόμενος ή μπορεί να περιγράφουν αμφίδρομες σχέσεις</w:t>
      </w:r>
      <w:r w:rsidRPr="0083456F">
        <w:rPr>
          <w:lang w:val="el-GR"/>
        </w:rPr>
        <w:t xml:space="preserve"> </w:t>
      </w:r>
      <w:r w:rsidR="00DE5152" w:rsidRPr="0083456F">
        <w:rPr>
          <w:lang w:val="el-GR"/>
        </w:rPr>
        <w:t>όπου</w:t>
      </w:r>
      <w:r w:rsidRPr="0083456F">
        <w:rPr>
          <w:lang w:val="el-GR"/>
        </w:rPr>
        <w:t xml:space="preserve"> η φορά της σύνδεσης </w:t>
      </w:r>
      <w:r w:rsidR="00DE5152" w:rsidRPr="0083456F">
        <w:rPr>
          <w:lang w:val="el-GR"/>
        </w:rPr>
        <w:t xml:space="preserve">δεν </w:t>
      </w:r>
      <w:r w:rsidRPr="0083456F">
        <w:rPr>
          <w:lang w:val="el-GR"/>
        </w:rPr>
        <w:t>έχει σημασία</w:t>
      </w:r>
      <w:r w:rsidR="00DE5152" w:rsidRPr="0083456F">
        <w:rPr>
          <w:lang w:val="el-GR"/>
        </w:rPr>
        <w:t xml:space="preserve"> και τότε ο γράφος χαρακτηρίζεται ως μη κατευθυνόμενος</w:t>
      </w:r>
      <w:r w:rsidRPr="0083456F">
        <w:rPr>
          <w:lang w:val="el-GR"/>
        </w:rPr>
        <w:t xml:space="preserve">. Επιπλέον, </w:t>
      </w:r>
      <w:r w:rsidR="00DE5152" w:rsidRPr="0083456F">
        <w:rPr>
          <w:lang w:val="el-GR"/>
        </w:rPr>
        <w:t xml:space="preserve">οι ακμές </w:t>
      </w:r>
      <w:r w:rsidRPr="0083456F">
        <w:rPr>
          <w:lang w:val="el-GR"/>
        </w:rPr>
        <w:t xml:space="preserve">μπορούν να συνοδεύονται από </w:t>
      </w:r>
      <w:r w:rsidRPr="0083456F">
        <w:rPr>
          <w:b/>
          <w:lang w:val="el-GR"/>
        </w:rPr>
        <w:t>ιδιότητες</w:t>
      </w:r>
      <w:r w:rsidRPr="0083456F">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14:paraId="38614B48" w14:textId="77777777" w:rsidR="009F5C87" w:rsidRPr="0083456F" w:rsidRDefault="009F5C87" w:rsidP="00692DE5">
      <w:pPr>
        <w:pStyle w:val="NormalWeb"/>
        <w:spacing w:line="360" w:lineRule="auto"/>
        <w:rPr>
          <w:lang w:val="el-GR"/>
        </w:rPr>
      </w:pPr>
      <w:r w:rsidRPr="0083456F">
        <w:rPr>
          <w:lang w:val="el-GR"/>
        </w:rPr>
        <w:t>Αυτή η εννοιολογική ευελιξία καθιστά τους γράφους εξαιρετικά ισχυρό εργαλείο μοντελοποίησης.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γράφοι έχουν αποκτήσει κεντρική θέση σε πολλά επιστημονικά πεδία — όπως η πληροφορική, η φυσική, η βιολογία και τα οικονομικά.</w:t>
      </w:r>
    </w:p>
    <w:p w14:paraId="0791CA93" w14:textId="77777777" w:rsidR="0023365B" w:rsidRPr="0083456F" w:rsidRDefault="0023365B" w:rsidP="00692DE5">
      <w:pPr>
        <w:pStyle w:val="NormalWeb"/>
        <w:spacing w:line="360" w:lineRule="auto"/>
        <w:rPr>
          <w:lang w:val="el-GR"/>
        </w:rPr>
      </w:pPr>
      <w:r w:rsidRPr="0083456F">
        <w:rPr>
          <w:lang w:val="el-GR"/>
        </w:rPr>
        <w:lastRenderedPageBreak/>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μήτρες(πίνακες). Η αναπαράσταση των δεδομένων με την χρήση γράφων επιτρέπει τη μοντελοποίηση πολύπλοκων συσχετίσεων και αλληλεπιδράσεων, καθιστώντας την ιδανική για μια πληθώρα εφαρμογών.</w:t>
      </w:r>
    </w:p>
    <w:p w14:paraId="7F1517EE" w14:textId="77777777" w:rsidR="0023365B" w:rsidRPr="0083456F" w:rsidRDefault="0023365B" w:rsidP="00692DE5">
      <w:pPr>
        <w:pStyle w:val="NormalWeb"/>
        <w:spacing w:line="360" w:lineRule="auto"/>
        <w:rPr>
          <w:lang w:val="el-GR"/>
        </w:rPr>
      </w:pPr>
      <w:r w:rsidRPr="0083456F">
        <w:rPr>
          <w:lang w:val="el-GR"/>
        </w:rPr>
        <w:t xml:space="preserve">Σε αυτό το πλαίσιο, έχουν διαμορφωθεί ορισμένες γενικές κατηγορίες προβλημάτων που προσεγγίζονται μέσω </w:t>
      </w:r>
      <w:r w:rsidR="00B35DDA" w:rsidRPr="0083456F">
        <w:rPr>
          <w:lang w:val="el-GR"/>
        </w:rPr>
        <w:t>της δομής των γράφων</w:t>
      </w:r>
      <w:r w:rsidRPr="0083456F">
        <w:rPr>
          <w:lang w:val="el-GR"/>
        </w:rPr>
        <w:t>:</w:t>
      </w:r>
    </w:p>
    <w:p w14:paraId="6743FDF2" w14:textId="77777777" w:rsidR="0023365B" w:rsidRPr="0083456F" w:rsidRDefault="0023365B" w:rsidP="00607E98">
      <w:pPr>
        <w:pStyle w:val="NormalWeb"/>
        <w:numPr>
          <w:ilvl w:val="0"/>
          <w:numId w:val="17"/>
        </w:numPr>
        <w:spacing w:line="360" w:lineRule="auto"/>
        <w:rPr>
          <w:lang w:val="el-GR"/>
        </w:rPr>
      </w:pPr>
      <w:r w:rsidRPr="0083456F">
        <w:rPr>
          <w:b/>
          <w:bCs/>
          <w:lang w:val="el-GR"/>
        </w:rPr>
        <w:t>Κατηγοριοποίηση κόμβων (</w:t>
      </w:r>
      <w:r w:rsidRPr="0083456F">
        <w:rPr>
          <w:b/>
          <w:bCs/>
        </w:rPr>
        <w:t>node</w:t>
      </w:r>
      <w:r w:rsidRPr="0083456F">
        <w:rPr>
          <w:b/>
          <w:bCs/>
          <w:lang w:val="el-GR"/>
        </w:rPr>
        <w:t xml:space="preserve"> </w:t>
      </w:r>
      <w:r w:rsidRPr="0083456F">
        <w:rPr>
          <w:b/>
          <w:bCs/>
        </w:rPr>
        <w:t>classification</w:t>
      </w:r>
      <w:r w:rsidRPr="0083456F">
        <w:rPr>
          <w:b/>
          <w:bCs/>
          <w:lang w:val="el-GR"/>
        </w:rPr>
        <w:t>):</w:t>
      </w:r>
      <w:r w:rsidRPr="0083456F">
        <w:rPr>
          <w:lang w:val="el-GR"/>
        </w:rPr>
        <w:t xml:space="preserve"> Πρόβλεψη ετικέτας για έναν μεμονωμένο κόμβο, όπως ο προσδιορισμός του τύπου ενός κυττάρου σε ένα βιολογικό δίκτυο.</w:t>
      </w:r>
    </w:p>
    <w:p w14:paraId="367209C0" w14:textId="77777777" w:rsidR="0023365B" w:rsidRPr="0083456F" w:rsidRDefault="0023365B" w:rsidP="00607E98">
      <w:pPr>
        <w:pStyle w:val="NormalWeb"/>
        <w:numPr>
          <w:ilvl w:val="0"/>
          <w:numId w:val="17"/>
        </w:numPr>
        <w:spacing w:line="360" w:lineRule="auto"/>
        <w:rPr>
          <w:lang w:val="el-GR"/>
        </w:rPr>
      </w:pPr>
      <w:r w:rsidRPr="0083456F">
        <w:rPr>
          <w:b/>
          <w:bCs/>
          <w:lang w:val="el-GR"/>
        </w:rPr>
        <w:t>Πρόβλεψη ακμών (</w:t>
      </w:r>
      <w:r w:rsidRPr="0083456F">
        <w:rPr>
          <w:b/>
          <w:bCs/>
        </w:rPr>
        <w:t>link</w:t>
      </w:r>
      <w:r w:rsidRPr="0083456F">
        <w:rPr>
          <w:b/>
          <w:bCs/>
          <w:lang w:val="el-GR"/>
        </w:rPr>
        <w:t xml:space="preserve"> </w:t>
      </w:r>
      <w:r w:rsidRPr="0083456F">
        <w:rPr>
          <w:b/>
          <w:bCs/>
        </w:rPr>
        <w:t>prediction</w:t>
      </w:r>
      <w:r w:rsidRPr="0083456F">
        <w:rPr>
          <w:b/>
          <w:bCs/>
          <w:lang w:val="el-GR"/>
        </w:rPr>
        <w:t>):</w:t>
      </w:r>
      <w:r w:rsidRPr="0083456F">
        <w:rPr>
          <w:lang w:val="el-GR"/>
        </w:rPr>
        <w:t xml:space="preserve"> Εκτίμηση της πιθανότητας εμφάνισης νέας σύνδεσης μεταξύ δύο κόμβων, π.χ. πρόβλεψη νέας φιλίας σε κοινωνικά δίκτυα.</w:t>
      </w:r>
    </w:p>
    <w:p w14:paraId="4FECE69D" w14:textId="77777777" w:rsidR="0023365B" w:rsidRPr="0083456F" w:rsidRDefault="0023365B" w:rsidP="00607E98">
      <w:pPr>
        <w:pStyle w:val="NormalWeb"/>
        <w:numPr>
          <w:ilvl w:val="0"/>
          <w:numId w:val="17"/>
        </w:numPr>
        <w:spacing w:line="360" w:lineRule="auto"/>
        <w:rPr>
          <w:lang w:val="el-GR"/>
        </w:rPr>
      </w:pPr>
      <w:r w:rsidRPr="0083456F">
        <w:rPr>
          <w:b/>
          <w:bCs/>
          <w:lang w:val="el-GR"/>
        </w:rPr>
        <w:t>Κατηγοριοποίηση γράφων (</w:t>
      </w:r>
      <w:r w:rsidRPr="0083456F">
        <w:rPr>
          <w:b/>
          <w:bCs/>
        </w:rPr>
        <w:t>graph</w:t>
      </w:r>
      <w:r w:rsidRPr="0083456F">
        <w:rPr>
          <w:b/>
          <w:bCs/>
          <w:lang w:val="el-GR"/>
        </w:rPr>
        <w:t xml:space="preserve"> </w:t>
      </w:r>
      <w:r w:rsidRPr="0083456F">
        <w:rPr>
          <w:b/>
          <w:bCs/>
        </w:rPr>
        <w:t>classification</w:t>
      </w:r>
      <w:r w:rsidRPr="0083456F">
        <w:rPr>
          <w:b/>
          <w:bCs/>
          <w:lang w:val="el-GR"/>
        </w:rPr>
        <w:t>):</w:t>
      </w:r>
      <w:r w:rsidRPr="0083456F">
        <w:rPr>
          <w:lang w:val="el-GR"/>
        </w:rPr>
        <w:t xml:space="preserve"> Ανάθεση μιας συνολικής ετικέτας σε έναν γράφο, όπως η ταξινόμηση ενός μορίου ανάλογα με τη φαρμακολογική του δράση.</w:t>
      </w:r>
    </w:p>
    <w:p w14:paraId="4E57E309" w14:textId="77777777" w:rsidR="0023365B" w:rsidRPr="0083456F" w:rsidRDefault="0023365B" w:rsidP="00607E98">
      <w:pPr>
        <w:pStyle w:val="NormalWeb"/>
        <w:numPr>
          <w:ilvl w:val="0"/>
          <w:numId w:val="17"/>
        </w:numPr>
        <w:spacing w:line="360" w:lineRule="auto"/>
        <w:rPr>
          <w:lang w:val="el-GR"/>
        </w:rPr>
      </w:pPr>
      <w:r w:rsidRPr="0083456F">
        <w:rPr>
          <w:b/>
          <w:bCs/>
          <w:lang w:val="el-GR"/>
        </w:rPr>
        <w:t>Συστήματα συστάσεων (</w:t>
      </w:r>
      <w:r w:rsidRPr="0083456F">
        <w:rPr>
          <w:b/>
          <w:bCs/>
        </w:rPr>
        <w:t>recommendation</w:t>
      </w:r>
      <w:r w:rsidRPr="0083456F">
        <w:rPr>
          <w:b/>
          <w:bCs/>
          <w:lang w:val="el-GR"/>
        </w:rPr>
        <w:t xml:space="preserve"> </w:t>
      </w:r>
      <w:r w:rsidRPr="0083456F">
        <w:rPr>
          <w:b/>
          <w:bCs/>
        </w:rPr>
        <w:t>systems</w:t>
      </w:r>
      <w:r w:rsidRPr="0083456F">
        <w:rPr>
          <w:b/>
          <w:bCs/>
          <w:lang w:val="el-GR"/>
        </w:rPr>
        <w:t>):</w:t>
      </w:r>
      <w:r w:rsidRPr="0083456F">
        <w:rPr>
          <w:lang w:val="el-GR"/>
        </w:rPr>
        <w:t xml:space="preserve"> Ειδική περίπτωση πρόβλεψης ακμών, όπου χρήστες και προϊόντα αναπαρίστανται ως κόμβοι σε διμερείς γράφους, και το ζητούμενο είναι η πρόβλεψη πιθανών αλληλεπιδράσεων (π.χ. αξιολογήσεις ή αγορές).</w:t>
      </w:r>
    </w:p>
    <w:p w14:paraId="1CADAD7C" w14:textId="77777777" w:rsidR="0023365B" w:rsidRPr="0083456F" w:rsidRDefault="0023365B" w:rsidP="00692DE5">
      <w:pPr>
        <w:pStyle w:val="NormalWeb"/>
        <w:spacing w:line="360" w:lineRule="auto"/>
        <w:rPr>
          <w:lang w:val="el-GR"/>
        </w:rPr>
      </w:pPr>
      <w:r w:rsidRPr="0083456F">
        <w:rPr>
          <w:lang w:val="el-GR"/>
        </w:rPr>
        <w:t>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νευρωνικών δικτύων. Στην επόμενη ενότητα, θα παρουσιαστούν τα κύρια χαρακτηριστικά τους, ώστε να τεθεί το υπόβαθρο για την κατανόηση των Νευρωνικών Δικτύων</w:t>
      </w:r>
      <w:r w:rsidR="00B35DDA" w:rsidRPr="0083456F">
        <w:rPr>
          <w:lang w:val="el-GR"/>
        </w:rPr>
        <w:t xml:space="preserve"> Γράφων</w:t>
      </w:r>
      <w:r w:rsidRPr="0083456F">
        <w:rPr>
          <w:lang w:val="el-GR"/>
        </w:rPr>
        <w:t xml:space="preserve"> (</w:t>
      </w:r>
      <w:r w:rsidRPr="0083456F">
        <w:t>Graph</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GNNs</w:t>
      </w:r>
      <w:r w:rsidRPr="0083456F">
        <w:rPr>
          <w:lang w:val="el-GR"/>
        </w:rPr>
        <w:t>).</w:t>
      </w:r>
    </w:p>
    <w:p w14:paraId="4DE52006" w14:textId="77777777" w:rsidR="00652F36" w:rsidRPr="0083456F" w:rsidRDefault="00652F36" w:rsidP="00692DE5">
      <w:pPr>
        <w:pStyle w:val="NormalWeb"/>
        <w:spacing w:line="360" w:lineRule="auto"/>
        <w:rPr>
          <w:lang w:val="el-GR"/>
        </w:rPr>
      </w:pPr>
    </w:p>
    <w:p w14:paraId="6A0A65F0" w14:textId="77777777" w:rsidR="005508DB" w:rsidRPr="0083456F" w:rsidRDefault="00652F36" w:rsidP="00692DE5">
      <w:pPr>
        <w:pStyle w:val="NormalWeb"/>
        <w:spacing w:line="360" w:lineRule="auto"/>
        <w:rPr>
          <w:b/>
          <w:sz w:val="28"/>
          <w:szCs w:val="28"/>
          <w:lang w:val="el-GR"/>
        </w:rPr>
      </w:pPr>
      <w:r w:rsidRPr="0083456F">
        <w:rPr>
          <w:b/>
          <w:sz w:val="28"/>
          <w:szCs w:val="28"/>
          <w:lang w:val="el-GR"/>
        </w:rPr>
        <w:t>3.2 Βασικές Αρχές Νευρωνικών Δικτύων</w:t>
      </w:r>
    </w:p>
    <w:p w14:paraId="2BF58746" w14:textId="77777777" w:rsidR="00701A12" w:rsidRPr="0083456F" w:rsidRDefault="00B2537A" w:rsidP="00692DE5">
      <w:pPr>
        <w:pStyle w:val="NormalWeb"/>
        <w:spacing w:line="360" w:lineRule="auto"/>
        <w:rPr>
          <w:lang w:val="el-GR"/>
        </w:rPr>
      </w:pPr>
      <w:r w:rsidRPr="0083456F">
        <w:rPr>
          <w:lang w:val="el-GR"/>
        </w:rPr>
        <w:t>Τα κλασικά νευρωνικά δίκτυα (</w:t>
      </w:r>
      <w:r w:rsidRPr="0083456F">
        <w:t>Artificial</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ANNs</w:t>
      </w:r>
      <w:r w:rsidRPr="0083456F">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83456F">
        <w:t>weight</w:t>
      </w:r>
      <w:r w:rsidRPr="0083456F">
        <w:rPr>
          <w:lang w:val="el-GR"/>
        </w:rPr>
        <w:t xml:space="preserve">), εφαρμόζει μία μη γραμμική </w:t>
      </w:r>
      <w:r w:rsidRPr="0083456F">
        <w:rPr>
          <w:lang w:val="el-GR"/>
        </w:rPr>
        <w:lastRenderedPageBreak/>
        <w:t>συνάρτηση ενεργοποίησης (</w:t>
      </w:r>
      <w:r w:rsidRPr="0083456F">
        <w:t>activation</w:t>
      </w:r>
      <w:r w:rsidRPr="0083456F">
        <w:rPr>
          <w:lang w:val="el-GR"/>
        </w:rPr>
        <w:t xml:space="preserve"> </w:t>
      </w:r>
      <w:r w:rsidRPr="0083456F">
        <w:t>function</w:t>
      </w:r>
      <w:r w:rsidRPr="0083456F">
        <w:rPr>
          <w:lang w:val="el-GR"/>
        </w:rPr>
        <w:t>) και παράγει την τελική έξοδο. Η διαδικασία εκπαίδευσης βασίζεται στη μέθοδο της «προς τα πίσω διάδοσης» (</w:t>
      </w:r>
      <w:r w:rsidRPr="0083456F">
        <w:t>backpropagation</w:t>
      </w:r>
      <w:r w:rsidRPr="0083456F">
        <w:rPr>
          <w:lang w:val="el-GR"/>
        </w:rPr>
        <w:t>), κατά την οποία τα βάρη ενημερώνονται με βάση το σφάλμα πρόβλεψης.</w:t>
      </w:r>
    </w:p>
    <w:p w14:paraId="05534F2A" w14:textId="77777777" w:rsidR="00701155" w:rsidRPr="0083456F" w:rsidRDefault="00B2537A" w:rsidP="00692DE5">
      <w:pPr>
        <w:pStyle w:val="NormalWeb"/>
        <w:spacing w:line="360" w:lineRule="auto"/>
        <w:rPr>
          <w:lang w:val="el-GR"/>
        </w:rPr>
      </w:pPr>
      <w:r w:rsidRPr="0083456F">
        <w:rPr>
          <w:lang w:val="el-GR"/>
        </w:rPr>
        <w:t xml:space="preserve"> Στις παραδοσιακές αρχιτεκτονικές, οι είσοδοι οργανώνονται ως δισδιάστατοι πίνακες διαστάσεων </w:t>
      </w:r>
      <w:r w:rsidRPr="0083456F">
        <w:rPr>
          <w:rStyle w:val="katex-mathml"/>
          <w:b/>
        </w:rPr>
        <w:t>N</w:t>
      </w:r>
      <w:r w:rsidRPr="0083456F">
        <w:rPr>
          <w:rStyle w:val="katex-mathml"/>
          <w:b/>
          <w:lang w:val="el-GR"/>
        </w:rPr>
        <w:t>×</w:t>
      </w:r>
      <w:r w:rsidRPr="0083456F">
        <w:rPr>
          <w:rStyle w:val="katex-mathml"/>
          <w:b/>
        </w:rPr>
        <w:t>F</w:t>
      </w:r>
      <w:r w:rsidRPr="0083456F">
        <w:rPr>
          <w:lang w:val="el-GR"/>
        </w:rPr>
        <w:t>, όπου κάθε γραμμή αντιστοιχεί σε μία παρατήρηση (</w:t>
      </w:r>
      <w:r w:rsidRPr="0083456F">
        <w:t>sample</w:t>
      </w:r>
      <w:r w:rsidRPr="0083456F">
        <w:rPr>
          <w:lang w:val="el-GR"/>
        </w:rPr>
        <w:t>), και κάθε στήλη σε μία μεταβλητή ή χαρακτηριστικό (</w:t>
      </w:r>
      <w:r w:rsidRPr="0083456F">
        <w:t>feature</w:t>
      </w:r>
      <w:r w:rsidRPr="0083456F">
        <w:rPr>
          <w:lang w:val="el-GR"/>
        </w:rPr>
        <w:t>) του χώρου εισόδου</w:t>
      </w:r>
      <w:r w:rsidR="00156B1A" w:rsidRPr="0083456F">
        <w:rPr>
          <w:lang w:val="el-GR"/>
        </w:rPr>
        <w:t>.</w:t>
      </w:r>
      <w:r w:rsidR="00156B1A" w:rsidRPr="0083456F">
        <w:rPr>
          <w:lang w:val="el-GR"/>
        </w:rPr>
        <w:br/>
      </w:r>
      <w:r w:rsidRPr="0083456F">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83456F">
        <w:rPr>
          <w:lang w:val="el-GR"/>
        </w:rPr>
        <w:br/>
      </w:r>
      <w:r w:rsidRPr="0083456F">
        <w:rPr>
          <w:lang w:val="el-GR"/>
        </w:rPr>
        <w:t xml:space="preserve">Είναι ωστόσο κρίσιμο να επισημανθεί ότι, για ένα συγκεκριμένο νευρωνικό δίκτυο, ο αριθμός των χαρακτηριστικών (στηλών </w:t>
      </w:r>
      <w:r w:rsidR="00374C67" w:rsidRPr="0083456F">
        <w:rPr>
          <w:b/>
        </w:rPr>
        <w:t>F</w:t>
      </w:r>
      <w:r w:rsidRPr="0083456F">
        <w:rPr>
          <w:lang w:val="el-GR"/>
        </w:rPr>
        <w:t xml:space="preserve">) παραμένει σταθερός, ενώ ο αριθμός των παρατηρήσεων (γραμμών </w:t>
      </w:r>
      <w:r w:rsidR="00374C67" w:rsidRPr="0083456F">
        <w:rPr>
          <w:b/>
          <w:lang w:val="el-GR"/>
        </w:rPr>
        <w:t>Ν</w:t>
      </w:r>
      <w:r w:rsidRPr="0083456F">
        <w:rPr>
          <w:lang w:val="el-GR"/>
        </w:rPr>
        <w:t>)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γράφοι μέσω πίνακα γειτνίασης (</w:t>
      </w:r>
      <w:r w:rsidRPr="0083456F">
        <w:t>adjacency</w:t>
      </w:r>
      <w:r w:rsidRPr="0083456F">
        <w:rPr>
          <w:lang w:val="el-GR"/>
        </w:rPr>
        <w:t xml:space="preserve"> </w:t>
      </w:r>
      <w:r w:rsidRPr="0083456F">
        <w:t>matrix</w:t>
      </w:r>
      <w:r w:rsidRPr="0083456F">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14:paraId="6810C3B7" w14:textId="1F2D1F43" w:rsidR="00500D57" w:rsidRPr="0083456F" w:rsidRDefault="00374C67" w:rsidP="00692DE5">
      <w:pPr>
        <w:pStyle w:val="NormalWeb"/>
        <w:spacing w:line="360" w:lineRule="auto"/>
        <w:rPr>
          <w:lang w:val="el-GR"/>
        </w:rPr>
      </w:pPr>
      <w:r w:rsidRPr="0083456F">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sidRPr="0083456F">
        <w:rPr>
          <w:lang w:val="el-GR"/>
        </w:rPr>
        <w:t>της δομή δεδομένων</w:t>
      </w:r>
      <w:r w:rsidRPr="0083456F">
        <w:rPr>
          <w:b/>
          <w:lang w:val="el-GR"/>
        </w:rPr>
        <w:t xml:space="preserve"> πλέγματος</w:t>
      </w:r>
      <w:r w:rsidRPr="0083456F">
        <w:rPr>
          <w:lang w:val="el-GR"/>
        </w:rPr>
        <w:t>(</w:t>
      </w:r>
      <w:r w:rsidRPr="0083456F">
        <w:t>grids</w:t>
      </w:r>
      <w:r w:rsidRPr="0083456F">
        <w:rPr>
          <w:lang w:val="el-GR"/>
        </w:rPr>
        <w:t>) π.χ. εικόνες ή σήματα, όπου η σχετική θέση των παρατηρήσεων επιτρέπει την αξιοποίηση της τοπικότητας μέσω της διαδικασίας της συνέλιξης (</w:t>
      </w:r>
      <w:r w:rsidRPr="0083456F">
        <w:t>convolution</w:t>
      </w:r>
      <w:r w:rsidRPr="0083456F">
        <w:rPr>
          <w:lang w:val="el-GR"/>
        </w:rPr>
        <w:t>). Τα Συνελικτικά Νευρωνικά Δίκτυα (</w:t>
      </w:r>
      <w:r w:rsidRPr="0083456F">
        <w:t>Convolutional</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CNNs</w:t>
      </w:r>
      <w:r w:rsidRPr="0083456F">
        <w:rPr>
          <w:lang w:val="el-GR"/>
        </w:rPr>
        <w:t>) έχουν βασιστεί σε αυτή την αρχή και έχουν φέρει επανάσταση σε εφαρμογές όπως η αναγνώριση εικόνων και η επεξεργασία φυσικής γλώσσας</w:t>
      </w:r>
      <w:r w:rsidR="00776DBD" w:rsidRPr="0083456F">
        <w:rPr>
          <w:rFonts w:eastAsiaTheme="minorHAnsi"/>
          <w:kern w:val="2"/>
          <w:lang w:val="el-GR"/>
          <w14:ligatures w14:val="standardContextual"/>
        </w:rPr>
        <w:t xml:space="preserve"> </w:t>
      </w:r>
      <w:r w:rsidR="00776DBD" w:rsidRPr="0083456F">
        <w:rPr>
          <w:lang w:val="el-GR"/>
        </w:rPr>
        <w:t>(</w:t>
      </w:r>
      <w:r w:rsidR="00776DBD" w:rsidRPr="0083456F">
        <w:t>Zhou</w:t>
      </w:r>
      <w:r w:rsidR="00776DBD" w:rsidRPr="0083456F">
        <w:rPr>
          <w:lang w:val="el-GR"/>
        </w:rPr>
        <w:t xml:space="preserve"> </w:t>
      </w:r>
      <w:r w:rsidR="00776DBD" w:rsidRPr="0083456F">
        <w:t>et</w:t>
      </w:r>
      <w:r w:rsidR="00776DBD" w:rsidRPr="0083456F">
        <w:rPr>
          <w:lang w:val="el-GR"/>
        </w:rPr>
        <w:t xml:space="preserve"> </w:t>
      </w:r>
      <w:r w:rsidR="00776DBD" w:rsidRPr="0083456F">
        <w:t>al</w:t>
      </w:r>
      <w:r w:rsidR="00776DBD" w:rsidRPr="0083456F">
        <w:rPr>
          <w:lang w:val="el-GR"/>
        </w:rPr>
        <w:t xml:space="preserve">., 2018; </w:t>
      </w:r>
      <w:r w:rsidR="00776DBD" w:rsidRPr="0083456F">
        <w:t>Wu</w:t>
      </w:r>
      <w:r w:rsidR="00776DBD" w:rsidRPr="0083456F">
        <w:rPr>
          <w:lang w:val="el-GR"/>
        </w:rPr>
        <w:t xml:space="preserve"> </w:t>
      </w:r>
      <w:r w:rsidR="00776DBD" w:rsidRPr="0083456F">
        <w:t>et</w:t>
      </w:r>
      <w:r w:rsidR="00776DBD" w:rsidRPr="0083456F">
        <w:rPr>
          <w:lang w:val="el-GR"/>
        </w:rPr>
        <w:t xml:space="preserve"> </w:t>
      </w:r>
      <w:r w:rsidR="00776DBD" w:rsidRPr="0083456F">
        <w:t>al</w:t>
      </w:r>
      <w:r w:rsidR="00776DBD" w:rsidRPr="0083456F">
        <w:rPr>
          <w:lang w:val="el-GR"/>
        </w:rPr>
        <w:t>., 2019).</w:t>
      </w:r>
    </w:p>
    <w:p w14:paraId="66312BEE" w14:textId="77777777" w:rsidR="00374C67" w:rsidRPr="0083456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14:paraId="076F2B3F" w14:textId="77777777" w:rsidR="00374C67" w:rsidRPr="0083456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Οι γράφοι δεν διαθέτουν εγγενή διάταξη μεταξύ των κόμβων — δεν υπάρχει φυσική σειρά, όπως στις εικόνες.</w:t>
      </w:r>
    </w:p>
    <w:p w14:paraId="4EDAC4EF" w14:textId="77777777" w:rsidR="00374C67" w:rsidRPr="0083456F"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Ο ίδιος γράφος μπορεί να έχει πολλαπλές ισομορφικές αναπαραστάσεις, δηλαδή διαφορετικές αλγεβρικές μορφές που περιγράφουν ακριβώς την ίδια δομή.</w:t>
      </w:r>
    </w:p>
    <w:p w14:paraId="39C1F5BE" w14:textId="77777777" w:rsidR="00374C67" w:rsidRPr="0083456F"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 xml:space="preserve">Αυτά τα εμπόδια οδήγησαν στην ανάπτυξη νέων μεθόδων και αρχιτεκτονικών που γενικεύουν τη συνέλιξη σε δομές δεδομένων όπως οι γράφοι — δίνοντας έτσι τη βάση για τα </w:t>
      </w:r>
      <w:r w:rsidR="00DC2FC4" w:rsidRPr="0083456F">
        <w:rPr>
          <w:rFonts w:ascii="Times New Roman" w:hAnsi="Times New Roman" w:cs="Times New Roman"/>
          <w:lang w:val="el-GR"/>
        </w:rPr>
        <w:t xml:space="preserve">Νευρωνικά Δίκτυα Γράφων </w:t>
      </w: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Graph</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Neural</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Networks</w:t>
      </w:r>
      <w:r w:rsidRPr="0083456F">
        <w:rPr>
          <w:rFonts w:ascii="Times New Roman" w:eastAsia="Times New Roman" w:hAnsi="Times New Roman" w:cs="Times New Roman"/>
          <w:kern w:val="0"/>
          <w:lang w:val="el-GR"/>
          <w14:ligatures w14:val="none"/>
        </w:rPr>
        <w:t xml:space="preserve"> – </w:t>
      </w:r>
      <w:r w:rsidRPr="0083456F">
        <w:rPr>
          <w:rFonts w:ascii="Times New Roman" w:eastAsia="Times New Roman" w:hAnsi="Times New Roman" w:cs="Times New Roman"/>
          <w:kern w:val="0"/>
          <w14:ligatures w14:val="none"/>
        </w:rPr>
        <w:t>GNNs</w:t>
      </w:r>
      <w:r w:rsidRPr="0083456F">
        <w:rPr>
          <w:rFonts w:ascii="Times New Roman" w:eastAsia="Times New Roman" w:hAnsi="Times New Roman" w:cs="Times New Roman"/>
          <w:kern w:val="0"/>
          <w:lang w:val="el-GR"/>
          <w14:ligatures w14:val="none"/>
        </w:rPr>
        <w:t>).</w:t>
      </w:r>
    </w:p>
    <w:p w14:paraId="60FD4998" w14:textId="77777777" w:rsidR="00374C67" w:rsidRPr="0083456F" w:rsidRDefault="00335C1F" w:rsidP="00692DE5">
      <w:pPr>
        <w:pStyle w:val="NormalWeb"/>
        <w:spacing w:line="360" w:lineRule="auto"/>
        <w:rPr>
          <w:b/>
          <w:sz w:val="28"/>
          <w:szCs w:val="28"/>
          <w:lang w:val="el-GR"/>
        </w:rPr>
      </w:pPr>
      <w:r w:rsidRPr="0083456F">
        <w:rPr>
          <w:b/>
          <w:sz w:val="28"/>
          <w:szCs w:val="28"/>
          <w:lang w:val="el-GR"/>
        </w:rPr>
        <w:t>3.3</w:t>
      </w:r>
      <w:r w:rsidR="008C1A65" w:rsidRPr="0083456F">
        <w:rPr>
          <w:b/>
          <w:sz w:val="28"/>
          <w:szCs w:val="28"/>
          <w:lang w:val="el-GR"/>
        </w:rPr>
        <w:t xml:space="preserve"> Θεμελιώδης Περιορισμοί και Γενίκευση της Συνέλιξης σε Γράφους</w:t>
      </w:r>
    </w:p>
    <w:p w14:paraId="6FFD48AC" w14:textId="0EACB7A2" w:rsidR="000F3A01" w:rsidRPr="0083456F" w:rsidRDefault="000F3A01" w:rsidP="00692DE5">
      <w:pPr>
        <w:pStyle w:val="NormalWeb"/>
        <w:spacing w:line="360" w:lineRule="auto"/>
        <w:rPr>
          <w:lang w:val="el-GR"/>
        </w:rPr>
      </w:pPr>
      <w:r w:rsidRPr="0083456F">
        <w:rPr>
          <w:lang w:val="el-GR"/>
        </w:rPr>
        <w:t>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Νευρωνικών Δικτύων Γράφων (</w:t>
      </w:r>
      <w:r w:rsidRPr="0083456F">
        <w:t>Graph</w:t>
      </w:r>
      <w:r w:rsidRPr="0083456F">
        <w:rPr>
          <w:lang w:val="el-GR"/>
        </w:rPr>
        <w:t xml:space="preserve"> </w:t>
      </w:r>
      <w:r w:rsidRPr="0083456F">
        <w:t>Neural</w:t>
      </w:r>
      <w:r w:rsidRPr="0083456F">
        <w:rPr>
          <w:lang w:val="el-GR"/>
        </w:rPr>
        <w:t xml:space="preserve"> </w:t>
      </w:r>
      <w:r w:rsidRPr="0083456F">
        <w:t>Networks</w:t>
      </w:r>
      <w:r w:rsidRPr="0083456F">
        <w:rPr>
          <w:lang w:val="el-GR"/>
        </w:rPr>
        <w:t xml:space="preserve"> – </w:t>
      </w:r>
      <w:r w:rsidRPr="0083456F">
        <w:t>GNNs</w:t>
      </w:r>
      <w:r w:rsidRPr="0083456F">
        <w:rPr>
          <w:lang w:val="el-GR"/>
        </w:rPr>
        <w:t>)</w:t>
      </w:r>
      <w:r w:rsidR="004A0D01" w:rsidRPr="0083456F">
        <w:rPr>
          <w:lang w:val="el-GR"/>
        </w:rPr>
        <w:t xml:space="preserve"> </w:t>
      </w:r>
      <w:r w:rsidR="004A0D01" w:rsidRPr="0083456F">
        <w:rPr>
          <w:lang w:val="el-GR"/>
        </w:rPr>
        <w:t>(</w:t>
      </w:r>
      <w:r w:rsidR="004A0D01" w:rsidRPr="0083456F">
        <w:t>Zhou</w:t>
      </w:r>
      <w:r w:rsidR="004A0D01" w:rsidRPr="0083456F">
        <w:rPr>
          <w:lang w:val="el-GR"/>
        </w:rPr>
        <w:t xml:space="preserve"> </w:t>
      </w:r>
      <w:r w:rsidR="004A0D01" w:rsidRPr="0083456F">
        <w:t>et</w:t>
      </w:r>
      <w:r w:rsidR="004A0D01" w:rsidRPr="0083456F">
        <w:rPr>
          <w:lang w:val="el-GR"/>
        </w:rPr>
        <w:t xml:space="preserve"> </w:t>
      </w:r>
      <w:r w:rsidR="004A0D01" w:rsidRPr="0083456F">
        <w:t>al</w:t>
      </w:r>
      <w:r w:rsidR="004A0D01" w:rsidRPr="0083456F">
        <w:rPr>
          <w:lang w:val="el-GR"/>
        </w:rPr>
        <w:t xml:space="preserve">., 2018; </w:t>
      </w:r>
      <w:r w:rsidR="004A0D01" w:rsidRPr="0083456F">
        <w:t>Wu</w:t>
      </w:r>
      <w:r w:rsidR="004A0D01" w:rsidRPr="0083456F">
        <w:rPr>
          <w:lang w:val="el-GR"/>
        </w:rPr>
        <w:t xml:space="preserve"> </w:t>
      </w:r>
      <w:r w:rsidR="004A0D01" w:rsidRPr="0083456F">
        <w:t>et</w:t>
      </w:r>
      <w:r w:rsidR="004A0D01" w:rsidRPr="0083456F">
        <w:rPr>
          <w:lang w:val="el-GR"/>
        </w:rPr>
        <w:t xml:space="preserve"> </w:t>
      </w:r>
      <w:r w:rsidR="004A0D01" w:rsidRPr="0083456F">
        <w:t>al</w:t>
      </w:r>
      <w:r w:rsidR="004A0D01" w:rsidRPr="0083456F">
        <w:rPr>
          <w:lang w:val="el-GR"/>
        </w:rPr>
        <w:t>., 2019</w:t>
      </w:r>
      <w:r w:rsidR="004A0D01" w:rsidRPr="0083456F">
        <w:rPr>
          <w:lang w:val="el-GR"/>
        </w:rPr>
        <w:t>)</w:t>
      </w:r>
      <w:r w:rsidRPr="0083456F">
        <w:rPr>
          <w:lang w:val="el-GR"/>
        </w:rPr>
        <w:t>. Σε αντίθεση με τα Συνελικτικά Νευρωνικά Δίκτυα (</w:t>
      </w:r>
      <w:r w:rsidRPr="0083456F">
        <w:t>CNNs</w:t>
      </w:r>
      <w:r w:rsidRPr="0083456F">
        <w:rPr>
          <w:lang w:val="el-GR"/>
        </w:rPr>
        <w:t>), τα οποία επωφελούνται από την σταθερή διάταξη των εισερχόμενων δεδομένων, οι γράφοι συνιστούν ετερογενείς δομές με δύο βασικά χαρακτηριστικά:</w:t>
      </w:r>
    </w:p>
    <w:p w14:paraId="62D9E35F" w14:textId="77777777" w:rsidR="000F3A01" w:rsidRPr="0083456F" w:rsidRDefault="000F3A01" w:rsidP="00607E98">
      <w:pPr>
        <w:pStyle w:val="NormalWeb"/>
        <w:numPr>
          <w:ilvl w:val="0"/>
          <w:numId w:val="21"/>
        </w:numPr>
        <w:spacing w:line="360" w:lineRule="auto"/>
        <w:rPr>
          <w:lang w:val="el-GR"/>
        </w:rPr>
      </w:pPr>
      <w:r w:rsidRPr="0083456F">
        <w:rPr>
          <w:lang w:val="el-GR"/>
        </w:rPr>
        <w:t>Δεν υφίσταται εγγενής ή φυσική σειρά μεταξύ των κόμβω</w:t>
      </w:r>
      <w:bookmarkStart w:id="11" w:name="_GoBack"/>
      <w:bookmarkEnd w:id="11"/>
      <w:r w:rsidRPr="0083456F">
        <w:rPr>
          <w:lang w:val="el-GR"/>
        </w:rPr>
        <w:t>ν.</w:t>
      </w:r>
    </w:p>
    <w:p w14:paraId="5BF49B23" w14:textId="77777777" w:rsidR="000F3A01" w:rsidRPr="0083456F" w:rsidRDefault="000F3A01" w:rsidP="00607E98">
      <w:pPr>
        <w:pStyle w:val="NormalWeb"/>
        <w:numPr>
          <w:ilvl w:val="0"/>
          <w:numId w:val="21"/>
        </w:numPr>
        <w:spacing w:line="360" w:lineRule="auto"/>
        <w:rPr>
          <w:lang w:val="el-GR"/>
        </w:rPr>
      </w:pPr>
      <w:r w:rsidRPr="0083456F">
        <w:rPr>
          <w:lang w:val="el-GR"/>
        </w:rPr>
        <w:t>Ο ίδιος γράφος μπορεί να έχει πολλαπλές ισομορφικές αναπαραστάσεις, δηλαδή διαφορετικές αλγεβρικές μορφές που περιγράφουν την ίδια τοπολογία.</w:t>
      </w:r>
    </w:p>
    <w:p w14:paraId="51F06F92" w14:textId="77777777" w:rsidR="000F3A01" w:rsidRPr="0083456F" w:rsidRDefault="000F3A01" w:rsidP="00692DE5">
      <w:pPr>
        <w:pStyle w:val="NormalWeb"/>
        <w:spacing w:line="360" w:lineRule="auto"/>
        <w:rPr>
          <w:lang w:val="el-GR"/>
        </w:rPr>
      </w:pPr>
      <w:r w:rsidRPr="0083456F">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83456F" w14:paraId="272AC4D4" w14:textId="77777777" w:rsidTr="003550D1">
        <w:tc>
          <w:tcPr>
            <w:tcW w:w="1501" w:type="dxa"/>
          </w:tcPr>
          <w:p w14:paraId="0FF5166C" w14:textId="77777777" w:rsidR="00DC2FC4" w:rsidRPr="0083456F" w:rsidRDefault="00DC2FC4" w:rsidP="00692DE5">
            <w:pPr>
              <w:pStyle w:val="NormalWeb"/>
              <w:spacing w:line="360" w:lineRule="auto"/>
              <w:jc w:val="center"/>
              <w:rPr>
                <w:color w:val="000000"/>
                <w:lang w:val="el-GR"/>
              </w:rPr>
            </w:pPr>
          </w:p>
        </w:tc>
        <w:tc>
          <w:tcPr>
            <w:tcW w:w="1501" w:type="dxa"/>
          </w:tcPr>
          <w:p w14:paraId="4869F3AB" w14:textId="77777777" w:rsidR="00DC2FC4" w:rsidRPr="0083456F" w:rsidRDefault="00DC2FC4" w:rsidP="00692DE5">
            <w:pPr>
              <w:pStyle w:val="NormalWeb"/>
              <w:spacing w:line="360" w:lineRule="auto"/>
              <w:jc w:val="center"/>
              <w:rPr>
                <w:color w:val="000000"/>
              </w:rPr>
            </w:pPr>
            <w:r w:rsidRPr="0083456F">
              <w:rPr>
                <w:color w:val="000000"/>
              </w:rPr>
              <w:t>A</w:t>
            </w:r>
          </w:p>
        </w:tc>
        <w:tc>
          <w:tcPr>
            <w:tcW w:w="1502" w:type="dxa"/>
          </w:tcPr>
          <w:p w14:paraId="23B5B712" w14:textId="77777777" w:rsidR="00DC2FC4" w:rsidRPr="0083456F" w:rsidRDefault="00DC2FC4" w:rsidP="00692DE5">
            <w:pPr>
              <w:pStyle w:val="NormalWeb"/>
              <w:spacing w:line="360" w:lineRule="auto"/>
              <w:jc w:val="center"/>
              <w:rPr>
                <w:color w:val="000000"/>
              </w:rPr>
            </w:pPr>
            <w:r w:rsidRPr="0083456F">
              <w:rPr>
                <w:color w:val="000000"/>
              </w:rPr>
              <w:t>B</w:t>
            </w:r>
          </w:p>
        </w:tc>
        <w:tc>
          <w:tcPr>
            <w:tcW w:w="1502" w:type="dxa"/>
          </w:tcPr>
          <w:p w14:paraId="0D3D001D" w14:textId="77777777" w:rsidR="00DC2FC4" w:rsidRPr="0083456F" w:rsidRDefault="00DC2FC4" w:rsidP="00692DE5">
            <w:pPr>
              <w:pStyle w:val="NormalWeb"/>
              <w:spacing w:line="360" w:lineRule="auto"/>
              <w:jc w:val="center"/>
              <w:rPr>
                <w:color w:val="000000"/>
              </w:rPr>
            </w:pPr>
            <w:r w:rsidRPr="0083456F">
              <w:rPr>
                <w:color w:val="000000"/>
              </w:rPr>
              <w:t>C</w:t>
            </w:r>
          </w:p>
        </w:tc>
        <w:tc>
          <w:tcPr>
            <w:tcW w:w="1502" w:type="dxa"/>
          </w:tcPr>
          <w:p w14:paraId="783A1274" w14:textId="77777777" w:rsidR="00DC2FC4" w:rsidRPr="0083456F" w:rsidRDefault="00DC2FC4" w:rsidP="00692DE5">
            <w:pPr>
              <w:pStyle w:val="NormalWeb"/>
              <w:spacing w:line="360" w:lineRule="auto"/>
              <w:jc w:val="center"/>
              <w:rPr>
                <w:color w:val="000000"/>
              </w:rPr>
            </w:pPr>
            <w:r w:rsidRPr="0083456F">
              <w:rPr>
                <w:color w:val="000000"/>
              </w:rPr>
              <w:t>D</w:t>
            </w:r>
          </w:p>
        </w:tc>
        <w:tc>
          <w:tcPr>
            <w:tcW w:w="1502" w:type="dxa"/>
          </w:tcPr>
          <w:p w14:paraId="66E2D5A3" w14:textId="77777777" w:rsidR="00DC2FC4" w:rsidRPr="0083456F" w:rsidRDefault="00DC2FC4" w:rsidP="00692DE5">
            <w:pPr>
              <w:pStyle w:val="NormalWeb"/>
              <w:spacing w:line="360" w:lineRule="auto"/>
              <w:jc w:val="center"/>
              <w:rPr>
                <w:color w:val="000000"/>
              </w:rPr>
            </w:pPr>
            <w:r w:rsidRPr="0083456F">
              <w:rPr>
                <w:color w:val="000000"/>
              </w:rPr>
              <w:t>F</w:t>
            </w:r>
          </w:p>
        </w:tc>
      </w:tr>
      <w:tr w:rsidR="00DC2FC4" w:rsidRPr="0083456F" w14:paraId="16CFAB07" w14:textId="77777777" w:rsidTr="003550D1">
        <w:tc>
          <w:tcPr>
            <w:tcW w:w="1501" w:type="dxa"/>
          </w:tcPr>
          <w:p w14:paraId="2ECDC119" w14:textId="77777777" w:rsidR="00DC2FC4" w:rsidRPr="0083456F" w:rsidRDefault="00DC2FC4" w:rsidP="00692DE5">
            <w:pPr>
              <w:pStyle w:val="NormalWeb"/>
              <w:spacing w:line="360" w:lineRule="auto"/>
              <w:jc w:val="center"/>
              <w:rPr>
                <w:color w:val="000000"/>
              </w:rPr>
            </w:pPr>
            <w:r w:rsidRPr="0083456F">
              <w:rPr>
                <w:color w:val="000000"/>
              </w:rPr>
              <w:t>A</w:t>
            </w:r>
          </w:p>
        </w:tc>
        <w:tc>
          <w:tcPr>
            <w:tcW w:w="1501" w:type="dxa"/>
          </w:tcPr>
          <w:p w14:paraId="2675ABE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B4FC1BD"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0DC831D3"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42C2E0A"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DEF0CED" w14:textId="77777777" w:rsidR="00DC2FC4" w:rsidRPr="0083456F" w:rsidRDefault="00DC2FC4" w:rsidP="00692DE5">
            <w:pPr>
              <w:pStyle w:val="NormalWeb"/>
              <w:spacing w:line="360" w:lineRule="auto"/>
              <w:jc w:val="center"/>
              <w:rPr>
                <w:color w:val="000000"/>
              </w:rPr>
            </w:pPr>
            <w:r w:rsidRPr="0083456F">
              <w:rPr>
                <w:color w:val="000000"/>
              </w:rPr>
              <w:t>1</w:t>
            </w:r>
          </w:p>
        </w:tc>
      </w:tr>
      <w:tr w:rsidR="00DC2FC4" w:rsidRPr="0083456F" w14:paraId="659E8AB1" w14:textId="77777777" w:rsidTr="003550D1">
        <w:tc>
          <w:tcPr>
            <w:tcW w:w="1501" w:type="dxa"/>
          </w:tcPr>
          <w:p w14:paraId="37E0F799" w14:textId="77777777" w:rsidR="00DC2FC4" w:rsidRPr="0083456F" w:rsidRDefault="00DC2FC4" w:rsidP="00692DE5">
            <w:pPr>
              <w:pStyle w:val="NormalWeb"/>
              <w:spacing w:line="360" w:lineRule="auto"/>
              <w:jc w:val="center"/>
              <w:rPr>
                <w:color w:val="000000"/>
              </w:rPr>
            </w:pPr>
            <w:r w:rsidRPr="0083456F">
              <w:rPr>
                <w:color w:val="000000"/>
              </w:rPr>
              <w:t>B</w:t>
            </w:r>
          </w:p>
        </w:tc>
        <w:tc>
          <w:tcPr>
            <w:tcW w:w="1501" w:type="dxa"/>
          </w:tcPr>
          <w:p w14:paraId="4C876A1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FD04F1"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62B34134"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11D955D1"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9BDE8F3" w14:textId="77777777" w:rsidR="00DC2FC4" w:rsidRPr="0083456F" w:rsidRDefault="00DC2FC4" w:rsidP="00692DE5">
            <w:pPr>
              <w:pStyle w:val="NormalWeb"/>
              <w:spacing w:line="360" w:lineRule="auto"/>
              <w:jc w:val="center"/>
              <w:rPr>
                <w:color w:val="000000"/>
              </w:rPr>
            </w:pPr>
            <w:r w:rsidRPr="0083456F">
              <w:rPr>
                <w:color w:val="000000"/>
              </w:rPr>
              <w:t>1</w:t>
            </w:r>
          </w:p>
        </w:tc>
      </w:tr>
      <w:tr w:rsidR="00DC2FC4" w:rsidRPr="0083456F" w14:paraId="68051853" w14:textId="77777777" w:rsidTr="003550D1">
        <w:tc>
          <w:tcPr>
            <w:tcW w:w="1501" w:type="dxa"/>
          </w:tcPr>
          <w:p w14:paraId="0E3B8F08" w14:textId="77777777" w:rsidR="00DC2FC4" w:rsidRPr="0083456F" w:rsidRDefault="00DC2FC4" w:rsidP="00692DE5">
            <w:pPr>
              <w:pStyle w:val="NormalWeb"/>
              <w:spacing w:line="360" w:lineRule="auto"/>
              <w:jc w:val="center"/>
              <w:rPr>
                <w:color w:val="000000"/>
              </w:rPr>
            </w:pPr>
            <w:r w:rsidRPr="0083456F">
              <w:rPr>
                <w:color w:val="000000"/>
              </w:rPr>
              <w:t>C</w:t>
            </w:r>
          </w:p>
        </w:tc>
        <w:tc>
          <w:tcPr>
            <w:tcW w:w="1501" w:type="dxa"/>
          </w:tcPr>
          <w:p w14:paraId="1DEADA82"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5CD7455"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45F4C92E"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5AD6BD8E"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7B32D43D" w14:textId="77777777" w:rsidR="00DC2FC4" w:rsidRPr="0083456F" w:rsidRDefault="00DC2FC4" w:rsidP="00692DE5">
            <w:pPr>
              <w:pStyle w:val="NormalWeb"/>
              <w:spacing w:line="360" w:lineRule="auto"/>
              <w:jc w:val="center"/>
              <w:rPr>
                <w:color w:val="000000"/>
              </w:rPr>
            </w:pPr>
            <w:r w:rsidRPr="0083456F">
              <w:rPr>
                <w:color w:val="000000"/>
              </w:rPr>
              <w:t>0</w:t>
            </w:r>
          </w:p>
        </w:tc>
      </w:tr>
      <w:tr w:rsidR="00DC2FC4" w:rsidRPr="0083456F" w14:paraId="494B62A5" w14:textId="77777777" w:rsidTr="003550D1">
        <w:tc>
          <w:tcPr>
            <w:tcW w:w="1501" w:type="dxa"/>
          </w:tcPr>
          <w:p w14:paraId="26832536" w14:textId="77777777" w:rsidR="00DC2FC4" w:rsidRPr="0083456F" w:rsidRDefault="00DC2FC4" w:rsidP="00692DE5">
            <w:pPr>
              <w:pStyle w:val="NormalWeb"/>
              <w:spacing w:line="360" w:lineRule="auto"/>
              <w:jc w:val="center"/>
              <w:rPr>
                <w:color w:val="000000"/>
              </w:rPr>
            </w:pPr>
            <w:r w:rsidRPr="0083456F">
              <w:rPr>
                <w:color w:val="000000"/>
              </w:rPr>
              <w:t>D</w:t>
            </w:r>
          </w:p>
        </w:tc>
        <w:tc>
          <w:tcPr>
            <w:tcW w:w="1501" w:type="dxa"/>
          </w:tcPr>
          <w:p w14:paraId="1037422A"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2F20BEB"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ABFF4DD"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21887F"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7E7E2B2D" w14:textId="77777777" w:rsidR="00DC2FC4" w:rsidRPr="0083456F" w:rsidRDefault="00DC2FC4" w:rsidP="00692DE5">
            <w:pPr>
              <w:pStyle w:val="NormalWeb"/>
              <w:spacing w:line="360" w:lineRule="auto"/>
              <w:jc w:val="center"/>
              <w:rPr>
                <w:color w:val="000000"/>
              </w:rPr>
            </w:pPr>
            <w:r w:rsidRPr="0083456F">
              <w:rPr>
                <w:color w:val="000000"/>
              </w:rPr>
              <w:t>0</w:t>
            </w:r>
          </w:p>
        </w:tc>
      </w:tr>
      <w:tr w:rsidR="00DC2FC4" w:rsidRPr="0083456F" w14:paraId="73AA1BFA" w14:textId="77777777" w:rsidTr="003550D1">
        <w:tc>
          <w:tcPr>
            <w:tcW w:w="1501" w:type="dxa"/>
          </w:tcPr>
          <w:p w14:paraId="6C143EB6" w14:textId="77777777" w:rsidR="00DC2FC4" w:rsidRPr="0083456F" w:rsidRDefault="00DC2FC4" w:rsidP="00692DE5">
            <w:pPr>
              <w:pStyle w:val="NormalWeb"/>
              <w:spacing w:line="360" w:lineRule="auto"/>
              <w:jc w:val="center"/>
              <w:rPr>
                <w:color w:val="000000"/>
              </w:rPr>
            </w:pPr>
            <w:r w:rsidRPr="0083456F">
              <w:rPr>
                <w:color w:val="000000"/>
              </w:rPr>
              <w:t>F</w:t>
            </w:r>
          </w:p>
        </w:tc>
        <w:tc>
          <w:tcPr>
            <w:tcW w:w="1501" w:type="dxa"/>
          </w:tcPr>
          <w:p w14:paraId="5FB6C619"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01DAA233"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B8D2E55" w14:textId="77777777" w:rsidR="00DC2FC4" w:rsidRPr="0083456F" w:rsidRDefault="00DC2FC4" w:rsidP="00692DE5">
            <w:pPr>
              <w:pStyle w:val="NormalWeb"/>
              <w:spacing w:line="360" w:lineRule="auto"/>
              <w:jc w:val="center"/>
              <w:rPr>
                <w:color w:val="000000"/>
              </w:rPr>
            </w:pPr>
            <w:r w:rsidRPr="0083456F">
              <w:rPr>
                <w:color w:val="000000"/>
              </w:rPr>
              <w:t>0</w:t>
            </w:r>
          </w:p>
        </w:tc>
        <w:tc>
          <w:tcPr>
            <w:tcW w:w="1502" w:type="dxa"/>
          </w:tcPr>
          <w:p w14:paraId="32374860" w14:textId="77777777" w:rsidR="00DC2FC4" w:rsidRPr="0083456F" w:rsidRDefault="00DC2FC4" w:rsidP="00692DE5">
            <w:pPr>
              <w:pStyle w:val="NormalWeb"/>
              <w:spacing w:line="360" w:lineRule="auto"/>
              <w:jc w:val="center"/>
              <w:rPr>
                <w:color w:val="000000"/>
              </w:rPr>
            </w:pPr>
            <w:r w:rsidRPr="0083456F">
              <w:rPr>
                <w:color w:val="000000"/>
              </w:rPr>
              <w:t>1</w:t>
            </w:r>
          </w:p>
        </w:tc>
        <w:tc>
          <w:tcPr>
            <w:tcW w:w="1502" w:type="dxa"/>
          </w:tcPr>
          <w:p w14:paraId="0DE05F06" w14:textId="77777777" w:rsidR="00DC2FC4" w:rsidRPr="0083456F" w:rsidRDefault="00DC2FC4" w:rsidP="00692DE5">
            <w:pPr>
              <w:pStyle w:val="NormalWeb"/>
              <w:spacing w:line="360" w:lineRule="auto"/>
              <w:jc w:val="center"/>
              <w:rPr>
                <w:color w:val="000000"/>
              </w:rPr>
            </w:pPr>
            <w:r w:rsidRPr="0083456F">
              <w:rPr>
                <w:color w:val="000000"/>
              </w:rPr>
              <w:t>0</w:t>
            </w:r>
          </w:p>
        </w:tc>
      </w:tr>
    </w:tbl>
    <w:p w14:paraId="22AED61E" w14:textId="77777777" w:rsidR="003815C5" w:rsidRDefault="00FD502A" w:rsidP="00692DE5">
      <w:pPr>
        <w:pStyle w:val="NormalWeb"/>
        <w:spacing w:line="360" w:lineRule="auto"/>
        <w:rPr>
          <w:color w:val="000000"/>
          <w:lang w:val="el-GR"/>
        </w:rPr>
      </w:pPr>
      <w:r w:rsidRPr="0083456F">
        <w:rPr>
          <w:color w:val="000000"/>
          <w:lang w:val="el-GR"/>
        </w:rPr>
        <w:t xml:space="preserve">Ο παραπάνω πίνακας μπορεί να αναπαριστά </w:t>
      </w:r>
      <w:r w:rsidRPr="0083456F">
        <w:rPr>
          <w:b/>
          <w:bCs/>
          <w:color w:val="000000"/>
          <w:lang w:val="el-GR"/>
        </w:rPr>
        <w:t>πολλούς φαινομενικά διαφορετικούς γράφους</w:t>
      </w:r>
      <w:r w:rsidRPr="0083456F">
        <w:rPr>
          <w:color w:val="000000"/>
          <w:lang w:val="el-GR"/>
        </w:rPr>
        <w:t>, όπως φαίνεται στο Σχήμα 3.1. Παρότι η γραφική απεικόνιση αλλάζει, η υποκείμενη δομή παραμένει η ίδια.</w:t>
      </w:r>
    </w:p>
    <w:p w14:paraId="770784AC" w14:textId="77777777" w:rsidR="003815C5" w:rsidRDefault="003815C5" w:rsidP="00692DE5">
      <w:pPr>
        <w:pStyle w:val="NormalWeb"/>
        <w:spacing w:line="360" w:lineRule="auto"/>
        <w:rPr>
          <w:color w:val="000000"/>
          <w:lang w:val="el-GR"/>
        </w:rPr>
      </w:pPr>
    </w:p>
    <w:p w14:paraId="37889D46" w14:textId="77777777" w:rsidR="003815C5" w:rsidRDefault="003815C5" w:rsidP="00692DE5">
      <w:pPr>
        <w:pStyle w:val="NormalWeb"/>
        <w:spacing w:line="360" w:lineRule="auto"/>
        <w:rPr>
          <w:color w:val="000000"/>
          <w:lang w:val="el-GR"/>
        </w:rPr>
      </w:pPr>
    </w:p>
    <w:p w14:paraId="60004BDE" w14:textId="7679BE5B" w:rsidR="00DC2FC4" w:rsidRPr="0083456F" w:rsidRDefault="00DC2FC4" w:rsidP="00692DE5">
      <w:pPr>
        <w:pStyle w:val="NormalWeb"/>
        <w:spacing w:line="360" w:lineRule="auto"/>
        <w:rPr>
          <w:color w:val="000000"/>
          <w:lang w:val="el-GR"/>
        </w:rPr>
      </w:pPr>
      <w:r w:rsidRPr="0083456F">
        <w:rPr>
          <w:color w:val="000000"/>
          <w:lang w:val="el-GR"/>
        </w:rPr>
        <w:lastRenderedPageBreak/>
        <w:br/>
        <w:t>Σχήμα 3.1 Διαφορετικές διατάξεις του ίδιου γράφου</w:t>
      </w:r>
    </w:p>
    <w:p w14:paraId="066B5BD8" w14:textId="77777777" w:rsidR="007032ED" w:rsidRPr="0083456F" w:rsidRDefault="00DC2FC4" w:rsidP="00692DE5">
      <w:pPr>
        <w:pStyle w:val="NormalWeb"/>
        <w:spacing w:line="360" w:lineRule="auto"/>
        <w:rPr>
          <w:color w:val="000000"/>
          <w:lang w:val="el-GR"/>
        </w:rPr>
      </w:pPr>
      <w:r w:rsidRPr="0083456F">
        <w:rPr>
          <w:color w:val="000000"/>
          <w:lang w:val="el-GR"/>
        </w:rPr>
        <w:br/>
      </w:r>
      <w:r w:rsidRPr="0083456F">
        <w:rPr>
          <w:noProof/>
          <w:color w:val="000000"/>
        </w:rPr>
        <w:drawing>
          <wp:inline distT="0" distB="0" distL="0" distR="0" wp14:anchorId="393FF305" wp14:editId="655ACE5F">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325" cy="3092765"/>
                    </a:xfrm>
                    <a:prstGeom prst="rect">
                      <a:avLst/>
                    </a:prstGeom>
                  </pic:spPr>
                </pic:pic>
              </a:graphicData>
            </a:graphic>
          </wp:inline>
        </w:drawing>
      </w:r>
    </w:p>
    <w:p w14:paraId="5FAF18ED" w14:textId="77777777" w:rsidR="007032ED" w:rsidRPr="0083456F" w:rsidRDefault="003433F9" w:rsidP="00692DE5">
      <w:pPr>
        <w:pStyle w:val="NormalWeb"/>
        <w:spacing w:line="360" w:lineRule="auto"/>
        <w:rPr>
          <w:color w:val="000000"/>
          <w:lang w:val="el-GR"/>
        </w:rPr>
      </w:pPr>
      <w:r w:rsidRPr="0083456F">
        <w:rPr>
          <w:lang w:val="el-GR"/>
        </w:rPr>
        <w:t>Αντιστ</w:t>
      </w:r>
      <w:r w:rsidR="00307702" w:rsidRPr="0083456F">
        <w:rPr>
          <w:lang w:val="el-GR"/>
        </w:rPr>
        <w:t>ρ</w:t>
      </w:r>
      <w:r w:rsidRPr="0083456F">
        <w:rPr>
          <w:lang w:val="el-GR"/>
        </w:rPr>
        <w:t>όφως</w:t>
      </w:r>
      <w:r w:rsidR="007D0E6D" w:rsidRPr="0083456F">
        <w:rPr>
          <w:lang w:val="el-GR"/>
        </w:rPr>
        <w:t xml:space="preserve">, ο ίδιος γράφος μπορεί να παρασταθεί από </w:t>
      </w:r>
      <w:r w:rsidR="007D0E6D" w:rsidRPr="0083456F">
        <w:rPr>
          <w:rStyle w:val="Strong"/>
          <w:lang w:val="el-GR"/>
        </w:rPr>
        <w:t>διαφορετικούς πίνακες γειτνίασης</w:t>
      </w:r>
      <w:r w:rsidR="007D0E6D" w:rsidRPr="0083456F">
        <w:rPr>
          <w:lang w:val="el-GR"/>
        </w:rPr>
        <w:t xml:space="preserve"> </w:t>
      </w:r>
      <w:r w:rsidR="00D47108" w:rsidRPr="0083456F">
        <w:rPr>
          <w:lang w:val="el-GR"/>
        </w:rPr>
        <w:t>με απλή αναδιάταξη της</w:t>
      </w:r>
      <w:r w:rsidR="007D0E6D" w:rsidRPr="0083456F">
        <w:rPr>
          <w:lang w:val="el-GR"/>
        </w:rPr>
        <w:t xml:space="preserve"> σειρά των κόμβων. </w:t>
      </w:r>
      <w:r w:rsidR="00590B06" w:rsidRPr="0083456F">
        <w:rPr>
          <w:lang w:val="el-GR"/>
        </w:rPr>
        <w:t xml:space="preserve">Το φαινόμενο αυτό είναι γνωστό ως </w:t>
      </w:r>
      <w:r w:rsidR="00590B06" w:rsidRPr="0083456F">
        <w:rPr>
          <w:rStyle w:val="Emphasis"/>
          <w:lang w:val="el-GR"/>
        </w:rPr>
        <w:t>πρόβλημα της μετάθεσης</w:t>
      </w:r>
      <w:r w:rsidR="00590B06" w:rsidRPr="0083456F">
        <w:rPr>
          <w:lang w:val="el-GR"/>
        </w:rPr>
        <w:t xml:space="preserve"> (</w:t>
      </w:r>
      <w:r w:rsidR="00590B06" w:rsidRPr="0083456F">
        <w:rPr>
          <w:rStyle w:val="Emphasis"/>
        </w:rPr>
        <w:t>permutation</w:t>
      </w:r>
      <w:r w:rsidR="00590B06" w:rsidRPr="0083456F">
        <w:rPr>
          <w:rStyle w:val="Emphasis"/>
          <w:lang w:val="el-GR"/>
        </w:rPr>
        <w:t xml:space="preserve"> </w:t>
      </w:r>
      <w:r w:rsidR="00590B06" w:rsidRPr="0083456F">
        <w:rPr>
          <w:rStyle w:val="Emphasis"/>
        </w:rPr>
        <w:t>problem</w:t>
      </w:r>
      <w:r w:rsidR="00590B06" w:rsidRPr="0083456F">
        <w:rPr>
          <w:lang w:val="el-GR"/>
        </w:rPr>
        <w:t>) και αποτελεί ειδική περίπτωση του προβλήματος του ισομορφισμού. Για παράδειγμα, ο παρακάτω πίνακας γειτνίασης περιγράφει την ίδια τοπολογία, αλλά με διαφορετική διάταξη των κορυφών Α και Β:</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83456F" w14:paraId="1D3798B1" w14:textId="77777777" w:rsidTr="003550D1">
        <w:tc>
          <w:tcPr>
            <w:tcW w:w="1501" w:type="dxa"/>
          </w:tcPr>
          <w:p w14:paraId="5B5C236C" w14:textId="77777777" w:rsidR="001D7F9F" w:rsidRPr="0083456F" w:rsidRDefault="001D7F9F" w:rsidP="00692DE5">
            <w:pPr>
              <w:pStyle w:val="NormalWeb"/>
              <w:spacing w:line="360" w:lineRule="auto"/>
              <w:jc w:val="center"/>
              <w:rPr>
                <w:color w:val="000000"/>
                <w:lang w:val="el-GR"/>
              </w:rPr>
            </w:pPr>
          </w:p>
        </w:tc>
        <w:tc>
          <w:tcPr>
            <w:tcW w:w="1501" w:type="dxa"/>
          </w:tcPr>
          <w:p w14:paraId="78C7D294" w14:textId="77777777" w:rsidR="001D7F9F" w:rsidRPr="0083456F" w:rsidRDefault="007D0E6D" w:rsidP="00692DE5">
            <w:pPr>
              <w:pStyle w:val="NormalWeb"/>
              <w:spacing w:line="360" w:lineRule="auto"/>
              <w:jc w:val="center"/>
              <w:rPr>
                <w:color w:val="000000"/>
                <w:lang w:val="el-GR"/>
              </w:rPr>
            </w:pPr>
            <w:r w:rsidRPr="0083456F">
              <w:rPr>
                <w:color w:val="000000"/>
                <w:lang w:val="el-GR"/>
              </w:rPr>
              <w:t>Β</w:t>
            </w:r>
          </w:p>
        </w:tc>
        <w:tc>
          <w:tcPr>
            <w:tcW w:w="1502" w:type="dxa"/>
          </w:tcPr>
          <w:p w14:paraId="24E66AA2" w14:textId="77777777" w:rsidR="001D7F9F" w:rsidRPr="0083456F" w:rsidRDefault="007D0E6D" w:rsidP="00692DE5">
            <w:pPr>
              <w:pStyle w:val="NormalWeb"/>
              <w:spacing w:line="360" w:lineRule="auto"/>
              <w:jc w:val="center"/>
              <w:rPr>
                <w:color w:val="000000"/>
                <w:lang w:val="el-GR"/>
              </w:rPr>
            </w:pPr>
            <w:r w:rsidRPr="0083456F">
              <w:rPr>
                <w:color w:val="000000"/>
                <w:lang w:val="el-GR"/>
              </w:rPr>
              <w:t>Α</w:t>
            </w:r>
          </w:p>
        </w:tc>
        <w:tc>
          <w:tcPr>
            <w:tcW w:w="1502" w:type="dxa"/>
          </w:tcPr>
          <w:p w14:paraId="36958DDD" w14:textId="77777777" w:rsidR="001D7F9F" w:rsidRPr="0083456F" w:rsidRDefault="001D7F9F" w:rsidP="00692DE5">
            <w:pPr>
              <w:pStyle w:val="NormalWeb"/>
              <w:spacing w:line="360" w:lineRule="auto"/>
              <w:jc w:val="center"/>
              <w:rPr>
                <w:color w:val="000000"/>
              </w:rPr>
            </w:pPr>
            <w:r w:rsidRPr="0083456F">
              <w:rPr>
                <w:color w:val="000000"/>
              </w:rPr>
              <w:t>C</w:t>
            </w:r>
          </w:p>
        </w:tc>
        <w:tc>
          <w:tcPr>
            <w:tcW w:w="1502" w:type="dxa"/>
          </w:tcPr>
          <w:p w14:paraId="227015ED" w14:textId="77777777" w:rsidR="001D7F9F" w:rsidRPr="0083456F" w:rsidRDefault="001D7F9F" w:rsidP="00692DE5">
            <w:pPr>
              <w:pStyle w:val="NormalWeb"/>
              <w:spacing w:line="360" w:lineRule="auto"/>
              <w:jc w:val="center"/>
              <w:rPr>
                <w:color w:val="000000"/>
              </w:rPr>
            </w:pPr>
            <w:r w:rsidRPr="0083456F">
              <w:rPr>
                <w:color w:val="000000"/>
              </w:rPr>
              <w:t>D</w:t>
            </w:r>
          </w:p>
        </w:tc>
        <w:tc>
          <w:tcPr>
            <w:tcW w:w="1502" w:type="dxa"/>
          </w:tcPr>
          <w:p w14:paraId="4105F93E" w14:textId="77777777" w:rsidR="001D7F9F" w:rsidRPr="0083456F" w:rsidRDefault="001D7F9F" w:rsidP="00692DE5">
            <w:pPr>
              <w:pStyle w:val="NormalWeb"/>
              <w:spacing w:line="360" w:lineRule="auto"/>
              <w:jc w:val="center"/>
              <w:rPr>
                <w:color w:val="000000"/>
              </w:rPr>
            </w:pPr>
            <w:r w:rsidRPr="0083456F">
              <w:rPr>
                <w:color w:val="000000"/>
              </w:rPr>
              <w:t>F</w:t>
            </w:r>
          </w:p>
        </w:tc>
      </w:tr>
      <w:tr w:rsidR="001D7F9F" w:rsidRPr="0083456F" w14:paraId="34533482" w14:textId="77777777" w:rsidTr="00150F13">
        <w:tc>
          <w:tcPr>
            <w:tcW w:w="1501" w:type="dxa"/>
            <w:shd w:val="clear" w:color="auto" w:fill="D0CECE" w:themeFill="background2" w:themeFillShade="E6"/>
          </w:tcPr>
          <w:p w14:paraId="78E9779E" w14:textId="77777777" w:rsidR="001D7F9F" w:rsidRPr="0083456F" w:rsidRDefault="001D7F9F" w:rsidP="00692DE5">
            <w:pPr>
              <w:pStyle w:val="NormalWeb"/>
              <w:spacing w:line="360" w:lineRule="auto"/>
              <w:jc w:val="center"/>
              <w:rPr>
                <w:color w:val="000000"/>
              </w:rPr>
            </w:pPr>
            <w:r w:rsidRPr="0083456F">
              <w:rPr>
                <w:color w:val="000000"/>
              </w:rPr>
              <w:t>B</w:t>
            </w:r>
          </w:p>
        </w:tc>
        <w:tc>
          <w:tcPr>
            <w:tcW w:w="1501" w:type="dxa"/>
            <w:shd w:val="clear" w:color="auto" w:fill="D0CECE" w:themeFill="background2" w:themeFillShade="E6"/>
          </w:tcPr>
          <w:p w14:paraId="2F9EE6E1"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7E0C1097"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2FE55C4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0D12E219"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287890AE" w14:textId="77777777" w:rsidR="001D7F9F" w:rsidRPr="0083456F" w:rsidRDefault="001D7F9F" w:rsidP="00692DE5">
            <w:pPr>
              <w:pStyle w:val="NormalWeb"/>
              <w:spacing w:line="360" w:lineRule="auto"/>
              <w:jc w:val="center"/>
              <w:rPr>
                <w:color w:val="000000"/>
              </w:rPr>
            </w:pPr>
            <w:r w:rsidRPr="0083456F">
              <w:rPr>
                <w:color w:val="000000"/>
              </w:rPr>
              <w:t>1</w:t>
            </w:r>
          </w:p>
        </w:tc>
      </w:tr>
      <w:tr w:rsidR="001D7F9F" w:rsidRPr="0083456F" w14:paraId="09C1089C" w14:textId="77777777" w:rsidTr="00150F13">
        <w:tc>
          <w:tcPr>
            <w:tcW w:w="1501" w:type="dxa"/>
            <w:shd w:val="clear" w:color="auto" w:fill="D0CECE" w:themeFill="background2" w:themeFillShade="E6"/>
          </w:tcPr>
          <w:p w14:paraId="77123C22" w14:textId="77777777" w:rsidR="001D7F9F" w:rsidRPr="0083456F" w:rsidRDefault="001D7F9F" w:rsidP="00692DE5">
            <w:pPr>
              <w:pStyle w:val="NormalWeb"/>
              <w:spacing w:line="360" w:lineRule="auto"/>
              <w:jc w:val="center"/>
              <w:rPr>
                <w:color w:val="000000"/>
              </w:rPr>
            </w:pPr>
            <w:r w:rsidRPr="0083456F">
              <w:rPr>
                <w:color w:val="000000"/>
              </w:rPr>
              <w:t>A</w:t>
            </w:r>
          </w:p>
        </w:tc>
        <w:tc>
          <w:tcPr>
            <w:tcW w:w="1501" w:type="dxa"/>
            <w:shd w:val="clear" w:color="auto" w:fill="D0CECE" w:themeFill="background2" w:themeFillShade="E6"/>
          </w:tcPr>
          <w:p w14:paraId="1199ED8C" w14:textId="77777777" w:rsidR="001D7F9F" w:rsidRPr="0083456F" w:rsidRDefault="007D0E6D" w:rsidP="00692DE5">
            <w:pPr>
              <w:pStyle w:val="NormalWeb"/>
              <w:spacing w:line="360" w:lineRule="auto"/>
              <w:jc w:val="center"/>
              <w:rPr>
                <w:color w:val="000000"/>
                <w:lang w:val="el-GR"/>
              </w:rPr>
            </w:pPr>
            <w:r w:rsidRPr="0083456F">
              <w:rPr>
                <w:color w:val="000000"/>
                <w:lang w:val="el-GR"/>
              </w:rPr>
              <w:t>1</w:t>
            </w:r>
          </w:p>
        </w:tc>
        <w:tc>
          <w:tcPr>
            <w:tcW w:w="1502" w:type="dxa"/>
            <w:shd w:val="clear" w:color="auto" w:fill="D0CECE" w:themeFill="background2" w:themeFillShade="E6"/>
          </w:tcPr>
          <w:p w14:paraId="593ADDD0" w14:textId="77777777" w:rsidR="001D7F9F" w:rsidRPr="0083456F" w:rsidRDefault="007D0E6D" w:rsidP="00692DE5">
            <w:pPr>
              <w:pStyle w:val="NormalWeb"/>
              <w:spacing w:line="360" w:lineRule="auto"/>
              <w:jc w:val="center"/>
              <w:rPr>
                <w:color w:val="000000"/>
                <w:lang w:val="el-GR"/>
              </w:rPr>
            </w:pPr>
            <w:r w:rsidRPr="0083456F">
              <w:rPr>
                <w:color w:val="000000"/>
                <w:lang w:val="el-GR"/>
              </w:rPr>
              <w:t>0</w:t>
            </w:r>
          </w:p>
        </w:tc>
        <w:tc>
          <w:tcPr>
            <w:tcW w:w="1502" w:type="dxa"/>
            <w:shd w:val="clear" w:color="auto" w:fill="D0CECE" w:themeFill="background2" w:themeFillShade="E6"/>
          </w:tcPr>
          <w:p w14:paraId="425C591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6BD3A498"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shd w:val="clear" w:color="auto" w:fill="D0CECE" w:themeFill="background2" w:themeFillShade="E6"/>
          </w:tcPr>
          <w:p w14:paraId="315E4D1C" w14:textId="77777777" w:rsidR="001D7F9F" w:rsidRPr="0083456F" w:rsidRDefault="001D7F9F" w:rsidP="00692DE5">
            <w:pPr>
              <w:pStyle w:val="NormalWeb"/>
              <w:spacing w:line="360" w:lineRule="auto"/>
              <w:jc w:val="center"/>
              <w:rPr>
                <w:color w:val="000000"/>
              </w:rPr>
            </w:pPr>
            <w:r w:rsidRPr="0083456F">
              <w:rPr>
                <w:color w:val="000000"/>
              </w:rPr>
              <w:t>1</w:t>
            </w:r>
          </w:p>
        </w:tc>
      </w:tr>
      <w:tr w:rsidR="001D7F9F" w:rsidRPr="0083456F" w14:paraId="46C1EFF6" w14:textId="77777777" w:rsidTr="003550D1">
        <w:tc>
          <w:tcPr>
            <w:tcW w:w="1501" w:type="dxa"/>
          </w:tcPr>
          <w:p w14:paraId="4D740F8E" w14:textId="77777777" w:rsidR="001D7F9F" w:rsidRPr="0083456F" w:rsidRDefault="001D7F9F" w:rsidP="00692DE5">
            <w:pPr>
              <w:pStyle w:val="NormalWeb"/>
              <w:spacing w:line="360" w:lineRule="auto"/>
              <w:jc w:val="center"/>
              <w:rPr>
                <w:color w:val="000000"/>
              </w:rPr>
            </w:pPr>
            <w:r w:rsidRPr="0083456F">
              <w:rPr>
                <w:color w:val="000000"/>
              </w:rPr>
              <w:t>C</w:t>
            </w:r>
          </w:p>
        </w:tc>
        <w:tc>
          <w:tcPr>
            <w:tcW w:w="1501" w:type="dxa"/>
          </w:tcPr>
          <w:p w14:paraId="78858DFA" w14:textId="77777777" w:rsidR="001D7F9F" w:rsidRPr="0083456F" w:rsidRDefault="007D0E6D" w:rsidP="00692DE5">
            <w:pPr>
              <w:pStyle w:val="NormalWeb"/>
              <w:spacing w:line="360" w:lineRule="auto"/>
              <w:jc w:val="center"/>
              <w:rPr>
                <w:color w:val="000000"/>
                <w:lang w:val="el-GR"/>
              </w:rPr>
            </w:pPr>
            <w:r w:rsidRPr="0083456F">
              <w:rPr>
                <w:color w:val="000000"/>
                <w:lang w:val="el-GR"/>
              </w:rPr>
              <w:t>1</w:t>
            </w:r>
          </w:p>
        </w:tc>
        <w:tc>
          <w:tcPr>
            <w:tcW w:w="1502" w:type="dxa"/>
          </w:tcPr>
          <w:p w14:paraId="36A4B664" w14:textId="77777777" w:rsidR="001D7F9F" w:rsidRPr="0083456F" w:rsidRDefault="007D0E6D" w:rsidP="00692DE5">
            <w:pPr>
              <w:pStyle w:val="NormalWeb"/>
              <w:spacing w:line="360" w:lineRule="auto"/>
              <w:jc w:val="center"/>
              <w:rPr>
                <w:color w:val="000000"/>
                <w:lang w:val="el-GR"/>
              </w:rPr>
            </w:pPr>
            <w:r w:rsidRPr="0083456F">
              <w:rPr>
                <w:color w:val="000000"/>
                <w:lang w:val="el-GR"/>
              </w:rPr>
              <w:t>0</w:t>
            </w:r>
          </w:p>
        </w:tc>
        <w:tc>
          <w:tcPr>
            <w:tcW w:w="1502" w:type="dxa"/>
          </w:tcPr>
          <w:p w14:paraId="67F5FCD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2F2584A"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0631FCF5" w14:textId="77777777" w:rsidR="001D7F9F" w:rsidRPr="0083456F" w:rsidRDefault="001D7F9F" w:rsidP="00692DE5">
            <w:pPr>
              <w:pStyle w:val="NormalWeb"/>
              <w:spacing w:line="360" w:lineRule="auto"/>
              <w:jc w:val="center"/>
              <w:rPr>
                <w:color w:val="000000"/>
              </w:rPr>
            </w:pPr>
            <w:r w:rsidRPr="0083456F">
              <w:rPr>
                <w:color w:val="000000"/>
              </w:rPr>
              <w:t>0</w:t>
            </w:r>
          </w:p>
        </w:tc>
      </w:tr>
      <w:tr w:rsidR="001D7F9F" w:rsidRPr="0083456F" w14:paraId="71159655" w14:textId="77777777" w:rsidTr="003550D1">
        <w:tc>
          <w:tcPr>
            <w:tcW w:w="1501" w:type="dxa"/>
          </w:tcPr>
          <w:p w14:paraId="191F899C" w14:textId="77777777" w:rsidR="001D7F9F" w:rsidRPr="0083456F" w:rsidRDefault="001D7F9F" w:rsidP="00692DE5">
            <w:pPr>
              <w:pStyle w:val="NormalWeb"/>
              <w:spacing w:line="360" w:lineRule="auto"/>
              <w:jc w:val="center"/>
              <w:rPr>
                <w:color w:val="000000"/>
              </w:rPr>
            </w:pPr>
            <w:r w:rsidRPr="0083456F">
              <w:rPr>
                <w:color w:val="000000"/>
              </w:rPr>
              <w:t>D</w:t>
            </w:r>
          </w:p>
        </w:tc>
        <w:tc>
          <w:tcPr>
            <w:tcW w:w="1501" w:type="dxa"/>
          </w:tcPr>
          <w:p w14:paraId="69EEE5F5"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0CF8E25E"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4310D503"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77C8BC03"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AE1BCD1" w14:textId="77777777" w:rsidR="001D7F9F" w:rsidRPr="0083456F" w:rsidRDefault="001D7F9F" w:rsidP="00692DE5">
            <w:pPr>
              <w:pStyle w:val="NormalWeb"/>
              <w:spacing w:line="360" w:lineRule="auto"/>
              <w:jc w:val="center"/>
              <w:rPr>
                <w:color w:val="000000"/>
              </w:rPr>
            </w:pPr>
            <w:r w:rsidRPr="0083456F">
              <w:rPr>
                <w:color w:val="000000"/>
              </w:rPr>
              <w:t>0</w:t>
            </w:r>
          </w:p>
        </w:tc>
      </w:tr>
      <w:tr w:rsidR="001D7F9F" w:rsidRPr="0083456F" w14:paraId="6B1F182B" w14:textId="77777777" w:rsidTr="003550D1">
        <w:tc>
          <w:tcPr>
            <w:tcW w:w="1501" w:type="dxa"/>
          </w:tcPr>
          <w:p w14:paraId="6435372F" w14:textId="77777777" w:rsidR="001D7F9F" w:rsidRPr="0083456F" w:rsidRDefault="001D7F9F" w:rsidP="00692DE5">
            <w:pPr>
              <w:pStyle w:val="NormalWeb"/>
              <w:spacing w:line="360" w:lineRule="auto"/>
              <w:jc w:val="center"/>
              <w:rPr>
                <w:color w:val="000000"/>
              </w:rPr>
            </w:pPr>
            <w:r w:rsidRPr="0083456F">
              <w:rPr>
                <w:color w:val="000000"/>
              </w:rPr>
              <w:t>F</w:t>
            </w:r>
          </w:p>
        </w:tc>
        <w:tc>
          <w:tcPr>
            <w:tcW w:w="1501" w:type="dxa"/>
          </w:tcPr>
          <w:p w14:paraId="6892ED19"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79ECEE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5274EA5B" w14:textId="77777777" w:rsidR="001D7F9F" w:rsidRPr="0083456F" w:rsidRDefault="001D7F9F" w:rsidP="00692DE5">
            <w:pPr>
              <w:pStyle w:val="NormalWeb"/>
              <w:spacing w:line="360" w:lineRule="auto"/>
              <w:jc w:val="center"/>
              <w:rPr>
                <w:color w:val="000000"/>
              </w:rPr>
            </w:pPr>
            <w:r w:rsidRPr="0083456F">
              <w:rPr>
                <w:color w:val="000000"/>
              </w:rPr>
              <w:t>0</w:t>
            </w:r>
          </w:p>
        </w:tc>
        <w:tc>
          <w:tcPr>
            <w:tcW w:w="1502" w:type="dxa"/>
          </w:tcPr>
          <w:p w14:paraId="6A4F8EDB" w14:textId="77777777" w:rsidR="001D7F9F" w:rsidRPr="0083456F" w:rsidRDefault="001D7F9F" w:rsidP="00692DE5">
            <w:pPr>
              <w:pStyle w:val="NormalWeb"/>
              <w:spacing w:line="360" w:lineRule="auto"/>
              <w:jc w:val="center"/>
              <w:rPr>
                <w:color w:val="000000"/>
              </w:rPr>
            </w:pPr>
            <w:r w:rsidRPr="0083456F">
              <w:rPr>
                <w:color w:val="000000"/>
              </w:rPr>
              <w:t>1</w:t>
            </w:r>
          </w:p>
        </w:tc>
        <w:tc>
          <w:tcPr>
            <w:tcW w:w="1502" w:type="dxa"/>
          </w:tcPr>
          <w:p w14:paraId="092853AF" w14:textId="77777777" w:rsidR="001D7F9F" w:rsidRPr="0083456F" w:rsidRDefault="001D7F9F" w:rsidP="00692DE5">
            <w:pPr>
              <w:pStyle w:val="NormalWeb"/>
              <w:spacing w:line="360" w:lineRule="auto"/>
              <w:jc w:val="center"/>
              <w:rPr>
                <w:color w:val="000000"/>
              </w:rPr>
            </w:pPr>
            <w:r w:rsidRPr="0083456F">
              <w:rPr>
                <w:color w:val="000000"/>
              </w:rPr>
              <w:t>0</w:t>
            </w:r>
          </w:p>
        </w:tc>
      </w:tr>
    </w:tbl>
    <w:p w14:paraId="22EF2149" w14:textId="77777777" w:rsidR="00233D9A" w:rsidRPr="0083456F" w:rsidRDefault="003433F9" w:rsidP="00692DE5">
      <w:pPr>
        <w:pStyle w:val="NormalWeb"/>
        <w:spacing w:line="360" w:lineRule="auto"/>
        <w:rPr>
          <w:color w:val="000000"/>
          <w:lang w:val="el-GR"/>
        </w:rPr>
      </w:pPr>
      <w:r w:rsidRPr="0083456F">
        <w:rPr>
          <w:color w:val="000000"/>
          <w:lang w:val="el-GR"/>
        </w:rPr>
        <w:t xml:space="preserve">Εν κατακλείδι, στην περίπτωση της μετάθεση του γράφου </w:t>
      </w:r>
      <w:r w:rsidRPr="0083456F">
        <w:rPr>
          <w:b/>
          <w:color w:val="000000"/>
        </w:rPr>
        <w:t>G</w:t>
      </w:r>
      <w:r w:rsidRPr="0083456F">
        <w:rPr>
          <w:b/>
          <w:color w:val="000000"/>
          <w:lang w:val="el-GR"/>
        </w:rPr>
        <w:t>(</w:t>
      </w:r>
      <w:r w:rsidRPr="0083456F">
        <w:rPr>
          <w:b/>
          <w:color w:val="000000"/>
        </w:rPr>
        <w:t>V</w:t>
      </w:r>
      <w:r w:rsidRPr="0083456F">
        <w:rPr>
          <w:b/>
          <w:color w:val="000000"/>
          <w:lang w:val="el-GR"/>
        </w:rPr>
        <w:t>,</w:t>
      </w:r>
      <w:r w:rsidRPr="0083456F">
        <w:rPr>
          <w:b/>
          <w:color w:val="000000"/>
        </w:rPr>
        <w:t>E</w:t>
      </w:r>
      <w:r w:rsidRPr="0083456F">
        <w:rPr>
          <w:b/>
          <w:color w:val="000000"/>
          <w:lang w:val="el-GR"/>
        </w:rPr>
        <w:t>)</w:t>
      </w:r>
      <w:r w:rsidRPr="0083456F">
        <w:rPr>
          <w:color w:val="000000"/>
          <w:lang w:val="el-GR"/>
        </w:rPr>
        <w:t xml:space="preserve"> τα σύνολα </w:t>
      </w:r>
      <w:r w:rsidRPr="0083456F">
        <w:rPr>
          <w:b/>
          <w:color w:val="000000"/>
          <w:lang w:val="el-GR"/>
        </w:rPr>
        <w:t xml:space="preserve"> Ε και </w:t>
      </w:r>
      <w:r w:rsidRPr="0083456F">
        <w:rPr>
          <w:b/>
          <w:color w:val="000000"/>
        </w:rPr>
        <w:t>V</w:t>
      </w:r>
      <w:r w:rsidRPr="0083456F">
        <w:rPr>
          <w:b/>
          <w:color w:val="000000"/>
          <w:lang w:val="el-GR"/>
        </w:rPr>
        <w:t xml:space="preserve"> </w:t>
      </w:r>
      <w:r w:rsidRPr="0083456F">
        <w:rPr>
          <w:color w:val="000000"/>
          <w:lang w:val="el-GR"/>
        </w:rPr>
        <w:t>παραμένουν αμετάβλητα</w:t>
      </w:r>
      <w:r w:rsidR="00307702" w:rsidRPr="0083456F">
        <w:rPr>
          <w:color w:val="000000"/>
          <w:lang w:val="el-GR"/>
        </w:rPr>
        <w:t xml:space="preserve">. Αξίζει ωστόσο να σημειωθεί ότι ό </w:t>
      </w:r>
      <w:r w:rsidR="00590B06" w:rsidRPr="0083456F">
        <w:rPr>
          <w:color w:val="000000"/>
          <w:lang w:val="el-GR"/>
        </w:rPr>
        <w:t xml:space="preserve">ισομορφισμός συνιστά σημαντική πρόκληση στην εφαρμογή τεχνικών μηχανικής μάθησης σε γράφους, καθώς δύο διαφορετικά αλγεβρικά μοντέλα μπορεί να αναπαριστούν την ίδια τοπολογία. Δύο γράφοι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83456F">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83456F">
        <w:rPr>
          <w:color w:val="000000"/>
          <w:lang w:val="el-GR"/>
        </w:rPr>
        <w:t xml:space="preserve"> θεωρούνται ισομορφικοί όταν υπάρχει μια αμφιμονοσήμαντη </w:t>
      </w:r>
      <w:r w:rsidR="00590B06" w:rsidRPr="0083456F">
        <w:rPr>
          <w:color w:val="000000"/>
          <w:lang w:val="el-GR"/>
        </w:rPr>
        <w:lastRenderedPageBreak/>
        <w:t xml:space="preserve">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83456F">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olor w:val="000000"/>
            <w:lang w:val="el-GR"/>
          </w:rPr>
          <m:t xml:space="preserve">∈ </m:t>
        </m:r>
        <m:r>
          <w:rPr>
            <w:rFonts w:ascii="Cambria Math" w:hAnsi="Cambria Math"/>
            <w:color w:val="000000"/>
          </w:rPr>
          <m:t>E</m:t>
        </m:r>
      </m:oMath>
      <w:r w:rsidR="00590B06" w:rsidRPr="0083456F">
        <w:rPr>
          <w:color w:val="000000"/>
          <w:lang w:val="el-GR"/>
        </w:rPr>
        <w:t xml:space="preserve"> να αντιστοιχεί στην 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83456F">
        <w:rPr>
          <w:color w:val="000000"/>
          <w:lang w:val="el-GR"/>
        </w:rPr>
        <w:t>. Με άλλα λόγια, η δομή των συνδέσεων διατηρείται, ακόμη κι αν αλλάξουν οι ονομασίες ή η σειρά των κόμβων.</w:t>
      </w:r>
    </w:p>
    <w:p w14:paraId="4ADCA424" w14:textId="77777777" w:rsidR="00590B06" w:rsidRPr="0083456F" w:rsidRDefault="00590B06" w:rsidP="00692DE5">
      <w:pPr>
        <w:pStyle w:val="NormalWeb"/>
        <w:spacing w:line="360" w:lineRule="auto"/>
        <w:rPr>
          <w:color w:val="000000"/>
          <w:lang w:val="el-GR"/>
        </w:rPr>
      </w:pPr>
      <w:r w:rsidRPr="0083456F">
        <w:rPr>
          <w:color w:val="000000"/>
          <w:lang w:val="el-GR"/>
        </w:rPr>
        <w:t>Σχήμα 3.2</w:t>
      </w:r>
    </w:p>
    <w:p w14:paraId="0D91E2E1" w14:textId="77777777" w:rsidR="00233D9A" w:rsidRPr="0083456F" w:rsidRDefault="00233D9A" w:rsidP="00692DE5">
      <w:pPr>
        <w:pStyle w:val="NormalWeb"/>
        <w:spacing w:line="360" w:lineRule="auto"/>
        <w:rPr>
          <w:color w:val="000000"/>
          <w:lang w:val="el-GR"/>
        </w:rPr>
      </w:pPr>
    </w:p>
    <w:p w14:paraId="30B9977F" w14:textId="77777777" w:rsidR="00233D9A" w:rsidRPr="0083456F" w:rsidRDefault="00233D9A" w:rsidP="00692DE5">
      <w:pPr>
        <w:pStyle w:val="NormalWeb"/>
        <w:spacing w:line="360" w:lineRule="auto"/>
        <w:rPr>
          <w:color w:val="000000"/>
          <w:lang w:val="el-GR"/>
        </w:rPr>
      </w:pPr>
      <w:r w:rsidRPr="0083456F">
        <w:rPr>
          <w:b/>
          <w:noProof/>
          <w:color w:val="000000"/>
          <w14:ligatures w14:val="standardContextual"/>
        </w:rPr>
        <w:drawing>
          <wp:inline distT="0" distB="0" distL="0" distR="0" wp14:anchorId="67ABFE42" wp14:editId="4C460B75">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12">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14:paraId="5AF5C118" w14:textId="77777777" w:rsidR="00233D9A" w:rsidRPr="0083456F" w:rsidRDefault="00FC0B08" w:rsidP="00692DE5">
      <w:pPr>
        <w:pStyle w:val="NormalWeb"/>
        <w:spacing w:line="360" w:lineRule="auto"/>
        <w:rPr>
          <w:color w:val="000000"/>
          <w:lang w:val="el-GR"/>
        </w:rPr>
      </w:pPr>
      <w:r w:rsidRPr="0083456F">
        <w:rPr>
          <w:b/>
          <w:noProof/>
          <w:color w:val="000000"/>
        </w:rPr>
        <w:drawing>
          <wp:anchor distT="0" distB="0" distL="114300" distR="114300" simplePos="0" relativeHeight="251722752" behindDoc="1" locked="0" layoutInCell="1" allowOverlap="1" wp14:anchorId="36326D68" wp14:editId="479C09D2">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83456F">
        <w:rPr>
          <w:b/>
          <w:noProof/>
          <w:color w:val="000000"/>
        </w:rPr>
        <w:drawing>
          <wp:anchor distT="0" distB="0" distL="114300" distR="114300" simplePos="0" relativeHeight="251720704" behindDoc="0" locked="0" layoutInCell="1" allowOverlap="1" wp14:anchorId="48318B5D" wp14:editId="2FBC52F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14:paraId="20FDAD62" w14:textId="77777777" w:rsidR="009A2D65" w:rsidRPr="0083456F" w:rsidRDefault="00590B06" w:rsidP="00692DE5">
      <w:pPr>
        <w:pStyle w:val="NormalWeb"/>
        <w:spacing w:line="360" w:lineRule="auto"/>
        <w:rPr>
          <w:lang w:val="el-GR"/>
        </w:rPr>
      </w:pPr>
      <w:r w:rsidRPr="0083456F">
        <w:rPr>
          <w:lang w:val="el-GR"/>
        </w:rPr>
        <w:t>Το Σχήμα 3.2 απεικονίζει ένα παράδειγμα ισομορφισμού μεταξύ δύο γράφων. Τα σύνολα ακμών είναι:</w:t>
      </w:r>
    </w:p>
    <w:p w14:paraId="3EF13F26" w14:textId="77777777" w:rsidR="00590B06" w:rsidRPr="0083456F" w:rsidRDefault="00AA31B9"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14:paraId="481077A3" w14:textId="77777777" w:rsidR="00590B06" w:rsidRPr="0083456F" w:rsidRDefault="00AA31B9"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83456F">
        <w:rPr>
          <w:color w:val="000000"/>
          <w:lang w:val="el-GR"/>
        </w:rPr>
        <w:t xml:space="preserve">. </w:t>
      </w:r>
    </w:p>
    <w:p w14:paraId="3ACA7218" w14:textId="77777777" w:rsidR="000F3A01" w:rsidRPr="0083456F" w:rsidRDefault="00590B06" w:rsidP="00692DE5">
      <w:pPr>
        <w:pStyle w:val="NormalWeb"/>
        <w:spacing w:line="360" w:lineRule="auto"/>
        <w:rPr>
          <w:color w:val="000000"/>
          <w:lang w:val="el-GR"/>
        </w:rPr>
      </w:pPr>
      <w:r w:rsidRPr="0083456F">
        <w:rPr>
          <w:color w:val="000000"/>
          <w:lang w:val="el-GR"/>
        </w:rPr>
        <w:lastRenderedPageBreak/>
        <w:t xml:space="preserve">Αν και τα σύνολα ακμών </w:t>
      </w:r>
      <w:r w:rsidR="00604EF4" w:rsidRPr="0083456F">
        <w:rPr>
          <w:color w:val="000000"/>
          <w:lang w:val="el-GR"/>
        </w:rPr>
        <w:t>είναι</w:t>
      </w:r>
      <w:r w:rsidRPr="0083456F">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83456F">
        <w:rPr>
          <w:color w:val="000000"/>
        </w:rPr>
        <w:t>A</w:t>
      </w:r>
      <w:r w:rsidRPr="0083456F">
        <w:rPr>
          <w:color w:val="000000"/>
          <w:lang w:val="el-GR"/>
        </w:rPr>
        <w:t xml:space="preserve"> και </w:t>
      </w:r>
      <w:r w:rsidRPr="0083456F">
        <w:rPr>
          <w:color w:val="000000"/>
        </w:rPr>
        <w:t>C</w:t>
      </w:r>
      <w:r w:rsidRPr="0083456F">
        <w:rPr>
          <w:color w:val="000000"/>
          <w:lang w:val="el-GR"/>
        </w:rPr>
        <w:t xml:space="preserve"> στον αρχικό γράφο.</w:t>
      </w:r>
    </w:p>
    <w:p w14:paraId="0387E04F" w14:textId="77777777" w:rsidR="00800BE2" w:rsidRPr="0083456F" w:rsidRDefault="00800BE2" w:rsidP="00692DE5">
      <w:pPr>
        <w:pStyle w:val="NormalWeb"/>
        <w:spacing w:line="360" w:lineRule="auto"/>
        <w:rPr>
          <w:color w:val="000000"/>
          <w:lang w:val="el-GR"/>
        </w:rPr>
      </w:pPr>
      <w:r w:rsidRPr="0083456F">
        <w:rPr>
          <w:color w:val="000000"/>
          <w:lang w:val="el-GR"/>
        </w:rPr>
        <w:t>Εκτός από το ζήτημα τ</w:t>
      </w:r>
      <w:r w:rsidR="00FC5B71" w:rsidRPr="0083456F">
        <w:rPr>
          <w:color w:val="000000"/>
          <w:lang w:val="el-GR"/>
        </w:rPr>
        <w:t>ου</w:t>
      </w:r>
      <w:r w:rsidRPr="0083456F">
        <w:rPr>
          <w:color w:val="000000"/>
          <w:lang w:val="el-GR"/>
        </w:rPr>
        <w:t xml:space="preserve"> </w:t>
      </w:r>
      <w:r w:rsidR="00FC5B71" w:rsidRPr="0083456F">
        <w:rPr>
          <w:color w:val="000000"/>
          <w:lang w:val="el-GR"/>
        </w:rPr>
        <w:t>ισομορφισμού</w:t>
      </w:r>
      <w:r w:rsidRPr="0083456F">
        <w:rPr>
          <w:color w:val="000000"/>
          <w:lang w:val="el-GR"/>
        </w:rPr>
        <w:t xml:space="preserve">, η </w:t>
      </w:r>
      <w:r w:rsidRPr="0083456F">
        <w:rPr>
          <w:b/>
          <w:bCs/>
          <w:color w:val="000000"/>
          <w:lang w:val="el-GR"/>
        </w:rPr>
        <w:t>ετερογένεια των γράφων</w:t>
      </w:r>
      <w:r w:rsidRPr="0083456F">
        <w:rPr>
          <w:color w:val="000000"/>
          <w:lang w:val="el-GR"/>
        </w:rPr>
        <w:t xml:space="preserve"> εμφανίζεται και σε άλλες </w:t>
      </w:r>
      <w:r w:rsidR="00233D9A" w:rsidRPr="0083456F">
        <w:rPr>
          <w:color w:val="000000"/>
          <w:lang w:val="el-GR"/>
        </w:rPr>
        <w:t>περιπτώσεις όπως όταν</w:t>
      </w:r>
      <w:r w:rsidRPr="0083456F">
        <w:rPr>
          <w:color w:val="000000"/>
          <w:lang w:val="el-GR"/>
        </w:rPr>
        <w:t>:</w:t>
      </w:r>
    </w:p>
    <w:p w14:paraId="0EB4E528"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Ο αριθμός των κόμβων και ακμών διαφέρει μεταξύ γράφων.</w:t>
      </w:r>
    </w:p>
    <w:p w14:paraId="4CC7FAAF"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Οι κόμβοι μπορεί να έχουν διαφορετικό αριθμό γειτόνων (μεταβλητός βαθμός).</w:t>
      </w:r>
    </w:p>
    <w:p w14:paraId="2EE8EC88" w14:textId="77777777" w:rsidR="00800BE2" w:rsidRPr="0083456F" w:rsidRDefault="00800BE2" w:rsidP="00607E98">
      <w:pPr>
        <w:pStyle w:val="NormalWeb"/>
        <w:numPr>
          <w:ilvl w:val="0"/>
          <w:numId w:val="19"/>
        </w:numPr>
        <w:spacing w:line="360" w:lineRule="auto"/>
        <w:rPr>
          <w:color w:val="000000"/>
          <w:lang w:val="el-GR"/>
        </w:rPr>
      </w:pPr>
      <w:r w:rsidRPr="0083456F">
        <w:rPr>
          <w:color w:val="000000"/>
          <w:lang w:val="el-GR"/>
        </w:rPr>
        <w:t xml:space="preserve">Οι γράφοι μπορεί να περιέχουν </w:t>
      </w:r>
      <w:r w:rsidRPr="0083456F">
        <w:rPr>
          <w:b/>
          <w:bCs/>
          <w:color w:val="000000"/>
          <w:lang w:val="el-GR"/>
        </w:rPr>
        <w:t>πολλαπλούς τύπους κόμβων και ακμών</w:t>
      </w:r>
      <w:r w:rsidRPr="0083456F">
        <w:rPr>
          <w:color w:val="000000"/>
          <w:lang w:val="el-GR"/>
        </w:rPr>
        <w:t>, όπως π.χ. άτομα, προϊόντα, αξιολογήσεις, συναλλαγές κ.λπ.</w:t>
      </w:r>
    </w:p>
    <w:p w14:paraId="38C6F8E5" w14:textId="77777777" w:rsidR="00800BE2" w:rsidRPr="0083456F" w:rsidRDefault="00800BE2" w:rsidP="00692DE5">
      <w:pPr>
        <w:pStyle w:val="NormalWeb"/>
        <w:spacing w:line="360" w:lineRule="auto"/>
        <w:rPr>
          <w:color w:val="000000"/>
          <w:lang w:val="el-GR"/>
        </w:rPr>
      </w:pPr>
      <w:r w:rsidRPr="0083456F">
        <w:rPr>
          <w:color w:val="000000"/>
          <w:lang w:val="el-GR"/>
        </w:rPr>
        <w:t xml:space="preserve">Σε αντίθεση με τα </w:t>
      </w:r>
      <w:r w:rsidRPr="0083456F">
        <w:rPr>
          <w:b/>
          <w:bCs/>
          <w:color w:val="000000"/>
          <w:lang w:val="el-GR"/>
        </w:rPr>
        <w:t>εικονοστοιχεία (</w:t>
      </w:r>
      <w:r w:rsidRPr="0083456F">
        <w:rPr>
          <w:b/>
          <w:bCs/>
          <w:color w:val="000000"/>
        </w:rPr>
        <w:t>pixels</w:t>
      </w:r>
      <w:r w:rsidRPr="0083456F">
        <w:rPr>
          <w:b/>
          <w:bCs/>
          <w:color w:val="000000"/>
          <w:lang w:val="el-GR"/>
        </w:rPr>
        <w:t>)</w:t>
      </w:r>
      <w:r w:rsidRPr="0083456F">
        <w:rPr>
          <w:color w:val="000000"/>
          <w:lang w:val="el-GR"/>
        </w:rPr>
        <w:t xml:space="preserve"> μιας εικόνας:</w:t>
      </w:r>
    </w:p>
    <w:p w14:paraId="44473AB7"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Υπάρχει σταθερή διάταξη και 1-προς-1 αντιστοίχιση θέσης.</w:t>
      </w:r>
    </w:p>
    <w:p w14:paraId="7BA449EE"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Οι διαστάσεις είναι σταθερές (π.χ., 28×28).</w:t>
      </w:r>
    </w:p>
    <w:p w14:paraId="68B52C4A"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 xml:space="preserve">Κάθε </w:t>
      </w:r>
      <w:r w:rsidRPr="0083456F">
        <w:rPr>
          <w:color w:val="000000"/>
        </w:rPr>
        <w:t>pixel</w:t>
      </w:r>
      <w:r w:rsidRPr="0083456F">
        <w:rPr>
          <w:color w:val="000000"/>
          <w:lang w:val="el-GR"/>
        </w:rPr>
        <w:t xml:space="preserve"> έχει τον ίδιο αριθμό γειτόνων.</w:t>
      </w:r>
    </w:p>
    <w:p w14:paraId="09710467" w14:textId="77777777" w:rsidR="00800BE2" w:rsidRPr="0083456F" w:rsidRDefault="00800BE2" w:rsidP="00607E98">
      <w:pPr>
        <w:pStyle w:val="NormalWeb"/>
        <w:numPr>
          <w:ilvl w:val="0"/>
          <w:numId w:val="20"/>
        </w:numPr>
        <w:spacing w:line="360" w:lineRule="auto"/>
        <w:rPr>
          <w:color w:val="000000"/>
          <w:lang w:val="el-GR"/>
        </w:rPr>
      </w:pPr>
      <w:r w:rsidRPr="0083456F">
        <w:rPr>
          <w:color w:val="000000"/>
          <w:lang w:val="el-GR"/>
        </w:rPr>
        <w:t>Η συνέλιξη εφαρμόζεται ομοιόμορφα σε όλο το πεδίο.</w:t>
      </w:r>
    </w:p>
    <w:p w14:paraId="4FC29E03" w14:textId="77777777" w:rsidR="00800BE2" w:rsidRPr="0083456F" w:rsidRDefault="00800BE2" w:rsidP="00692DE5">
      <w:pPr>
        <w:pStyle w:val="NormalWeb"/>
        <w:spacing w:line="360" w:lineRule="auto"/>
        <w:rPr>
          <w:color w:val="000000"/>
          <w:lang w:val="el-GR"/>
        </w:rPr>
      </w:pPr>
      <w:r w:rsidRPr="0083456F">
        <w:rPr>
          <w:color w:val="000000"/>
          <w:lang w:val="el-GR"/>
        </w:rPr>
        <w:t xml:space="preserve">Αντιθέτως, στους γράφους δεν υπάρχει τέτοια κανονικότητα, γεγονός που </w:t>
      </w:r>
      <w:r w:rsidRPr="0083456F">
        <w:rPr>
          <w:b/>
          <w:bCs/>
          <w:color w:val="000000"/>
          <w:lang w:val="el-GR"/>
        </w:rPr>
        <w:t>καθιστά την εφαρμογή της συνέλιξης μη τετριμμένη</w:t>
      </w:r>
      <w:r w:rsidRPr="0083456F">
        <w:rPr>
          <w:color w:val="000000"/>
          <w:lang w:val="el-GR"/>
        </w:rPr>
        <w:t>.</w:t>
      </w:r>
    </w:p>
    <w:p w14:paraId="7834B493" w14:textId="77777777" w:rsidR="00E74E27" w:rsidRPr="0083456F" w:rsidRDefault="00E74E27" w:rsidP="00692DE5">
      <w:pPr>
        <w:pStyle w:val="NormalWeb"/>
        <w:spacing w:line="360" w:lineRule="auto"/>
        <w:rPr>
          <w:color w:val="000000"/>
          <w:lang w:val="el-GR"/>
        </w:rPr>
      </w:pPr>
    </w:p>
    <w:p w14:paraId="1900634A" w14:textId="77777777" w:rsidR="00C11BCC" w:rsidRPr="0083456F" w:rsidRDefault="00C11BCC" w:rsidP="00C11BCC">
      <w:pPr>
        <w:pStyle w:val="NormalWeb"/>
        <w:spacing w:line="360" w:lineRule="auto"/>
        <w:rPr>
          <w:b/>
          <w:sz w:val="28"/>
          <w:szCs w:val="28"/>
          <w:lang w:val="el-GR"/>
        </w:rPr>
      </w:pPr>
      <w:r w:rsidRPr="0083456F">
        <w:rPr>
          <w:b/>
          <w:sz w:val="28"/>
          <w:szCs w:val="28"/>
          <w:lang w:val="el-GR"/>
        </w:rPr>
        <w:t>3.3.1 Κίνητρο για γενίκευση της συνέλιξης</w:t>
      </w:r>
    </w:p>
    <w:p w14:paraId="3EEDD956" w14:textId="77777777" w:rsidR="00C11BCC" w:rsidRPr="0083456F" w:rsidRDefault="00C11BCC" w:rsidP="00692DE5">
      <w:pPr>
        <w:pStyle w:val="NormalWeb"/>
        <w:spacing w:line="360" w:lineRule="auto"/>
        <w:rPr>
          <w:color w:val="000000"/>
          <w:lang w:val="el-GR"/>
        </w:rPr>
        <w:sectPr w:rsidR="00C11BCC" w:rsidRPr="0083456F" w:rsidSect="00DD5F94">
          <w:footerReference w:type="default" r:id="rId15"/>
          <w:pgSz w:w="11900" w:h="16840"/>
          <w:pgMar w:top="1440" w:right="1440" w:bottom="1440" w:left="1440" w:header="708" w:footer="708" w:gutter="0"/>
          <w:cols w:space="708"/>
          <w:docGrid w:linePitch="360"/>
        </w:sectPr>
      </w:pPr>
    </w:p>
    <w:p w14:paraId="45B78EB6" w14:textId="77777777" w:rsidR="00C11BCC" w:rsidRPr="0083456F" w:rsidRDefault="00C11BCC" w:rsidP="00C11BCC">
      <w:pPr>
        <w:pStyle w:val="NormalWeb"/>
        <w:spacing w:line="360" w:lineRule="auto"/>
        <w:rPr>
          <w:color w:val="000000"/>
          <w:lang w:val="el-GR"/>
        </w:rPr>
      </w:pPr>
      <w:r w:rsidRPr="0083456F">
        <w:rPr>
          <w:color w:val="000000"/>
          <w:lang w:val="el-GR"/>
        </w:rPr>
        <w:t xml:space="preserve">Τα </w:t>
      </w:r>
      <w:r w:rsidRPr="0083456F">
        <w:rPr>
          <w:b/>
          <w:bCs/>
          <w:color w:val="000000"/>
          <w:lang w:val="el-GR"/>
        </w:rPr>
        <w:t>συνελικτικά νευρωνικά δίκτυα (</w:t>
      </w:r>
      <w:r w:rsidRPr="0083456F">
        <w:rPr>
          <w:b/>
          <w:bCs/>
          <w:color w:val="000000"/>
        </w:rPr>
        <w:t>Convolutional</w:t>
      </w:r>
      <w:r w:rsidRPr="0083456F">
        <w:rPr>
          <w:b/>
          <w:bCs/>
          <w:color w:val="000000"/>
          <w:lang w:val="el-GR"/>
        </w:rPr>
        <w:t xml:space="preserve"> </w:t>
      </w:r>
      <w:r w:rsidRPr="0083456F">
        <w:rPr>
          <w:b/>
          <w:bCs/>
          <w:color w:val="000000"/>
        </w:rPr>
        <w:t>Neural</w:t>
      </w:r>
      <w:r w:rsidRPr="0083456F">
        <w:rPr>
          <w:b/>
          <w:bCs/>
          <w:color w:val="000000"/>
          <w:lang w:val="el-GR"/>
        </w:rPr>
        <w:t xml:space="preserve"> </w:t>
      </w:r>
      <w:r w:rsidRPr="0083456F">
        <w:rPr>
          <w:b/>
          <w:bCs/>
          <w:color w:val="000000"/>
        </w:rPr>
        <w:t>Networks</w:t>
      </w:r>
      <w:r w:rsidRPr="0083456F">
        <w:rPr>
          <w:b/>
          <w:bCs/>
          <w:color w:val="000000"/>
          <w:lang w:val="el-GR"/>
        </w:rPr>
        <w:t xml:space="preserve">, </w:t>
      </w:r>
      <w:r w:rsidRPr="0083456F">
        <w:rPr>
          <w:b/>
          <w:bCs/>
          <w:color w:val="000000"/>
        </w:rPr>
        <w:t>CNNs</w:t>
      </w:r>
      <w:r w:rsidRPr="0083456F">
        <w:rPr>
          <w:b/>
          <w:bCs/>
          <w:color w:val="000000"/>
          <w:lang w:val="el-GR"/>
        </w:rPr>
        <w:t>)</w:t>
      </w:r>
      <w:r w:rsidRPr="0083456F">
        <w:rPr>
          <w:color w:val="000000"/>
          <w:lang w:val="el-GR"/>
        </w:rPr>
        <w:t xml:space="preserve"> έχουν καταφέρει εντυπωσιακά αποτελέσματα σε προβλήματα υπολογιστικής όρασης, επεξεργασία φυσικής γλώσσας και γενικά σε δεδομένα που παρουσιάζουν </w:t>
      </w:r>
      <w:r w:rsidRPr="0083456F">
        <w:rPr>
          <w:b/>
          <w:bCs/>
          <w:color w:val="000000"/>
          <w:lang w:val="el-GR"/>
        </w:rPr>
        <w:t>ευκλείδεια δομή</w:t>
      </w:r>
      <w:r w:rsidRPr="0083456F">
        <w:rPr>
          <w:color w:val="000000"/>
          <w:lang w:val="el-GR"/>
        </w:rPr>
        <w:t xml:space="preserve">: εικόνες, κείμενο, ήχος. Σε τέτοιες περιπτώσεις, η τοπολογία των δεδομένων είναι σταθερή, και η γειτονιά κάθε σημείου (π.χ. </w:t>
      </w:r>
      <w:r w:rsidRPr="0083456F">
        <w:rPr>
          <w:color w:val="000000"/>
        </w:rPr>
        <w:t>pixel</w:t>
      </w:r>
      <w:r w:rsidRPr="0083456F">
        <w:rPr>
          <w:color w:val="000000"/>
          <w:lang w:val="el-GR"/>
        </w:rPr>
        <w:t>) είναι σαφώς ορισμένη και σταθερών διαστάσεων.</w:t>
      </w:r>
    </w:p>
    <w:p w14:paraId="2DEAA71F" w14:textId="77777777" w:rsidR="00C11BCC" w:rsidRPr="0083456F" w:rsidRDefault="00C11BCC" w:rsidP="00C11BCC">
      <w:pPr>
        <w:pStyle w:val="NormalWeb"/>
        <w:spacing w:line="360" w:lineRule="auto"/>
        <w:rPr>
          <w:color w:val="000000"/>
        </w:rPr>
      </w:pPr>
      <w:r w:rsidRPr="0083456F">
        <w:rPr>
          <w:color w:val="000000"/>
          <w:lang w:val="el-GR"/>
        </w:rPr>
        <w:t xml:space="preserve">Ωστόσο, σε πλήθος πραγματικών προβλημάτων, η δομή των δεδομένων δεν ακολουθεί αυστηρά ευκλείδεια γεωμετρία. </w:t>
      </w:r>
      <w:r w:rsidRPr="0083456F">
        <w:rPr>
          <w:color w:val="000000"/>
        </w:rPr>
        <w:t>Παραδείγματα περιλαμβάνουν:</w:t>
      </w:r>
    </w:p>
    <w:p w14:paraId="1E1A2349"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Κοινωνικά δίκτυα (οι κόμβοι είναι χρήστες, οι ακμές φιλικές σχέσεις),</w:t>
      </w:r>
    </w:p>
    <w:p w14:paraId="6BC864E2"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lastRenderedPageBreak/>
        <w:t>Μόρια στην επιστήμη της βιολογίας (οι κόμβοι είναι άτομα, οι ακμές χημικοί δεσμοί),</w:t>
      </w:r>
    </w:p>
    <w:p w14:paraId="01D3293E"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Δίκτυα μεταφορών, επικοινωνίας, ή πληροφορίας,</w:t>
      </w:r>
    </w:p>
    <w:p w14:paraId="1CE1DBCF" w14:textId="77777777" w:rsidR="00C11BCC" w:rsidRPr="0083456F" w:rsidRDefault="00C11BCC" w:rsidP="00607E98">
      <w:pPr>
        <w:pStyle w:val="NormalWeb"/>
        <w:numPr>
          <w:ilvl w:val="0"/>
          <w:numId w:val="22"/>
        </w:numPr>
        <w:spacing w:line="360" w:lineRule="auto"/>
        <w:rPr>
          <w:color w:val="000000"/>
          <w:lang w:val="el-GR"/>
        </w:rPr>
      </w:pPr>
      <w:r w:rsidRPr="0083456F">
        <w:rPr>
          <w:color w:val="000000"/>
          <w:lang w:val="el-GR"/>
        </w:rPr>
        <w:t xml:space="preserve">Τεχνουργημένες περιπτώσεις όπως ο πλήρης γράφος στην περίπτωση του </w:t>
      </w:r>
      <w:r w:rsidRPr="0083456F">
        <w:rPr>
          <w:color w:val="000000"/>
        </w:rPr>
        <w:t>TSP</w:t>
      </w:r>
      <w:r w:rsidRPr="0083456F">
        <w:rPr>
          <w:color w:val="000000"/>
          <w:lang w:val="el-GR"/>
        </w:rPr>
        <w:t>.</w:t>
      </w:r>
    </w:p>
    <w:p w14:paraId="1FBA5517" w14:textId="77777777" w:rsidR="00C11BCC" w:rsidRPr="0083456F" w:rsidRDefault="00C11BCC" w:rsidP="00C11BCC">
      <w:pPr>
        <w:pStyle w:val="NormalWeb"/>
        <w:spacing w:line="360" w:lineRule="auto"/>
        <w:rPr>
          <w:color w:val="000000"/>
          <w:lang w:val="el-GR"/>
        </w:rPr>
      </w:pPr>
      <w:r w:rsidRPr="0083456F">
        <w:rPr>
          <w:color w:val="000000"/>
          <w:lang w:val="el-GR"/>
        </w:rPr>
        <w:t xml:space="preserve">Αυτές οι δομές περιγράφονται με </w:t>
      </w:r>
      <w:r w:rsidRPr="0083456F">
        <w:rPr>
          <w:b/>
          <w:bCs/>
          <w:color w:val="000000"/>
          <w:lang w:val="el-GR"/>
        </w:rPr>
        <w:t>γράφους</w:t>
      </w:r>
      <w:r w:rsidRPr="0083456F">
        <w:rPr>
          <w:color w:val="000000"/>
          <w:lang w:val="el-GR"/>
        </w:rPr>
        <w:t xml:space="preserve">, οι οποίοι είναι </w:t>
      </w:r>
      <w:r w:rsidRPr="0083456F">
        <w:rPr>
          <w:b/>
          <w:bCs/>
          <w:color w:val="000000"/>
          <w:lang w:val="el-GR"/>
        </w:rPr>
        <w:t>μη ευκλείδειες</w:t>
      </w:r>
      <w:r w:rsidRPr="0083456F">
        <w:rPr>
          <w:color w:val="000000"/>
          <w:lang w:val="el-GR"/>
        </w:rPr>
        <w:t xml:space="preserve">, </w:t>
      </w:r>
      <w:r w:rsidRPr="0083456F">
        <w:rPr>
          <w:b/>
          <w:bCs/>
          <w:color w:val="000000"/>
          <w:lang w:val="el-GR"/>
        </w:rPr>
        <w:t>ανομοιογενείς</w:t>
      </w:r>
      <w:r w:rsidRPr="0083456F">
        <w:rPr>
          <w:color w:val="000000"/>
          <w:lang w:val="el-GR"/>
        </w:rPr>
        <w:t xml:space="preserve">, γεωμετρίες. Ο αριθμός και η τοπολογία των γειτόνων κάθε κόμβου διαφέρει, καθιστώντας την απευθείας εφαρμογή της συνέλιξης μέσω σταθερής μάσκας ανέφικτη. Για να γίνει πιο κατανοητό ας προσπαθήσουμε να ορίσουμε την </w:t>
      </w:r>
      <w:r w:rsidR="00AB4FE0" w:rsidRPr="0083456F">
        <w:rPr>
          <w:color w:val="000000"/>
          <w:lang w:val="el-GR"/>
        </w:rPr>
        <w:t>‘</w:t>
      </w:r>
      <w:r w:rsidRPr="0083456F">
        <w:rPr>
          <w:b/>
          <w:color w:val="000000"/>
          <w:lang w:val="el-GR"/>
        </w:rPr>
        <w:t>γειτονία</w:t>
      </w:r>
      <w:r w:rsidR="00AB4FE0" w:rsidRPr="0083456F">
        <w:rPr>
          <w:b/>
          <w:color w:val="000000"/>
          <w:lang w:val="el-GR"/>
        </w:rPr>
        <w:t>’</w:t>
      </w:r>
      <w:r w:rsidRPr="0083456F">
        <w:rPr>
          <w:b/>
          <w:color w:val="000000"/>
          <w:lang w:val="el-GR"/>
        </w:rPr>
        <w:t xml:space="preserve"> </w:t>
      </w:r>
      <w:r w:rsidRPr="0083456F">
        <w:rPr>
          <w:color w:val="000000"/>
          <w:lang w:val="el-GR"/>
        </w:rPr>
        <w:t>σε μια εικόνα και σε ένα γράφο.</w:t>
      </w:r>
    </w:p>
    <w:p w14:paraId="4A5F295F" w14:textId="77777777" w:rsidR="00C11BCC" w:rsidRPr="0083456F" w:rsidRDefault="00C11BCC" w:rsidP="00C11BCC">
      <w:pPr>
        <w:pStyle w:val="NormalWeb"/>
        <w:spacing w:line="360" w:lineRule="auto"/>
        <w:rPr>
          <w:color w:val="000000"/>
          <w:lang w:val="el-GR"/>
        </w:rPr>
      </w:pPr>
      <w:r w:rsidRPr="0083456F">
        <w:rPr>
          <w:color w:val="000000"/>
          <w:lang w:val="el-GR"/>
        </w:rPr>
        <w:t xml:space="preserve">Σε έναν δισδιάστατο πίνακα εικόνας, κάθε </w:t>
      </w:r>
      <w:r w:rsidRPr="0083456F">
        <w:rPr>
          <w:color w:val="000000"/>
        </w:rPr>
        <w:t>pixel</w:t>
      </w:r>
      <w:r w:rsidRPr="0083456F">
        <w:rPr>
          <w:color w:val="000000"/>
          <w:lang w:val="el-GR"/>
        </w:rPr>
        <w:t xml:space="preserve"> έχει σταθερούς γείτονες (π.χ. 8 σε 3×3 πυρήνα(</w:t>
      </w:r>
      <w:r w:rsidRPr="0083456F">
        <w:rPr>
          <w:color w:val="000000"/>
        </w:rPr>
        <w:t>kernel</w:t>
      </w:r>
      <w:r w:rsidRPr="0083456F">
        <w:rPr>
          <w:color w:val="000000"/>
          <w:lang w:val="el-GR"/>
        </w:rPr>
        <w:t xml:space="preserve">)). Σε έναν γράφο, κάθε κόμβος </w:t>
      </w:r>
      <w:r w:rsidR="00AB4FE0" w:rsidRPr="0083456F">
        <w:rPr>
          <w:color w:val="000000"/>
        </w:rPr>
        <w:t>u</w:t>
      </w:r>
      <w:r w:rsidRPr="0083456F">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83456F">
        <w:rPr>
          <w:color w:val="000000"/>
          <w:lang w:val="el-GR"/>
        </w:rPr>
        <w:t xml:space="preserve"> </w:t>
      </w:r>
      <w:r w:rsidRPr="0083456F">
        <w:rPr>
          <w:color w:val="000000"/>
          <w:lang w:val="el-GR"/>
        </w:rPr>
        <w:t>με μη σταθερό πλήθος και χωρίς συγκεκριμένη διάταξη. Επομένως:</w:t>
      </w:r>
    </w:p>
    <w:p w14:paraId="3FC30F6F"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Δεν μπορούμε να εφαρμόσουμε πυρήνες συνέλιξης με σταθερή μάσκα.</w:t>
      </w:r>
    </w:p>
    <w:p w14:paraId="3933DAB5"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 xml:space="preserve">Δεν υπάρχει έννοια "γειτονικού </w:t>
      </w:r>
      <w:r w:rsidRPr="0083456F">
        <w:rPr>
          <w:color w:val="000000"/>
        </w:rPr>
        <w:t>pixel</w:t>
      </w:r>
      <w:r w:rsidRPr="0083456F">
        <w:rPr>
          <w:color w:val="000000"/>
          <w:lang w:val="el-GR"/>
        </w:rPr>
        <w:t xml:space="preserve"> προς τα πάνω ή κάτω".</w:t>
      </w:r>
    </w:p>
    <w:p w14:paraId="155A333D" w14:textId="77777777" w:rsidR="00C11BCC" w:rsidRPr="0083456F" w:rsidRDefault="00C11BCC" w:rsidP="00607E98">
      <w:pPr>
        <w:pStyle w:val="NormalWeb"/>
        <w:numPr>
          <w:ilvl w:val="0"/>
          <w:numId w:val="23"/>
        </w:numPr>
        <w:spacing w:line="360" w:lineRule="auto"/>
        <w:rPr>
          <w:color w:val="000000"/>
          <w:lang w:val="el-GR"/>
        </w:rPr>
      </w:pPr>
      <w:r w:rsidRPr="0083456F">
        <w:rPr>
          <w:color w:val="000000"/>
          <w:lang w:val="el-GR"/>
        </w:rPr>
        <w:t xml:space="preserve">Η διάταξη των γειτόνων είναι </w:t>
      </w:r>
      <w:r w:rsidRPr="0083456F">
        <w:rPr>
          <w:b/>
          <w:bCs/>
          <w:color w:val="000000"/>
          <w:lang w:val="el-GR"/>
        </w:rPr>
        <w:t>ασύμμετρη</w:t>
      </w:r>
      <w:r w:rsidRPr="0083456F">
        <w:rPr>
          <w:color w:val="000000"/>
          <w:lang w:val="el-GR"/>
        </w:rPr>
        <w:t xml:space="preserve"> και </w:t>
      </w:r>
      <w:r w:rsidRPr="0083456F">
        <w:rPr>
          <w:b/>
          <w:bCs/>
          <w:color w:val="000000"/>
          <w:lang w:val="el-GR"/>
        </w:rPr>
        <w:t>αταξινόμητη</w:t>
      </w:r>
      <w:r w:rsidRPr="0083456F">
        <w:rPr>
          <w:color w:val="000000"/>
          <w:lang w:val="el-GR"/>
        </w:rPr>
        <w:t>.</w:t>
      </w:r>
    </w:p>
    <w:p w14:paraId="406C6AB3" w14:textId="77777777" w:rsidR="00C11BCC" w:rsidRPr="0083456F" w:rsidRDefault="00C11BCC" w:rsidP="00C11BCC">
      <w:pPr>
        <w:pStyle w:val="NormalWeb"/>
        <w:spacing w:line="360" w:lineRule="auto"/>
        <w:rPr>
          <w:color w:val="000000"/>
          <w:lang w:val="el-GR"/>
        </w:rPr>
      </w:pPr>
      <w:r w:rsidRPr="0083456F">
        <w:rPr>
          <w:color w:val="000000"/>
          <w:lang w:val="el-GR"/>
        </w:rPr>
        <w:t xml:space="preserve">Αυτό οδηγεί στην ανάγκη για </w:t>
      </w:r>
      <w:r w:rsidRPr="0083456F">
        <w:rPr>
          <w:b/>
          <w:bCs/>
          <w:color w:val="000000"/>
          <w:lang w:val="el-GR"/>
        </w:rPr>
        <w:t>νέα, γενικευμένη έννοια συνέλιξης</w:t>
      </w:r>
      <w:r w:rsidRPr="0083456F">
        <w:rPr>
          <w:color w:val="000000"/>
          <w:lang w:val="el-GR"/>
        </w:rPr>
        <w:t>.</w:t>
      </w:r>
    </w:p>
    <w:p w14:paraId="1A463011" w14:textId="77777777" w:rsidR="00F34A1C" w:rsidRPr="0083456F" w:rsidRDefault="00F34A1C" w:rsidP="00C11BCC">
      <w:pPr>
        <w:pStyle w:val="NormalWeb"/>
        <w:spacing w:line="360" w:lineRule="auto"/>
        <w:rPr>
          <w:color w:val="000000"/>
          <w:lang w:val="el-GR"/>
        </w:rPr>
      </w:pPr>
    </w:p>
    <w:p w14:paraId="11AECA41" w14:textId="77777777" w:rsidR="00815316" w:rsidRPr="0083456F" w:rsidRDefault="00815316" w:rsidP="00C11BCC">
      <w:pPr>
        <w:pStyle w:val="NormalWeb"/>
        <w:spacing w:line="360" w:lineRule="auto"/>
        <w:rPr>
          <w:b/>
          <w:color w:val="000000"/>
          <w:sz w:val="28"/>
          <w:szCs w:val="28"/>
          <w:lang w:val="el-GR"/>
        </w:rPr>
      </w:pPr>
      <w:r w:rsidRPr="0083456F">
        <w:rPr>
          <w:b/>
          <w:color w:val="000000"/>
          <w:sz w:val="28"/>
          <w:szCs w:val="28"/>
          <w:lang w:val="el-GR"/>
        </w:rPr>
        <w:t>3.3.2 Συνέλιξη σε Μη Ευκλείδειες Δομές</w:t>
      </w:r>
    </w:p>
    <w:p w14:paraId="7991DD6D" w14:textId="77777777" w:rsidR="00815316" w:rsidRPr="0083456F" w:rsidRDefault="00815316" w:rsidP="00C11BCC">
      <w:pPr>
        <w:pStyle w:val="NormalWeb"/>
        <w:spacing w:line="360" w:lineRule="auto"/>
        <w:rPr>
          <w:color w:val="000000"/>
          <w:lang w:val="el-GR"/>
        </w:rPr>
      </w:pPr>
      <w:r w:rsidRPr="0083456F">
        <w:rPr>
          <w:color w:val="000000"/>
          <w:lang w:val="el-GR"/>
        </w:rPr>
        <w:t>Η συνέλιξη σε γράφους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14:paraId="6BE8992E" w14:textId="77777777" w:rsidR="00815316" w:rsidRPr="0083456F" w:rsidRDefault="00815316" w:rsidP="00C11BCC">
      <w:pPr>
        <w:pStyle w:val="NormalWeb"/>
        <w:spacing w:line="360" w:lineRule="auto"/>
        <w:rPr>
          <w:color w:val="000000"/>
          <w:lang w:val="el-GR"/>
        </w:rPr>
      </w:pPr>
      <w:r w:rsidRPr="0083456F">
        <w:rPr>
          <w:color w:val="000000"/>
          <w:lang w:val="el-GR"/>
        </w:rPr>
        <w:t>Να κατασκευάσουμε πλούσιες, πολυεπίπεδες αναπαραστάσεις των κόμβων και των ακμών (</w:t>
      </w:r>
      <w:r w:rsidRPr="0083456F">
        <w:rPr>
          <w:color w:val="000000"/>
        </w:rPr>
        <w:t>embeddings</w:t>
      </w:r>
      <w:r w:rsidRPr="0083456F">
        <w:rPr>
          <w:color w:val="000000"/>
          <w:lang w:val="el-GR"/>
        </w:rPr>
        <w:t>), ενσωματώνοντας την δομή και τα χαρακτηριστικά των γειτόνων τους.</w:t>
      </w:r>
    </w:p>
    <w:p w14:paraId="554959D8" w14:textId="147C44C6" w:rsidR="00AA0512" w:rsidRPr="0083456F" w:rsidRDefault="0008311B" w:rsidP="00692DE5">
      <w:pPr>
        <w:pStyle w:val="NormalWeb"/>
        <w:spacing w:line="360" w:lineRule="auto"/>
        <w:rPr>
          <w:lang w:val="el-GR"/>
        </w:rPr>
      </w:pPr>
      <w:r w:rsidRPr="0083456F">
        <w:rPr>
          <w:lang w:val="el-GR"/>
        </w:rPr>
        <w:t xml:space="preserve">Αυτό επιτυγχάνεται με την </w:t>
      </w:r>
      <w:r w:rsidRPr="0083456F">
        <w:rPr>
          <w:b/>
          <w:lang w:val="el-GR"/>
        </w:rPr>
        <w:t>μηχανική διάδοση μ</w:t>
      </w:r>
      <w:r w:rsidR="0037206C" w:rsidRPr="0083456F">
        <w:rPr>
          <w:b/>
          <w:lang w:val="el-GR"/>
        </w:rPr>
        <w:t>η</w:t>
      </w:r>
      <w:r w:rsidRPr="0083456F">
        <w:rPr>
          <w:b/>
          <w:lang w:val="el-GR"/>
        </w:rPr>
        <w:t>ν</w:t>
      </w:r>
      <w:r w:rsidR="0037206C" w:rsidRPr="0083456F">
        <w:rPr>
          <w:b/>
          <w:lang w:val="el-GR"/>
        </w:rPr>
        <w:t>υ</w:t>
      </w:r>
      <w:r w:rsidRPr="0083456F">
        <w:rPr>
          <w:b/>
          <w:lang w:val="el-GR"/>
        </w:rPr>
        <w:t>μάτων(</w:t>
      </w:r>
      <w:r w:rsidRPr="0083456F">
        <w:rPr>
          <w:b/>
        </w:rPr>
        <w:t>message</w:t>
      </w:r>
      <w:r w:rsidRPr="0083456F">
        <w:rPr>
          <w:b/>
          <w:lang w:val="el-GR"/>
        </w:rPr>
        <w:t xml:space="preserve"> </w:t>
      </w:r>
      <w:r w:rsidRPr="0083456F">
        <w:rPr>
          <w:b/>
        </w:rPr>
        <w:t>passing</w:t>
      </w:r>
      <w:r w:rsidRPr="0083456F">
        <w:rPr>
          <w:b/>
          <w:lang w:val="el-GR"/>
        </w:rPr>
        <w:t>)</w:t>
      </w:r>
      <w:r w:rsidRPr="0083456F">
        <w:rPr>
          <w:lang w:val="el-GR"/>
        </w:rPr>
        <w:t xml:space="preserve">, που στην ουσία, κάθε κόμβος συλλέγει πληροφορία από την γειτονιά του, την ενσωματώνει στην αναπαράστασή του και τη μεταδίδει ξανά στους γείτονές του σε επόμενο επίπεδο. </w:t>
      </w:r>
    </w:p>
    <w:p w14:paraId="7A088F1A" w14:textId="77777777" w:rsidR="0008311B" w:rsidRPr="0083456F" w:rsidRDefault="0008311B" w:rsidP="0008311B">
      <w:pPr>
        <w:pStyle w:val="NormalWeb"/>
        <w:spacing w:line="360" w:lineRule="auto"/>
        <w:rPr>
          <w:color w:val="000000"/>
          <w:lang w:val="el-GR"/>
        </w:rPr>
      </w:pPr>
      <w:r w:rsidRPr="0083456F">
        <w:rPr>
          <w:color w:val="000000"/>
          <w:lang w:val="el-GR"/>
        </w:rPr>
        <w:t xml:space="preserve">Σε κάθε επίπεδο </w:t>
      </w:r>
      <w:r w:rsidRPr="0083456F">
        <w:rPr>
          <w:b/>
          <w:bCs/>
          <w:color w:val="000000"/>
          <w:lang w:val="el-GR"/>
        </w:rPr>
        <w:t>ℓ</w:t>
      </w:r>
      <w:r w:rsidRPr="0083456F">
        <w:rPr>
          <w:color w:val="000000"/>
          <w:lang w:val="el-GR"/>
        </w:rPr>
        <w:t xml:space="preserve"> του δικτύου, ο στόχος είναι να υπολογιστεί μια νέα αναπαράσταση (</w:t>
      </w:r>
      <w:r w:rsidRPr="0083456F">
        <w:rPr>
          <w:color w:val="000000"/>
        </w:rPr>
        <w:t>embedding</w:t>
      </w:r>
      <w:r w:rsidRPr="0083456F">
        <w:rPr>
          <w:color w:val="000000"/>
          <w:lang w:val="el-GR"/>
        </w:rPr>
        <w:t xml:space="preserve">) για κάθε κόμβο </w:t>
      </w:r>
      <w:r w:rsidRPr="0083456F">
        <w:rPr>
          <w:b/>
          <w:bCs/>
          <w:color w:val="000000"/>
        </w:rPr>
        <w:t>v</w:t>
      </w:r>
      <w:r w:rsidRPr="0083456F">
        <w:rPr>
          <w:color w:val="000000"/>
          <w:lang w:val="el-GR"/>
        </w:rPr>
        <w:t>, η οποία εξαρτάται:</w:t>
      </w:r>
    </w:p>
    <w:p w14:paraId="3566DE45"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lastRenderedPageBreak/>
        <w:t xml:space="preserve">από την </w:t>
      </w:r>
      <w:r w:rsidRPr="0083456F">
        <w:rPr>
          <w:b/>
          <w:bCs/>
          <w:color w:val="000000"/>
          <w:lang w:val="el-GR"/>
        </w:rPr>
        <w:t xml:space="preserve">τρέχουσα αναπαράσταση του κόμβου </w:t>
      </w:r>
      <w:r w:rsidRPr="0083456F">
        <w:rPr>
          <w:b/>
          <w:bCs/>
          <w:color w:val="000000"/>
        </w:rPr>
        <w:t>v</w:t>
      </w:r>
      <w:r w:rsidRPr="0083456F">
        <w:rPr>
          <w:color w:val="000000"/>
          <w:lang w:val="el-GR"/>
        </w:rPr>
        <w:t>,</w:t>
      </w:r>
    </w:p>
    <w:p w14:paraId="4669C06D"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t xml:space="preserve">από τις </w:t>
      </w:r>
      <w:r w:rsidRPr="0083456F">
        <w:rPr>
          <w:b/>
          <w:bCs/>
          <w:color w:val="000000"/>
          <w:lang w:val="el-GR"/>
        </w:rPr>
        <w:t xml:space="preserve">αναπαραστάσεις των γειτόνων του </w:t>
      </w:r>
      <w:r w:rsidRPr="0083456F">
        <w:rPr>
          <w:b/>
          <w:bCs/>
          <w:color w:val="000000"/>
        </w:rPr>
        <w:t>u</w:t>
      </w:r>
      <w:r w:rsidRPr="0083456F">
        <w:rPr>
          <w:b/>
          <w:bCs/>
          <w:color w:val="000000"/>
          <w:lang w:val="el-GR"/>
        </w:rPr>
        <w:t xml:space="preserve"> </w:t>
      </w:r>
      <w:r w:rsidRPr="0083456F">
        <w:rPr>
          <w:rFonts w:ascii="Cambria Math" w:hAnsi="Cambria Math" w:cs="Cambria Math"/>
          <w:b/>
          <w:bCs/>
          <w:color w:val="000000"/>
          <w:lang w:val="el-GR"/>
        </w:rPr>
        <w:t>∈</w:t>
      </w:r>
      <w:r w:rsidRPr="0083456F">
        <w:rPr>
          <w:b/>
          <w:bCs/>
          <w:color w:val="000000"/>
          <w:lang w:val="el-GR"/>
        </w:rPr>
        <w:t xml:space="preserve"> </w:t>
      </w:r>
      <w:r w:rsidRPr="0083456F">
        <w:rPr>
          <w:b/>
          <w:bCs/>
          <w:color w:val="000000"/>
        </w:rPr>
        <w:t>N</w:t>
      </w:r>
      <w:r w:rsidRPr="0083456F">
        <w:rPr>
          <w:b/>
          <w:bCs/>
          <w:color w:val="000000"/>
          <w:lang w:val="el-GR"/>
        </w:rPr>
        <w:t>(</w:t>
      </w:r>
      <w:r w:rsidRPr="0083456F">
        <w:rPr>
          <w:b/>
          <w:bCs/>
          <w:color w:val="000000"/>
        </w:rPr>
        <w:t>v</w:t>
      </w:r>
      <w:r w:rsidRPr="0083456F">
        <w:rPr>
          <w:b/>
          <w:bCs/>
          <w:color w:val="000000"/>
          <w:lang w:val="el-GR"/>
        </w:rPr>
        <w:t>)</w:t>
      </w:r>
      <w:r w:rsidRPr="0083456F">
        <w:rPr>
          <w:color w:val="000000"/>
          <w:lang w:val="el-GR"/>
        </w:rPr>
        <w:t>,</w:t>
      </w:r>
    </w:p>
    <w:p w14:paraId="6207FAC0" w14:textId="77777777" w:rsidR="0008311B" w:rsidRPr="0083456F" w:rsidRDefault="0008311B" w:rsidP="00607E98">
      <w:pPr>
        <w:pStyle w:val="NormalWeb"/>
        <w:numPr>
          <w:ilvl w:val="0"/>
          <w:numId w:val="24"/>
        </w:numPr>
        <w:spacing w:line="360" w:lineRule="auto"/>
        <w:rPr>
          <w:color w:val="000000"/>
          <w:lang w:val="el-GR"/>
        </w:rPr>
      </w:pPr>
      <w:r w:rsidRPr="0083456F">
        <w:rPr>
          <w:color w:val="000000"/>
          <w:lang w:val="el-GR"/>
        </w:rPr>
        <w:t>και από πιθανές πληροφορίες που φέρουν οι ακμές (</w:t>
      </w:r>
      <w:r w:rsidRPr="0083456F">
        <w:rPr>
          <w:color w:val="000000"/>
        </w:rPr>
        <w:t>features</w:t>
      </w:r>
      <w:r w:rsidRPr="0083456F">
        <w:rPr>
          <w:color w:val="000000"/>
          <w:lang w:val="el-GR"/>
        </w:rPr>
        <w:t xml:space="preserve">) </w:t>
      </w:r>
      <w:r w:rsidRPr="0083456F">
        <w:rPr>
          <w:b/>
          <w:bCs/>
          <w:color w:val="000000"/>
        </w:rPr>
        <w:t>eᵤᵥ</w:t>
      </w:r>
      <w:r w:rsidRPr="0083456F">
        <w:rPr>
          <w:color w:val="000000"/>
          <w:lang w:val="el-GR"/>
        </w:rPr>
        <w:t>.</w:t>
      </w:r>
    </w:p>
    <w:p w14:paraId="672B79D4" w14:textId="77777777" w:rsidR="004659F1" w:rsidRPr="0083456F" w:rsidRDefault="0008311B" w:rsidP="0008311B">
      <w:pPr>
        <w:pStyle w:val="NormalWeb"/>
        <w:spacing w:line="360" w:lineRule="auto"/>
        <w:rPr>
          <w:color w:val="000000"/>
          <w:lang w:val="el-GR"/>
        </w:rPr>
      </w:pPr>
      <w:r w:rsidRPr="0083456F">
        <w:rPr>
          <w:color w:val="000000"/>
          <w:lang w:val="el-GR"/>
        </w:rPr>
        <w:t xml:space="preserve">Η διαδικασία αυτή είναι </w:t>
      </w:r>
      <w:r w:rsidRPr="0083456F">
        <w:rPr>
          <w:b/>
          <w:bCs/>
          <w:color w:val="000000"/>
          <w:lang w:val="el-GR"/>
        </w:rPr>
        <w:t>αναδρομική</w:t>
      </w:r>
      <w:r w:rsidRPr="0083456F">
        <w:rPr>
          <w:color w:val="000000"/>
          <w:lang w:val="el-GR"/>
        </w:rPr>
        <w:t xml:space="preserve">: οι αναπαραστάσεις του επιπέδου </w:t>
      </w:r>
      <w:r w:rsidRPr="0083456F">
        <w:rPr>
          <w:b/>
          <w:bCs/>
          <w:color w:val="000000"/>
          <w:lang w:val="el-GR"/>
        </w:rPr>
        <w:t>ℓ</w:t>
      </w:r>
      <w:r w:rsidRPr="0083456F">
        <w:rPr>
          <w:color w:val="000000"/>
          <w:lang w:val="el-GR"/>
        </w:rPr>
        <w:t xml:space="preserve"> χτίζονται με βάση τις αναπαραστάσεις του επιπέδου </w:t>
      </w:r>
      <w:r w:rsidRPr="0083456F">
        <w:rPr>
          <w:b/>
          <w:bCs/>
          <w:color w:val="000000"/>
          <w:lang w:val="el-GR"/>
        </w:rPr>
        <w:t>ℓ−1</w:t>
      </w:r>
      <w:r w:rsidRPr="0083456F">
        <w:rPr>
          <w:color w:val="000000"/>
          <w:lang w:val="el-GR"/>
        </w:rPr>
        <w:t>. Ο γενικός μαθηματικός τύπος που περιγράφει την ενημέρωση των αναπαραστάσεων των κορυφών σε γράφους είναι:</w:t>
      </w:r>
    </w:p>
    <w:p w14:paraId="09EDB14E" w14:textId="77777777" w:rsidR="00182952" w:rsidRPr="0083456F" w:rsidRDefault="00AA31B9"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14:paraId="7EB7B767" w14:textId="77777777" w:rsidR="004659F1" w:rsidRPr="0083456F" w:rsidRDefault="004659F1" w:rsidP="004659F1">
      <w:pPr>
        <w:spacing w:before="100" w:beforeAutospacing="1" w:after="100" w:afterAutospacing="1"/>
        <w:rPr>
          <w:rFonts w:ascii="Times New Roman" w:eastAsia="Times New Roman" w:hAnsi="Times New Roman" w:cs="Times New Roman"/>
          <w:kern w:val="0"/>
          <w14:ligatures w14:val="none"/>
        </w:rPr>
      </w:pPr>
      <w:r w:rsidRPr="0083456F">
        <w:rPr>
          <w:rFonts w:ascii="Times New Roman" w:eastAsia="Times New Roman" w:hAnsi="Times New Roman" w:cs="Times New Roman"/>
          <w:bCs/>
          <w:kern w:val="0"/>
          <w14:ligatures w14:val="none"/>
        </w:rPr>
        <w:t>Όπου:</w:t>
      </w:r>
    </w:p>
    <w:p w14:paraId="6903E1DA" w14:textId="77777777" w:rsidR="004659F1" w:rsidRPr="0083456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83456F">
        <w:rPr>
          <w:rFonts w:ascii="Times New Roman" w:eastAsia="Times New Roman" w:hAnsi="Times New Roman" w:cs="Times New Roman"/>
          <w:kern w:val="0"/>
          <w:lang w:val="el-GR"/>
          <w14:ligatures w14:val="none"/>
        </w:rPr>
        <w:t xml:space="preserve"> </w:t>
      </w:r>
      <w:r w:rsidR="008104B3" w:rsidRPr="0083456F">
        <w:rPr>
          <w:rFonts w:ascii="Times New Roman" w:eastAsia="Times New Roman" w:hAnsi="Times New Roman" w:cs="Times New Roman"/>
          <w:kern w:val="0"/>
          <w:lang w:val="el-GR"/>
          <w14:ligatures w14:val="none"/>
        </w:rPr>
        <w:t>η αναπαράσταση(</w:t>
      </w:r>
      <w:r w:rsidR="008104B3" w:rsidRPr="0083456F">
        <w:rPr>
          <w:rFonts w:ascii="Times New Roman" w:eastAsia="Times New Roman" w:hAnsi="Times New Roman" w:cs="Times New Roman"/>
          <w:kern w:val="0"/>
          <w14:ligatures w14:val="none"/>
        </w:rPr>
        <w:t>embedding</w:t>
      </w:r>
      <w:r w:rsidR="008104B3" w:rsidRPr="0083456F">
        <w:rPr>
          <w:rFonts w:ascii="Times New Roman" w:eastAsia="Times New Roman" w:hAnsi="Times New Roman" w:cs="Times New Roman"/>
          <w:kern w:val="0"/>
          <w:lang w:val="el-GR"/>
          <w14:ligatures w14:val="none"/>
        </w:rPr>
        <w:t xml:space="preserve">) του κόμβου </w:t>
      </w:r>
      <w:r w:rsidR="008104B3" w:rsidRPr="0083456F">
        <w:rPr>
          <w:rFonts w:ascii="Times New Roman" w:eastAsia="Times New Roman" w:hAnsi="Times New Roman" w:cs="Times New Roman"/>
          <w:kern w:val="0"/>
          <w14:ligatures w14:val="none"/>
        </w:rPr>
        <w:t>u</w:t>
      </w:r>
      <w:r w:rsidR="008104B3"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p>
    <w:p w14:paraId="54FC56B7" w14:textId="77777777" w:rsidR="004659F1" w:rsidRPr="0083456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83456F">
        <w:rPr>
          <w:rFonts w:ascii="Times New Roman" w:eastAsia="Times New Roman" w:hAnsi="Times New Roman" w:cs="Times New Roman"/>
          <w:kern w:val="0"/>
          <w:lang w:val="el-GR"/>
          <w14:ligatures w14:val="none"/>
        </w:rPr>
        <w:t xml:space="preserve">είναι συνάρτηση </w:t>
      </w:r>
      <w:r w:rsidR="008104B3" w:rsidRPr="0083456F">
        <w:rPr>
          <w:rFonts w:ascii="Times New Roman" w:eastAsia="Times New Roman" w:hAnsi="Times New Roman" w:cs="Times New Roman"/>
          <w:kern w:val="0"/>
          <w:lang w:val="el-GR"/>
          <w14:ligatures w14:val="none"/>
        </w:rPr>
        <w:t>ενημέρωσης</w:t>
      </w:r>
      <w:r w:rsidR="004659F1" w:rsidRPr="0083456F">
        <w:rPr>
          <w:rFonts w:ascii="Times New Roman" w:eastAsia="Times New Roman" w:hAnsi="Times New Roman" w:cs="Times New Roman"/>
          <w:kern w:val="0"/>
          <w:lang w:val="el-GR"/>
          <w14:ligatures w14:val="none"/>
        </w:rPr>
        <w:t>,</w:t>
      </w:r>
    </w:p>
    <w:p w14:paraId="6F97813F" w14:textId="77777777" w:rsidR="004659F1" w:rsidRPr="0083456F"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3456F">
        <w:rPr>
          <w:rFonts w:ascii="Times New Roman" w:eastAsia="Times New Roman" w:hAnsi="Times New Roman" w:cs="Times New Roman"/>
          <w:bCs/>
          <w:kern w:val="0"/>
          <w:lang w:val="el-GR"/>
          <w14:ligatures w14:val="none"/>
        </w:rPr>
        <w:t>συνάρτηση</w:t>
      </w:r>
      <w:r w:rsidR="004659F1" w:rsidRPr="0083456F">
        <w:rPr>
          <w:rFonts w:ascii="Times New Roman" w:eastAsia="Times New Roman" w:hAnsi="Times New Roman" w:cs="Times New Roman"/>
          <w:b/>
          <w:bCs/>
          <w:kern w:val="0"/>
          <w14:ligatures w14:val="none"/>
        </w:rPr>
        <w:t xml:space="preserve"> </w:t>
      </w:r>
      <w:r w:rsidR="004659F1" w:rsidRPr="0083456F">
        <w:rPr>
          <w:rFonts w:ascii="Times New Roman" w:eastAsia="Times New Roman" w:hAnsi="Times New Roman" w:cs="Times New Roman"/>
          <w:b/>
          <w:bCs/>
          <w:kern w:val="0"/>
          <w:lang w:val="el-GR"/>
          <w14:ligatures w14:val="none"/>
        </w:rPr>
        <w:t>συσσώρευσης</w:t>
      </w:r>
      <w:r w:rsidR="004659F1" w:rsidRPr="0083456F">
        <w:rPr>
          <w:rFonts w:ascii="Times New Roman" w:eastAsia="Times New Roman" w:hAnsi="Times New Roman" w:cs="Times New Roman"/>
          <w:kern w:val="0"/>
          <w14:ligatures w14:val="none"/>
        </w:rPr>
        <w:t xml:space="preserve"> (aggregation function),</w:t>
      </w:r>
    </w:p>
    <w:p w14:paraId="224634C4" w14:textId="77777777" w:rsidR="004659F1" w:rsidRPr="0083456F" w:rsidRDefault="00AA31B9"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83456F">
        <w:rPr>
          <w:rFonts w:ascii="Times New Roman" w:eastAsia="Times New Roman" w:hAnsi="Times New Roman" w:cs="Times New Roman"/>
          <w:kern w:val="0"/>
          <w:lang w:val="el-GR"/>
          <w14:ligatures w14:val="none"/>
        </w:rPr>
        <w:t xml:space="preserve">είναι η </w:t>
      </w:r>
      <w:r w:rsidR="004659F1" w:rsidRPr="0083456F">
        <w:rPr>
          <w:rFonts w:ascii="Times New Roman" w:eastAsia="Times New Roman" w:hAnsi="Times New Roman" w:cs="Times New Roman"/>
          <w:b/>
          <w:bCs/>
          <w:kern w:val="0"/>
          <w:lang w:val="el-GR"/>
          <w14:ligatures w14:val="none"/>
        </w:rPr>
        <w:t xml:space="preserve">συνάρτηση </w:t>
      </w:r>
      <w:r w:rsidR="008104B3" w:rsidRPr="0083456F">
        <w:rPr>
          <w:rFonts w:ascii="Times New Roman" w:eastAsia="Times New Roman" w:hAnsi="Times New Roman" w:cs="Times New Roman"/>
          <w:b/>
          <w:bCs/>
          <w:kern w:val="0"/>
          <w:lang w:val="el-GR"/>
          <w14:ligatures w14:val="none"/>
        </w:rPr>
        <w:t xml:space="preserve">δημιουργίας </w:t>
      </w:r>
      <w:r w:rsidR="008104B3" w:rsidRPr="0083456F">
        <w:rPr>
          <w:rFonts w:ascii="Times New Roman" w:eastAsia="Times New Roman" w:hAnsi="Times New Roman" w:cs="Times New Roman"/>
          <w:bCs/>
          <w:kern w:val="0"/>
          <w:lang w:val="el-GR"/>
          <w14:ligatures w14:val="none"/>
        </w:rPr>
        <w:t>μηνυμάτων</w:t>
      </w:r>
    </w:p>
    <w:p w14:paraId="7A6305D0" w14:textId="77777777" w:rsidR="004659F1" w:rsidRPr="0083456F"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σ</m:t>
        </m:r>
        <m:r>
          <m:rPr>
            <m:sty m:val="p"/>
          </m:rPr>
          <w:rPr>
            <w:rFonts w:ascii="Cambria Math" w:eastAsia="Times New Roman" w:hAnsi="Cambria Math" w:cs="Times New Roman"/>
            <w:kern w:val="0"/>
            <w:lang w:val="el-GR"/>
            <w14:ligatures w14:val="none"/>
          </w:rPr>
          <m:t>ύ</m:t>
        </m:r>
        <m:r>
          <w:rPr>
            <w:rFonts w:ascii="Cambria Math" w:eastAsia="Times New Roman" w:hAnsi="Cambria Math" w:cs="Times New Roman"/>
            <w:kern w:val="0"/>
            <w:lang w:val="el-GR"/>
            <w14:ligatures w14:val="none"/>
          </w:rPr>
          <m:t>νολο</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γειτ</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νων</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του</m:t>
        </m:r>
        <m:r>
          <m:rPr>
            <m:sty m:val="p"/>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κ</m:t>
        </m:r>
        <m:r>
          <m:rPr>
            <m:sty m:val="p"/>
          </m:rPr>
          <w:rPr>
            <w:rFonts w:ascii="Cambria Math" w:eastAsia="Times New Roman" w:hAnsi="Cambria Math" w:cs="Times New Roman"/>
            <w:kern w:val="0"/>
            <w:lang w:val="el-GR"/>
            <w14:ligatures w14:val="none"/>
          </w:rPr>
          <m:t>ό</m:t>
        </m:r>
        <m:r>
          <w:rPr>
            <w:rFonts w:ascii="Cambria Math" w:eastAsia="Times New Roman" w:hAnsi="Cambria Math" w:cs="Times New Roman"/>
            <w:kern w:val="0"/>
            <w:lang w:val="el-GR"/>
            <w14:ligatures w14:val="none"/>
          </w:rPr>
          <m:t>μβου</m:t>
        </m:r>
        <m:r>
          <m:rPr>
            <m:sty m:val="p"/>
          </m:rPr>
          <w:rPr>
            <w:rFonts w:ascii="Cambria Math" w:eastAsia="Times New Roman" w:hAnsi="Cambria Math" w:cs="Times New Roman"/>
            <w:kern w:val="0"/>
            <w:lang w:val="el-GR"/>
            <w14:ligatures w14:val="none"/>
          </w:rPr>
          <m:t xml:space="preserve"> </m:t>
        </m:r>
        <m:r>
          <m:rPr>
            <m:sty m:val="bi"/>
          </m:rPr>
          <w:rPr>
            <w:rFonts w:ascii="Cambria Math" w:eastAsia="Times New Roman" w:hAnsi="Cambria Math" w:cs="Times New Roman"/>
            <w:kern w:val="0"/>
            <w:lang w:val="el-GR"/>
            <w14:ligatures w14:val="none"/>
          </w:rPr>
          <m:t>u</m:t>
        </m:r>
      </m:oMath>
      <w:r w:rsidR="004659F1" w:rsidRPr="0083456F">
        <w:rPr>
          <w:rFonts w:ascii="Times New Roman" w:eastAsia="Times New Roman" w:hAnsi="Times New Roman" w:cs="Times New Roman"/>
          <w:kern w:val="0"/>
          <w:lang w:val="el-GR"/>
          <w14:ligatures w14:val="none"/>
        </w:rPr>
        <w:t>.</w:t>
      </w:r>
    </w:p>
    <w:p w14:paraId="43E2E8C2" w14:textId="77777777" w:rsidR="00633222" w:rsidRPr="0083456F"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14:paraId="73083F67" w14:textId="4D518318" w:rsidR="003550D1"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Η εξίσωση που παρουσιάστηκε περιγράφει τη θεμελιώδη πράξη συνελικτικής επεξεργασίας σε γράφους και αποτελεί την καρδιά της διαδικασίας δημιουργίας αναπαραστάσεων(</w:t>
      </w:r>
      <w:r w:rsidRPr="0083456F">
        <w:rPr>
          <w:rFonts w:ascii="Times New Roman" w:eastAsia="Times New Roman" w:hAnsi="Times New Roman" w:cs="Times New Roman"/>
          <w:kern w:val="0"/>
          <w14:ligatures w14:val="none"/>
        </w:rPr>
        <w:t>embeddings</w:t>
      </w:r>
      <w:r w:rsidRPr="0083456F">
        <w:rPr>
          <w:rFonts w:ascii="Times New Roman" w:eastAsia="Times New Roman" w:hAnsi="Times New Roman" w:cs="Times New Roman"/>
          <w:kern w:val="0"/>
          <w:lang w:val="el-GR"/>
          <w14:ligatures w14:val="none"/>
        </w:rPr>
        <w:t>).</w:t>
      </w:r>
      <w:r w:rsidR="00DD764A" w:rsidRPr="0083456F">
        <w:rPr>
          <w:rFonts w:ascii="Times New Roman" w:eastAsia="Times New Roman" w:hAnsi="Times New Roman" w:cs="Times New Roman"/>
          <w:kern w:val="0"/>
          <w:lang w:val="el-GR"/>
          <w14:ligatures w14:val="none"/>
        </w:rPr>
        <w:t xml:space="preserve">Όπως </w:t>
      </w:r>
      <w:r w:rsidR="00E20EE6" w:rsidRPr="0083456F">
        <w:rPr>
          <w:rFonts w:ascii="Times New Roman" w:eastAsia="Times New Roman" w:hAnsi="Times New Roman" w:cs="Times New Roman"/>
          <w:kern w:val="0"/>
          <w:lang w:val="el-GR"/>
          <w14:ligatures w14:val="none"/>
        </w:rPr>
        <w:t>α</w:t>
      </w:r>
      <w:r w:rsidR="00DD764A" w:rsidRPr="0083456F">
        <w:rPr>
          <w:rFonts w:ascii="Times New Roman" w:eastAsia="Times New Roman" w:hAnsi="Times New Roman" w:cs="Times New Roman"/>
          <w:kern w:val="0"/>
          <w:lang w:val="el-GR"/>
          <w14:ligatures w14:val="none"/>
        </w:rPr>
        <w:t>να</w:t>
      </w:r>
      <w:r w:rsidR="00E20EE6" w:rsidRPr="0083456F">
        <w:rPr>
          <w:rFonts w:ascii="Times New Roman" w:eastAsia="Times New Roman" w:hAnsi="Times New Roman" w:cs="Times New Roman"/>
          <w:kern w:val="0"/>
          <w:lang w:val="el-GR"/>
          <w14:ligatures w14:val="none"/>
        </w:rPr>
        <w:t>φ</w:t>
      </w:r>
      <w:r w:rsidR="00DD764A" w:rsidRPr="0083456F">
        <w:rPr>
          <w:rFonts w:ascii="Times New Roman" w:eastAsia="Times New Roman" w:hAnsi="Times New Roman" w:cs="Times New Roman"/>
          <w:kern w:val="0"/>
          <w:lang w:val="el-GR"/>
          <w14:ligatures w14:val="none"/>
        </w:rPr>
        <w:t>έρθηκε και προηγουμένων</w:t>
      </w:r>
      <w:r w:rsidRPr="0083456F">
        <w:rPr>
          <w:rFonts w:ascii="Times New Roman" w:eastAsia="Times New Roman" w:hAnsi="Times New Roman" w:cs="Times New Roman"/>
          <w:kern w:val="0"/>
          <w:lang w:val="el-GR"/>
          <w14:ligatures w14:val="none"/>
        </w:rPr>
        <w:t xml:space="preserve"> </w:t>
      </w:r>
      <w:r w:rsidR="00DD764A" w:rsidRPr="0083456F">
        <w:rPr>
          <w:rFonts w:ascii="Times New Roman" w:eastAsia="Times New Roman" w:hAnsi="Times New Roman" w:cs="Times New Roman"/>
          <w:kern w:val="0"/>
          <w:lang w:val="el-GR"/>
          <w14:ligatures w14:val="none"/>
        </w:rPr>
        <w:t>η</w:t>
      </w:r>
      <w:r w:rsidRPr="0083456F">
        <w:rPr>
          <w:rFonts w:ascii="Times New Roman" w:eastAsia="Times New Roman" w:hAnsi="Times New Roman" w:cs="Times New Roman"/>
          <w:kern w:val="0"/>
          <w:lang w:val="el-GR"/>
          <w14:ligatures w14:val="none"/>
        </w:rPr>
        <w:t xml:space="preserve"> διαδικασία αυτή είναι </w:t>
      </w:r>
      <w:r w:rsidRPr="0083456F">
        <w:rPr>
          <w:rFonts w:ascii="Times New Roman" w:eastAsia="Times New Roman" w:hAnsi="Times New Roman" w:cs="Times New Roman"/>
          <w:b/>
          <w:bCs/>
          <w:kern w:val="0"/>
          <w:lang w:val="el-GR"/>
          <w14:ligatures w14:val="none"/>
        </w:rPr>
        <w:t>αναδρομική</w:t>
      </w:r>
      <w:r w:rsidRPr="0083456F">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83456F">
        <w:rPr>
          <w:rFonts w:ascii="Times New Roman" w:eastAsia="Times New Roman" w:hAnsi="Times New Roman" w:cs="Times New Roman"/>
          <w:kern w:val="0"/>
          <w:lang w:val="el-GR"/>
          <w14:ligatures w14:val="none"/>
        </w:rPr>
        <w:t xml:space="preserve"> εξαρτάται από την 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83456F">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οι αναπαραστάσεις </w:t>
      </w:r>
    </w:p>
    <w:p w14:paraId="1E7545F6"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14:ligatures w14:val="none"/>
        </w:rPr>
        <w:t>embeddings</w:t>
      </w:r>
      <w:r w:rsidRPr="0083456F">
        <w:rPr>
          <w:rFonts w:ascii="Times New Roman" w:eastAsia="Times New Roman" w:hAnsi="Times New Roman" w:cs="Times New Roman"/>
          <w:kern w:val="0"/>
          <w:lang w:val="el-GR"/>
          <w14:ligatures w14:val="none"/>
        </w:rPr>
        <w:t>) "βαθαίνουν", ενσωματώνοντας πληροφορία από όλο και ευρύτερες περιοχές του γράφου.</w:t>
      </w:r>
    </w:p>
    <w:p w14:paraId="1409A571"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sidRPr="0083456F">
        <w:rPr>
          <w:rFonts w:ascii="Times New Roman" w:eastAsia="Times New Roman" w:hAnsi="Times New Roman" w:cs="Times New Roman"/>
          <w:kern w:val="0"/>
          <w:lang w:val="el-GR"/>
          <w14:ligatures w14:val="none"/>
        </w:rPr>
        <w:t>τα προ-απαιτούμενά της</w:t>
      </w:r>
      <w:r w:rsidRPr="0083456F">
        <w:rPr>
          <w:rFonts w:ascii="Times New Roman" w:eastAsia="Times New Roman" w:hAnsi="Times New Roman" w:cs="Times New Roman"/>
          <w:kern w:val="0"/>
          <w:lang w:val="el-GR"/>
          <w14:ligatures w14:val="none"/>
        </w:rPr>
        <w:t xml:space="preserve"> συνάρτησης </w:t>
      </w:r>
      <w:r w:rsidRPr="0083456F">
        <w:rPr>
          <w:rFonts w:ascii="Times New Roman" w:eastAsia="Times New Roman" w:hAnsi="Times New Roman" w:cs="Times New Roman"/>
          <w:b/>
          <w:bCs/>
          <w:kern w:val="0"/>
          <w14:ligatures w14:val="none"/>
        </w:rPr>
        <w:t>AGG</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Aggregation</w:t>
      </w:r>
      <w:r w:rsidRPr="0083456F">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83456F">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83456F">
        <w:rPr>
          <w:rFonts w:ascii="Times New Roman" w:eastAsia="Times New Roman" w:hAnsi="Times New Roman" w:cs="Times New Roman"/>
          <w:kern w:val="0"/>
          <w:lang w:val="el-GR"/>
          <w14:ligatures w14:val="none"/>
        </w:rPr>
        <w:t xml:space="preserve">. Εφόσον οι γείτονες ενός κόμβου σε γράφο </w:t>
      </w:r>
      <w:r w:rsidRPr="0083456F">
        <w:rPr>
          <w:rFonts w:ascii="Times New Roman" w:eastAsia="Times New Roman" w:hAnsi="Times New Roman" w:cs="Times New Roman"/>
          <w:b/>
          <w:bCs/>
          <w:kern w:val="0"/>
          <w:lang w:val="el-GR"/>
          <w14:ligatures w14:val="none"/>
        </w:rPr>
        <w:t>δεν έχουν εγγενή διάταξη</w:t>
      </w:r>
      <w:r w:rsidRPr="0083456F">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r w:rsidRPr="0083456F">
        <w:rPr>
          <w:rFonts w:ascii="Times New Roman" w:eastAsia="Times New Roman" w:hAnsi="Times New Roman" w:cs="Times New Roman"/>
          <w:b/>
          <w:bCs/>
          <w:kern w:val="0"/>
          <w:lang w:val="el-GR"/>
          <w14:ligatures w14:val="none"/>
        </w:rPr>
        <w:t>αντιμεταθετική</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i/>
          <w:iCs/>
          <w:kern w:val="0"/>
          <w14:ligatures w14:val="none"/>
        </w:rPr>
        <w:t>permutation</w:t>
      </w:r>
      <w:r w:rsidRPr="0083456F">
        <w:rPr>
          <w:rFonts w:ascii="Times New Roman" w:eastAsia="Times New Roman" w:hAnsi="Times New Roman" w:cs="Times New Roman"/>
          <w:i/>
          <w:iCs/>
          <w:kern w:val="0"/>
          <w:lang w:val="el-GR"/>
          <w14:ligatures w14:val="none"/>
        </w:rPr>
        <w:t>-</w:t>
      </w:r>
      <w:r w:rsidRPr="0083456F">
        <w:rPr>
          <w:rFonts w:ascii="Times New Roman" w:eastAsia="Times New Roman" w:hAnsi="Times New Roman" w:cs="Times New Roman"/>
          <w:i/>
          <w:iCs/>
          <w:kern w:val="0"/>
          <w14:ligatures w14:val="none"/>
        </w:rPr>
        <w:t>invariant</w:t>
      </w:r>
      <w:r w:rsidRPr="0083456F">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14:paraId="511CA6EF"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83456F">
        <w:rPr>
          <w:rFonts w:ascii="Times New Roman" w:eastAsia="Times New Roman" w:hAnsi="Times New Roman" w:cs="Times New Roman"/>
          <w:b/>
          <w:bCs/>
          <w:kern w:val="0"/>
          <w:lang w:val="el-GR"/>
          <w14:ligatures w14:val="none"/>
        </w:rPr>
        <w:t>ισομορφισμού</w:t>
      </w:r>
      <w:r w:rsidRPr="0083456F">
        <w:rPr>
          <w:rFonts w:ascii="Times New Roman" w:eastAsia="Times New Roman" w:hAnsi="Times New Roman" w:cs="Times New Roman"/>
          <w:kern w:val="0"/>
          <w:lang w:val="el-GR"/>
          <w14:ligatures w14:val="none"/>
        </w:rPr>
        <w:t>: δύο κόμβοι σε ισόμορφ</w:t>
      </w:r>
      <w:r w:rsidRPr="0083456F">
        <w:rPr>
          <w:rFonts w:ascii="Times New Roman" w:eastAsia="Times New Roman" w:hAnsi="Times New Roman" w:cs="Times New Roman"/>
          <w:kern w:val="0"/>
          <w14:ligatures w14:val="none"/>
        </w:rPr>
        <w:t>o</w:t>
      </w:r>
      <w:r w:rsidRPr="0083456F">
        <w:rPr>
          <w:rFonts w:ascii="Times New Roman" w:eastAsia="Times New Roman" w:hAnsi="Times New Roman" w:cs="Times New Roman"/>
          <w:kern w:val="0"/>
          <w:lang w:val="el-GR"/>
          <w14:ligatures w14:val="none"/>
        </w:rPr>
        <w:t xml:space="preserve">υς γράφους με ίδιες τοπικές δομές (ανεξαρτήτως αρίθμησης ή διάταξης γειτόνων) πρέπει να καταλήγουν σε ίδιες αναπαραστάσεις. Εάν </w:t>
      </w:r>
      <w:r w:rsidR="00DD764A" w:rsidRPr="0083456F">
        <w:rPr>
          <w:rFonts w:ascii="Times New Roman" w:eastAsia="Times New Roman" w:hAnsi="Times New Roman" w:cs="Times New Roman"/>
          <w:kern w:val="0"/>
          <w:lang w:val="el-GR"/>
          <w14:ligatures w14:val="none"/>
        </w:rPr>
        <w:t>η έξοδος της</w:t>
      </w:r>
      <w:r w:rsidRPr="0083456F">
        <w:rPr>
          <w:rFonts w:ascii="Times New Roman" w:eastAsia="Times New Roman" w:hAnsi="Times New Roman" w:cs="Times New Roman"/>
          <w:kern w:val="0"/>
          <w:lang w:val="el-GR"/>
          <w14:ligatures w14:val="none"/>
        </w:rPr>
        <w:t xml:space="preserve"> </w:t>
      </w:r>
      <w:r w:rsidR="00DD764A" w:rsidRPr="0083456F">
        <w:rPr>
          <w:rFonts w:ascii="Times New Roman" w:eastAsia="Times New Roman" w:hAnsi="Times New Roman" w:cs="Times New Roman"/>
          <w:kern w:val="0"/>
          <w:lang w:val="el-GR"/>
          <w14:ligatures w14:val="none"/>
        </w:rPr>
        <w:t>συνάρτησης συσσώρευσης(</w:t>
      </w:r>
      <w:r w:rsidRPr="0083456F">
        <w:rPr>
          <w:rFonts w:ascii="Times New Roman" w:eastAsia="Times New Roman" w:hAnsi="Times New Roman" w:cs="Times New Roman"/>
          <w:kern w:val="0"/>
          <w14:ligatures w14:val="none"/>
        </w:rPr>
        <w:t>AGG</w:t>
      </w:r>
      <w:r w:rsidR="00DD764A" w:rsidRPr="0083456F">
        <w:rPr>
          <w:rFonts w:ascii="Times New Roman" w:eastAsia="Times New Roman" w:hAnsi="Times New Roman" w:cs="Times New Roman"/>
          <w:kern w:val="0"/>
          <w:lang w:val="el-GR"/>
          <w14:ligatures w14:val="none"/>
        </w:rPr>
        <w:t>)</w:t>
      </w:r>
      <w:r w:rsidRPr="0083456F">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sidRPr="0083456F">
        <w:rPr>
          <w:rFonts w:ascii="Times New Roman" w:eastAsia="Times New Roman" w:hAnsi="Times New Roman" w:cs="Times New Roman"/>
          <w:kern w:val="0"/>
          <w:lang w:val="el-GR"/>
          <w14:ligatures w14:val="none"/>
        </w:rPr>
        <w:t>ισότητα</w:t>
      </w:r>
      <w:r w:rsidRPr="0083456F">
        <w:rPr>
          <w:rFonts w:ascii="Times New Roman" w:eastAsia="Times New Roman" w:hAnsi="Times New Roman" w:cs="Times New Roman"/>
          <w:kern w:val="0"/>
          <w:lang w:val="el-GR"/>
          <w14:ligatures w14:val="none"/>
        </w:rPr>
        <w:t xml:space="preserve"> και η μοντελοποίηση να είναι ευαίσθητη σε μεταθέσεις.</w:t>
      </w:r>
    </w:p>
    <w:p w14:paraId="533CF238" w14:textId="77777777" w:rsidR="00633222" w:rsidRPr="0083456F"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83456F">
        <w:rPr>
          <w:rFonts w:ascii="Times New Roman" w:eastAsia="Times New Roman" w:hAnsi="Times New Roman" w:cs="Times New Roman"/>
          <w:kern w:val="0"/>
          <w14:ligatures w14:val="none"/>
        </w:rPr>
        <w:t>AGG</w:t>
      </w:r>
      <w:r w:rsidRPr="0083456F">
        <w:rPr>
          <w:rFonts w:ascii="Times New Roman" w:eastAsia="Times New Roman" w:hAnsi="Times New Roman" w:cs="Times New Roman"/>
          <w:kern w:val="0"/>
          <w:lang w:val="el-GR"/>
          <w14:ligatures w14:val="none"/>
        </w:rPr>
        <w:t xml:space="preserve"> είναι οι</w:t>
      </w:r>
      <w:r w:rsidR="00846464" w:rsidRPr="0083456F">
        <w:rPr>
          <w:rFonts w:ascii="Times New Roman" w:eastAsia="Times New Roman" w:hAnsi="Times New Roman" w:cs="Times New Roman"/>
          <w:kern w:val="0"/>
          <w:lang w:val="el-GR"/>
          <w14:ligatures w14:val="none"/>
        </w:rPr>
        <w:t xml:space="preserve"> εξής</w:t>
      </w:r>
      <w:r w:rsidRPr="0083456F">
        <w:rPr>
          <w:rFonts w:ascii="Times New Roman" w:eastAsia="Times New Roman" w:hAnsi="Times New Roman" w:cs="Times New Roman"/>
          <w:kern w:val="0"/>
          <w:lang w:val="el-GR"/>
          <w14:ligatures w14:val="none"/>
        </w:rPr>
        <w:t>:</w:t>
      </w:r>
    </w:p>
    <w:p w14:paraId="64252E8D"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lastRenderedPageBreak/>
        <w:t>Πρόσθεση</w:t>
      </w:r>
    </w:p>
    <w:p w14:paraId="0177B9C2"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Μέσο όρος</w:t>
      </w:r>
    </w:p>
    <w:p w14:paraId="691DF57B" w14:textId="77777777" w:rsidR="00846464" w:rsidRPr="0083456F"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Μέγιστο-Ελάχιστο</w:t>
      </w:r>
    </w:p>
    <w:p w14:paraId="3D5F5DC1" w14:textId="0A6467F0" w:rsidR="00633222" w:rsidRPr="0083456F"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Όλες οι παραπάνω ικανοποιούν την απαίτηση της αντιμεταθετικότητας, εξασφαλίζοντας ότι η τελική αναπαράσταση εξαρτάται μόνο από το </w:t>
      </w:r>
      <w:r w:rsidRPr="0083456F">
        <w:rPr>
          <w:rFonts w:ascii="Times New Roman" w:eastAsia="Times New Roman" w:hAnsi="Times New Roman" w:cs="Times New Roman"/>
          <w:i/>
          <w:iCs/>
          <w:kern w:val="0"/>
          <w:lang w:val="el-GR"/>
          <w14:ligatures w14:val="none"/>
        </w:rPr>
        <w:t>ποιοι</w:t>
      </w:r>
      <w:r w:rsidRPr="0083456F">
        <w:rPr>
          <w:rFonts w:ascii="Times New Roman" w:eastAsia="Times New Roman" w:hAnsi="Times New Roman" w:cs="Times New Roman"/>
          <w:kern w:val="0"/>
          <w:lang w:val="el-GR"/>
          <w14:ligatures w14:val="none"/>
        </w:rPr>
        <w:t xml:space="preserve"> είναι οι γείτονες και </w:t>
      </w:r>
      <w:r w:rsidRPr="0083456F">
        <w:rPr>
          <w:rFonts w:ascii="Times New Roman" w:eastAsia="Times New Roman" w:hAnsi="Times New Roman" w:cs="Times New Roman"/>
          <w:i/>
          <w:iCs/>
          <w:kern w:val="0"/>
          <w:lang w:val="el-GR"/>
          <w14:ligatures w14:val="none"/>
        </w:rPr>
        <w:t>τι χαρακτηριστικά φέρουν</w:t>
      </w:r>
      <w:r w:rsidRPr="0083456F">
        <w:rPr>
          <w:rFonts w:ascii="Times New Roman" w:eastAsia="Times New Roman" w:hAnsi="Times New Roman" w:cs="Times New Roman"/>
          <w:kern w:val="0"/>
          <w:lang w:val="el-GR"/>
          <w14:ligatures w14:val="none"/>
        </w:rPr>
        <w:t xml:space="preserve">, αλλά όχι από το </w:t>
      </w:r>
      <w:r w:rsidRPr="0083456F">
        <w:rPr>
          <w:rFonts w:ascii="Times New Roman" w:eastAsia="Times New Roman" w:hAnsi="Times New Roman" w:cs="Times New Roman"/>
          <w:i/>
          <w:iCs/>
          <w:kern w:val="0"/>
          <w:lang w:val="el-GR"/>
          <w14:ligatures w14:val="none"/>
        </w:rPr>
        <w:t>πώς είναι διατεταγμένοι</w:t>
      </w:r>
      <w:r w:rsidRPr="0083456F">
        <w:rPr>
          <w:rFonts w:ascii="Times New Roman" w:eastAsia="Times New Roman" w:hAnsi="Times New Roman" w:cs="Times New Roman"/>
          <w:kern w:val="0"/>
          <w:lang w:val="el-GR"/>
          <w14:ligatures w14:val="none"/>
        </w:rPr>
        <w:t>.</w:t>
      </w:r>
      <w:r w:rsidR="002C7413" w:rsidRPr="0083456F">
        <w:rPr>
          <w:rFonts w:ascii="Times New Roman" w:eastAsia="Times New Roman" w:hAnsi="Times New Roman" w:cs="Times New Roman"/>
          <w:kern w:val="0"/>
          <w:lang w:val="el-GR"/>
          <w14:ligatures w14:val="none"/>
        </w:rPr>
        <w:t xml:space="preserve"> Για την καλύτερη κατανόηση της εξίσωσης που </w:t>
      </w:r>
      <w:r w:rsidR="0037206C" w:rsidRPr="0083456F">
        <w:rPr>
          <w:rFonts w:ascii="Times New Roman" w:eastAsia="Times New Roman" w:hAnsi="Times New Roman" w:cs="Times New Roman"/>
          <w:kern w:val="0"/>
          <w:lang w:val="el-GR"/>
          <w14:ligatures w14:val="none"/>
        </w:rPr>
        <w:t>περιεγράφηκε</w:t>
      </w:r>
      <w:r w:rsidR="002C7413" w:rsidRPr="0083456F">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83456F">
        <w:rPr>
          <w:rFonts w:ascii="Times New Roman" w:eastAsia="Times New Roman" w:hAnsi="Times New Roman" w:cs="Times New Roman"/>
          <w:b/>
          <w:bCs/>
          <w:kern w:val="0"/>
          <w:lang w:val="el-GR"/>
          <w14:ligatures w14:val="none"/>
        </w:rPr>
        <w:t>υπολογιστικός γράφος</w:t>
      </w:r>
      <w:r w:rsidR="002C7413" w:rsidRPr="0083456F">
        <w:rPr>
          <w:rFonts w:ascii="Times New Roman" w:eastAsia="Times New Roman" w:hAnsi="Times New Roman" w:cs="Times New Roman"/>
          <w:kern w:val="0"/>
          <w:lang w:val="el-GR"/>
          <w14:ligatures w14:val="none"/>
        </w:rPr>
        <w:t xml:space="preserve"> της κορυφής </w:t>
      </w:r>
      <w:r w:rsidR="002C7413" w:rsidRPr="0083456F">
        <w:rPr>
          <w:rFonts w:ascii="Times New Roman" w:eastAsia="Times New Roman" w:hAnsi="Times New Roman" w:cs="Times New Roman"/>
          <w:kern w:val="0"/>
          <w14:ligatures w14:val="none"/>
        </w:rPr>
        <w:t>A</w:t>
      </w:r>
      <w:r w:rsidR="002C7413" w:rsidRPr="0083456F">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14:paraId="0E9C93E7" w14:textId="77777777" w:rsidR="002C7413" w:rsidRPr="0083456F"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sidRPr="0083456F">
        <w:rPr>
          <w:rFonts w:ascii="Times New Roman" w:eastAsia="Times New Roman" w:hAnsi="Times New Roman" w:cs="Times New Roman"/>
          <w:i/>
          <w:kern w:val="0"/>
          <w:lang w:val="el-GR"/>
          <w14:ligatures w14:val="none"/>
        </w:rPr>
        <w:t>Σχήμα 3.3 Υπολογιστικός γράφος για την αναπαράσταση(</w:t>
      </w:r>
      <w:r w:rsidRPr="0083456F">
        <w:rPr>
          <w:rFonts w:ascii="Times New Roman" w:eastAsia="Times New Roman" w:hAnsi="Times New Roman" w:cs="Times New Roman"/>
          <w:i/>
          <w:kern w:val="0"/>
          <w14:ligatures w14:val="none"/>
        </w:rPr>
        <w:t>embedding</w:t>
      </w:r>
      <w:r w:rsidRPr="0083456F">
        <w:rPr>
          <w:rFonts w:ascii="Times New Roman" w:eastAsia="Times New Roman" w:hAnsi="Times New Roman" w:cs="Times New Roman"/>
          <w:i/>
          <w:kern w:val="0"/>
          <w:lang w:val="el-GR"/>
          <w14:ligatures w14:val="none"/>
        </w:rPr>
        <w:t>) της κορυφής Α</w:t>
      </w:r>
    </w:p>
    <w:p w14:paraId="27E2AFC7" w14:textId="77777777" w:rsidR="002C7413" w:rsidRPr="0083456F" w:rsidRDefault="002C7413" w:rsidP="00A31348">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noProof/>
          <w:kern w:val="0"/>
          <w:lang w:val="el-GR"/>
        </w:rPr>
        <w:drawing>
          <wp:inline distT="0" distB="0" distL="0" distR="0" wp14:anchorId="66C7A1F3" wp14:editId="139CC76A">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6">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14:paraId="3E7E3B3C" w14:textId="77777777" w:rsidR="000C5D53" w:rsidRPr="0083456F" w:rsidRDefault="00415194" w:rsidP="00846464">
      <w:pPr>
        <w:spacing w:before="100" w:beforeAutospacing="1" w:after="100" w:afterAutospacing="1"/>
        <w:rPr>
          <w:rFonts w:ascii="Times New Roman" w:hAnsi="Times New Roman" w:cs="Times New Roman"/>
          <w:b/>
          <w:sz w:val="28"/>
          <w:szCs w:val="28"/>
          <w:lang w:val="el-GR"/>
        </w:rPr>
      </w:pPr>
      <w:r w:rsidRPr="0083456F">
        <w:rPr>
          <w:rFonts w:ascii="Times New Roman" w:eastAsia="Times New Roman" w:hAnsi="Times New Roman" w:cs="Times New Roman"/>
          <w:b/>
          <w:kern w:val="0"/>
          <w:sz w:val="28"/>
          <w:szCs w:val="28"/>
          <w:lang w:val="el-GR"/>
          <w14:ligatures w14:val="none"/>
        </w:rPr>
        <w:t xml:space="preserve">3.3.3 </w:t>
      </w:r>
      <w:r w:rsidR="00025C60" w:rsidRPr="0083456F">
        <w:rPr>
          <w:rFonts w:ascii="Times New Roman" w:hAnsi="Times New Roman" w:cs="Times New Roman"/>
          <w:b/>
          <w:sz w:val="28"/>
          <w:szCs w:val="28"/>
          <w:lang w:val="el-GR"/>
        </w:rPr>
        <w:t>Δίκτυα Μηχανισμών Προσοχής</w:t>
      </w:r>
    </w:p>
    <w:p w14:paraId="0BB353C0" w14:textId="77777777" w:rsidR="009E3DCC" w:rsidRPr="0083456F" w:rsidRDefault="009E3DCC" w:rsidP="009E3DCC">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Αφού παρουσιάστηκε η γενική αρχιτεκτονική των συνελικτικών νευρωνικών δικτύων σε γράφους (</w:t>
      </w:r>
      <w:r w:rsidRPr="0083456F">
        <w:rPr>
          <w:rFonts w:ascii="Times New Roman" w:hAnsi="Times New Roman" w:cs="Times New Roman"/>
        </w:rPr>
        <w:t>GCNs</w:t>
      </w:r>
      <w:r w:rsidRPr="0083456F">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83456F">
        <w:rPr>
          <w:rFonts w:ascii="Times New Roman" w:hAnsi="Times New Roman" w:cs="Times New Roman"/>
        </w:rPr>
        <w:t>Graph</w:t>
      </w:r>
      <w:r w:rsidRPr="0083456F">
        <w:rPr>
          <w:rFonts w:ascii="Times New Roman" w:hAnsi="Times New Roman" w:cs="Times New Roman"/>
          <w:lang w:val="el-GR"/>
        </w:rPr>
        <w:t xml:space="preserve">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Networks</w:t>
      </w:r>
      <w:r w:rsidRPr="0083456F">
        <w:rPr>
          <w:rFonts w:ascii="Times New Roman" w:hAnsi="Times New Roman" w:cs="Times New Roman"/>
          <w:lang w:val="el-GR"/>
        </w:rPr>
        <w:t xml:space="preserve">, </w:t>
      </w:r>
      <w:r w:rsidRPr="0083456F">
        <w:rPr>
          <w:rFonts w:ascii="Times New Roman" w:hAnsi="Times New Roman" w:cs="Times New Roman"/>
        </w:rPr>
        <w:t>GAT</w:t>
      </w:r>
      <w:r w:rsidRPr="0083456F">
        <w:rPr>
          <w:rFonts w:ascii="Times New Roman" w:hAnsi="Times New Roman" w:cs="Times New Roman"/>
          <w:lang w:val="el-GR"/>
        </w:rPr>
        <w:t xml:space="preserve">). Η βασική καινοτομία των </w:t>
      </w:r>
      <w:r w:rsidRPr="0083456F">
        <w:rPr>
          <w:rFonts w:ascii="Times New Roman" w:hAnsi="Times New Roman" w:cs="Times New Roman"/>
        </w:rPr>
        <w:t>GAT</w:t>
      </w:r>
      <w:r w:rsidRPr="0083456F">
        <w:rPr>
          <w:rFonts w:ascii="Times New Roman" w:hAnsi="Times New Roman" w:cs="Times New Roman"/>
          <w:lang w:val="el-GR"/>
        </w:rPr>
        <w:t xml:space="preserve"> έγκειται στην ενσωμάτωση μηχανισμών προσοχής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mechanisms</w:t>
      </w:r>
      <w:r w:rsidRPr="0083456F">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14:paraId="79A0B640" w14:textId="3DD5128D" w:rsidR="009E3DCC" w:rsidRPr="0083456F" w:rsidRDefault="009E3DCC" w:rsidP="009E3DCC">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83456F">
        <w:rPr>
          <w:rFonts w:ascii="Times New Roman" w:hAnsi="Times New Roman" w:cs="Times New Roman"/>
        </w:rPr>
        <w:t>GCNs</w:t>
      </w:r>
      <w:r w:rsidRPr="0083456F">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r w:rsidR="004A0D01" w:rsidRPr="0083456F">
        <w:rPr>
          <w:rFonts w:ascii="Times New Roman" w:hAnsi="Times New Roman" w:cs="Times New Roman"/>
          <w:lang w:val="el-GR"/>
        </w:rPr>
        <w:t xml:space="preserve"> (</w:t>
      </w:r>
      <w:proofErr w:type="spellStart"/>
      <w:r w:rsidR="004A0D01" w:rsidRPr="0083456F">
        <w:rPr>
          <w:rFonts w:ascii="Times New Roman" w:hAnsi="Times New Roman" w:cs="Times New Roman"/>
        </w:rPr>
        <w:t>Velickovi</w:t>
      </w:r>
      <w:proofErr w:type="spellEnd"/>
      <w:r w:rsidR="004A0D01" w:rsidRPr="0083456F">
        <w:rPr>
          <w:rFonts w:ascii="Times New Roman" w:hAnsi="Times New Roman" w:cs="Times New Roman"/>
          <w:lang w:val="el-GR"/>
        </w:rPr>
        <w:t xml:space="preserve">ć </w:t>
      </w:r>
      <w:r w:rsidR="004A0D01" w:rsidRPr="0083456F">
        <w:rPr>
          <w:rFonts w:ascii="Times New Roman" w:hAnsi="Times New Roman" w:cs="Times New Roman"/>
        </w:rPr>
        <w:t>et</w:t>
      </w:r>
      <w:r w:rsidR="004A0D01" w:rsidRPr="0083456F">
        <w:rPr>
          <w:rFonts w:ascii="Times New Roman" w:hAnsi="Times New Roman" w:cs="Times New Roman"/>
          <w:lang w:val="el-GR"/>
        </w:rPr>
        <w:t xml:space="preserve"> </w:t>
      </w:r>
      <w:r w:rsidR="004A0D01" w:rsidRPr="0083456F">
        <w:rPr>
          <w:rFonts w:ascii="Times New Roman" w:hAnsi="Times New Roman" w:cs="Times New Roman"/>
        </w:rPr>
        <w:t>al</w:t>
      </w:r>
      <w:r w:rsidR="004A0D01" w:rsidRPr="0083456F">
        <w:rPr>
          <w:rFonts w:ascii="Times New Roman" w:hAnsi="Times New Roman" w:cs="Times New Roman"/>
          <w:lang w:val="el-GR"/>
        </w:rPr>
        <w:t>., 2018)</w:t>
      </w:r>
      <w:r w:rsidRPr="0083456F">
        <w:rPr>
          <w:rFonts w:ascii="Times New Roman" w:hAnsi="Times New Roman" w:cs="Times New Roman"/>
          <w:lang w:val="el-GR"/>
        </w:rPr>
        <w:t>.</w:t>
      </w:r>
    </w:p>
    <w:p w14:paraId="257CBCB9" w14:textId="77777777" w:rsidR="009E3DCC" w:rsidRPr="0083456F" w:rsidRDefault="009E3DCC" w:rsidP="00266B0B">
      <w:pPr>
        <w:spacing w:before="100" w:beforeAutospacing="1" w:after="100" w:afterAutospacing="1"/>
        <w:rPr>
          <w:rFonts w:ascii="Times New Roman" w:hAnsi="Times New Roman" w:cs="Times New Roman"/>
          <w:lang w:val="el-GR"/>
        </w:rPr>
      </w:pPr>
      <w:r w:rsidRPr="0083456F">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83456F">
        <w:rPr>
          <w:rFonts w:ascii="Times New Roman" w:hAnsi="Times New Roman" w:cs="Times New Roman"/>
          <w:lang w:val="el-GR"/>
        </w:rPr>
        <w:t xml:space="preserve"> </w:t>
      </w:r>
      <w:r w:rsidRPr="0083456F">
        <w:rPr>
          <w:rFonts w:ascii="Times New Roman" w:hAnsi="Times New Roman" w:cs="Times New Roman"/>
        </w:rPr>
        <w:t>u</w:t>
      </w:r>
      <w:r w:rsidRPr="0083456F">
        <w:rPr>
          <w:rFonts w:ascii="Times New Roman" w:hAnsi="Times New Roman" w:cs="Times New Roman"/>
          <w:lang w:val="el-GR"/>
        </w:rPr>
        <w:t xml:space="preserve"> στο επίπεδο ℓ έχει τη μορφή:</w:t>
      </w:r>
    </w:p>
    <w:p w14:paraId="3D60C845" w14:textId="77777777" w:rsidR="00415194" w:rsidRPr="0083456F" w:rsidRDefault="00AA31B9" w:rsidP="007F3A71">
      <w:pPr>
        <w:spacing w:before="100" w:beforeAutospacing="1" w:after="100" w:afterAutospacing="1"/>
        <w:jc w:val="center"/>
        <w:rPr>
          <w:rFonts w:ascii="Times New Roman" w:eastAsia="Times New Roman" w:hAnsi="Times New Roman" w:cs="Times New Roman"/>
          <w:color w:val="000000"/>
          <w:sz w:val="28"/>
          <w:szCs w:val="28"/>
          <w:lang w:val="el-GR"/>
        </w:rPr>
      </w:pPr>
      <m:oMathPara>
        <m:oMath>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h</m:t>
              </m:r>
            </m:e>
            <m:sub>
              <m:r>
                <w:rPr>
                  <w:rFonts w:ascii="Cambria Math" w:hAnsi="Cambria Math" w:cs="Times New Roman"/>
                  <w:color w:val="000000"/>
                  <w:sz w:val="28"/>
                  <w:szCs w:val="28"/>
                  <w:lang w:val="el-GR"/>
                </w:rPr>
                <m:t>u</m:t>
              </m:r>
            </m:sub>
            <m:sup>
              <m:r>
                <m:rPr>
                  <m:scr m:val="script"/>
                </m:rPr>
                <w:rPr>
                  <w:rFonts w:ascii="Cambria Math" w:hAnsi="Cambria Math" w:cs="Times New Roman"/>
                  <w:color w:val="000000"/>
                  <w:sz w:val="28"/>
                  <w:szCs w:val="28"/>
                  <w:lang w:val="el-GR"/>
                </w:rPr>
                <m:t>l</m:t>
              </m:r>
            </m:sup>
          </m:sSubSup>
          <m:r>
            <w:rPr>
              <w:rFonts w:ascii="Cambria Math" w:hAnsi="Cambria Math" w:cs="Times New Roman"/>
              <w:color w:val="000000"/>
              <w:sz w:val="28"/>
              <w:szCs w:val="28"/>
              <w:lang w:val="el-GR"/>
            </w:rPr>
            <m:t>=</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ψ</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 AG</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G</m:t>
                  </m:r>
                </m:e>
                <m:sup>
                  <m:r>
                    <m:rPr>
                      <m:scr m:val="script"/>
                    </m:rPr>
                    <w:rPr>
                      <w:rFonts w:ascii="Cambria Math" w:hAnsi="Cambria Math" w:cs="Times New Roman"/>
                      <w:color w:val="000000"/>
                      <w:sz w:val="28"/>
                      <w:szCs w:val="28"/>
                      <w:lang w:val="el-GR"/>
                    </w:rPr>
                    <m:t>l</m:t>
                  </m:r>
                </m:sup>
              </m:sSup>
              <m:r>
                <w:rPr>
                  <w:rFonts w:ascii="Cambria Math" w:hAnsi="Cambria Math" w:cs="Times New Roman"/>
                  <w:color w:val="000000"/>
                  <w:sz w:val="28"/>
                  <w:szCs w:val="28"/>
                  <w:lang w:val="el-GR"/>
                </w:rPr>
                <m:t xml:space="preserve"> </m:t>
              </m:r>
              <m:d>
                <m:dPr>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d>
                    <m:dPr>
                      <m:begChr m:val="{"/>
                      <m:endChr m:val="|"/>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 xml:space="preserve"> </m:t>
                      </m:r>
                      <m:sSup>
                        <m:sSupPr>
                          <m:ctrlPr>
                            <w:rPr>
                              <w:rFonts w:ascii="Cambria Math" w:hAnsi="Cambria Math" w:cs="Times New Roman"/>
                              <w:i/>
                              <w:color w:val="000000"/>
                              <w:sz w:val="28"/>
                              <w:szCs w:val="28"/>
                              <w:lang w:val="el-GR"/>
                            </w:rPr>
                          </m:ctrlPr>
                        </m:sSupPr>
                        <m:e>
                          <m:r>
                            <w:rPr>
                              <w:rFonts w:ascii="Cambria Math" w:hAnsi="Cambria Math" w:cs="Times New Roman"/>
                              <w:color w:val="000000"/>
                              <w:sz w:val="28"/>
                              <w:szCs w:val="28"/>
                              <w:lang w:val="el-GR"/>
                            </w:rPr>
                            <m:t>φ</m:t>
                          </m:r>
                        </m:e>
                        <m:sup>
                          <m:r>
                            <m:rPr>
                              <m:scr m:val="script"/>
                            </m:rPr>
                            <w:rPr>
                              <w:rFonts w:ascii="Cambria Math" w:hAnsi="Cambria Math" w:cs="Times New Roman"/>
                              <w:color w:val="000000"/>
                              <w:sz w:val="28"/>
                              <w:szCs w:val="28"/>
                              <w:lang w:val="el-GR"/>
                            </w:rPr>
                            <m:t>l</m:t>
                          </m:r>
                        </m:sup>
                      </m:sSup>
                      <m:d>
                        <m:dPr>
                          <m:ctrlPr>
                            <w:rPr>
                              <w:rFonts w:ascii="Cambria Math" w:hAnsi="Cambria Math" w:cs="Times New Roman"/>
                              <w:i/>
                              <w:color w:val="000000"/>
                              <w:sz w:val="28"/>
                              <w:szCs w:val="28"/>
                              <w:lang w:val="el-GR"/>
                            </w:rPr>
                          </m:ctrlPr>
                        </m:dPr>
                        <m:e>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u</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m:t>
                          </m:r>
                          <m:sSubSup>
                            <m:sSubSupPr>
                              <m:ctrlPr>
                                <w:rPr>
                                  <w:rFonts w:ascii="Cambria Math" w:hAnsi="Cambria Math" w:cs="Times New Roman"/>
                                  <w:i/>
                                  <w:color w:val="000000"/>
                                  <w:sz w:val="28"/>
                                  <w:szCs w:val="28"/>
                                  <w:lang w:val="el-GR"/>
                                </w:rPr>
                              </m:ctrlPr>
                            </m:sSubSupPr>
                            <m:e>
                              <m:r>
                                <w:rPr>
                                  <w:rFonts w:ascii="Cambria Math" w:hAnsi="Cambria Math" w:cs="Times New Roman"/>
                                  <w:color w:val="000000"/>
                                  <w:sz w:val="28"/>
                                  <w:szCs w:val="28"/>
                                  <w:lang w:val="el-GR"/>
                                </w:rPr>
                                <m:t xml:space="preserve"> h</m:t>
                              </m:r>
                            </m:e>
                            <m:sub>
                              <m:r>
                                <w:rPr>
                                  <w:rFonts w:ascii="Cambria Math" w:hAnsi="Cambria Math" w:cs="Times New Roman"/>
                                  <w:color w:val="000000"/>
                                  <w:sz w:val="28"/>
                                  <w:szCs w:val="28"/>
                                  <w:lang w:val="el-GR"/>
                                </w:rPr>
                                <m:t>v</m:t>
                              </m:r>
                            </m:sub>
                            <m:sup>
                              <m:r>
                                <w:rPr>
                                  <w:rFonts w:ascii="Cambria Math" w:hAnsi="Cambria Math" w:cs="Times New Roman"/>
                                  <w:color w:val="000000"/>
                                  <w:sz w:val="28"/>
                                  <w:szCs w:val="28"/>
                                  <w:lang w:val="el-GR"/>
                                </w:rPr>
                                <m:t>l-1</m:t>
                              </m:r>
                            </m:sup>
                          </m:sSubSup>
                          <m:r>
                            <w:rPr>
                              <w:rFonts w:ascii="Cambria Math" w:hAnsi="Cambria Math" w:cs="Times New Roman"/>
                              <w:color w:val="000000"/>
                              <w:sz w:val="28"/>
                              <w:szCs w:val="28"/>
                              <w:lang w:val="el-GR"/>
                            </w:rPr>
                            <m:t xml:space="preserve">, </m:t>
                          </m:r>
                          <m:sSub>
                            <m:sSubPr>
                              <m:ctrlPr>
                                <w:rPr>
                                  <w:rFonts w:ascii="Cambria Math" w:hAnsi="Cambria Math" w:cs="Times New Roman"/>
                                  <w:i/>
                                  <w:color w:val="000000"/>
                                  <w:sz w:val="28"/>
                                  <w:szCs w:val="28"/>
                                  <w:lang w:val="el-GR"/>
                                </w:rPr>
                              </m:ctrlPr>
                            </m:sSubPr>
                            <m:e>
                              <m:r>
                                <w:rPr>
                                  <w:rFonts w:ascii="Cambria Math" w:hAnsi="Cambria Math" w:cs="Times New Roman"/>
                                  <w:color w:val="000000"/>
                                  <w:sz w:val="28"/>
                                  <w:szCs w:val="28"/>
                                  <w:lang w:val="el-GR"/>
                                </w:rPr>
                                <m:t>e</m:t>
                              </m:r>
                            </m:e>
                            <m:sub>
                              <m:r>
                                <w:rPr>
                                  <w:rFonts w:ascii="Cambria Math" w:hAnsi="Cambria Math" w:cs="Times New Roman"/>
                                  <w:color w:val="000000"/>
                                  <w:sz w:val="28"/>
                                  <w:szCs w:val="28"/>
                                  <w:lang w:val="el-GR"/>
                                </w:rPr>
                                <m:t>uv</m:t>
                              </m:r>
                            </m:sub>
                          </m:sSub>
                        </m:e>
                      </m:d>
                    </m:e>
                  </m:d>
                  <m:r>
                    <w:rPr>
                      <w:rFonts w:ascii="Cambria Math" w:hAnsi="Cambria Math" w:cs="Times New Roman"/>
                      <w:color w:val="000000"/>
                      <w:sz w:val="28"/>
                      <w:szCs w:val="28"/>
                      <w:lang w:val="el-GR"/>
                    </w:rPr>
                    <m:t xml:space="preserve"> e∈N</m:t>
                  </m:r>
                  <m:d>
                    <m:dPr>
                      <m:ctrlPr>
                        <w:rPr>
                          <w:rFonts w:ascii="Cambria Math" w:hAnsi="Cambria Math" w:cs="Times New Roman"/>
                          <w:i/>
                          <w:color w:val="000000"/>
                          <w:sz w:val="28"/>
                          <w:szCs w:val="28"/>
                          <w:lang w:val="el-GR"/>
                        </w:rPr>
                      </m:ctrlPr>
                    </m:dPr>
                    <m:e>
                      <m:r>
                        <w:rPr>
                          <w:rFonts w:ascii="Cambria Math" w:hAnsi="Cambria Math" w:cs="Times New Roman"/>
                          <w:color w:val="000000"/>
                          <w:sz w:val="28"/>
                          <w:szCs w:val="28"/>
                          <w:lang w:val="el-GR"/>
                        </w:rPr>
                        <m:t>u</m:t>
                      </m:r>
                    </m:e>
                  </m:d>
                </m:e>
              </m:d>
            </m:e>
          </m:d>
          <m:r>
            <w:rPr>
              <w:rFonts w:ascii="Cambria Math" w:hAnsi="Cambria Math" w:cs="Times New Roman"/>
              <w:color w:val="000000"/>
              <w:sz w:val="28"/>
              <w:szCs w:val="28"/>
              <w:lang w:val="el-GR"/>
            </w:rPr>
            <m:t xml:space="preserve">  </m:t>
          </m:r>
        </m:oMath>
      </m:oMathPara>
    </w:p>
    <w:p w14:paraId="44EFC859" w14:textId="77777777" w:rsidR="009E3DCC" w:rsidRPr="0083456F" w:rsidRDefault="009E3DCC" w:rsidP="00C1046A">
      <w:pPr>
        <w:spacing w:before="100" w:beforeAutospacing="1" w:after="100" w:afterAutospacing="1" w:line="360" w:lineRule="auto"/>
        <w:rPr>
          <w:rFonts w:ascii="Times New Roman" w:hAnsi="Times New Roman" w:cs="Times New Roman"/>
          <w:lang w:val="el-GR"/>
        </w:rPr>
      </w:pPr>
      <w:r w:rsidRPr="0083456F">
        <w:rPr>
          <w:rFonts w:ascii="Times New Roman" w:hAnsi="Times New Roman" w:cs="Times New Roman"/>
          <w:lang w:val="el-GR"/>
        </w:rPr>
        <w:t xml:space="preserve">Στο πλαίσιο των </w:t>
      </w:r>
      <w:r w:rsidRPr="0083456F">
        <w:rPr>
          <w:rFonts w:ascii="Times New Roman" w:hAnsi="Times New Roman" w:cs="Times New Roman"/>
        </w:rPr>
        <w:t>Graph</w:t>
      </w:r>
      <w:r w:rsidRPr="0083456F">
        <w:rPr>
          <w:rFonts w:ascii="Times New Roman" w:hAnsi="Times New Roman" w:cs="Times New Roman"/>
          <w:lang w:val="el-GR"/>
        </w:rPr>
        <w:t xml:space="preserve"> </w:t>
      </w:r>
      <w:r w:rsidRPr="0083456F">
        <w:rPr>
          <w:rFonts w:ascii="Times New Roman" w:hAnsi="Times New Roman" w:cs="Times New Roman"/>
        </w:rPr>
        <w:t>Attention</w:t>
      </w:r>
      <w:r w:rsidRPr="0083456F">
        <w:rPr>
          <w:rFonts w:ascii="Times New Roman" w:hAnsi="Times New Roman" w:cs="Times New Roman"/>
          <w:lang w:val="el-GR"/>
        </w:rPr>
        <w:t xml:space="preserve"> </w:t>
      </w:r>
      <w:r w:rsidRPr="0083456F">
        <w:rPr>
          <w:rFonts w:ascii="Times New Roman" w:hAnsi="Times New Roman" w:cs="Times New Roman"/>
        </w:rPr>
        <w:t>Networks</w:t>
      </w:r>
      <w:r w:rsidRPr="0083456F">
        <w:rPr>
          <w:rFonts w:ascii="Times New Roman" w:hAnsi="Times New Roman" w:cs="Times New Roman"/>
          <w:lang w:val="el-GR"/>
        </w:rPr>
        <w:t>, αυτή η γενική μορφή εξειδικεύεται ως εξής:</w:t>
      </w:r>
    </w:p>
    <w:p w14:paraId="3DE5CA89" w14:textId="77777777" w:rsidR="009E3DCC" w:rsidRPr="0083456F" w:rsidRDefault="00AA31B9" w:rsidP="002A7D02">
      <w:pPr>
        <w:spacing w:before="100" w:beforeAutospacing="1" w:after="100" w:afterAutospacing="1" w:line="360" w:lineRule="auto"/>
        <w:jc w:val="center"/>
        <w:rPr>
          <w:rFonts w:ascii="Times New Roman" w:eastAsia="Times New Roman" w:hAnsi="Times New Roman" w:cs="Times New Roman"/>
          <w:i/>
          <w:kern w:val="0"/>
          <w:sz w:val="28"/>
          <w:szCs w:val="28"/>
          <w:lang w:val="el-GR"/>
          <w14:ligatures w14:val="none"/>
        </w:rPr>
      </w:pPr>
      <m:oMathPara>
        <m:oMath>
          <m:sSubSup>
            <m:sSubSupPr>
              <m:ctrlPr>
                <w:rPr>
                  <w:rFonts w:ascii="Cambria Math" w:eastAsia="Times New Roman" w:hAnsi="Cambria Math" w:cs="Times New Roman"/>
                  <w:i/>
                  <w:kern w:val="0"/>
                  <w:sz w:val="28"/>
                  <w:szCs w:val="28"/>
                  <w:lang w:val="el-GR"/>
                  <w14:ligatures w14:val="none"/>
                </w:rPr>
              </m:ctrlPr>
            </m:sSubSupPr>
            <m:e>
              <m:r>
                <m:rPr>
                  <m:sty m:val="bi"/>
                </m:rPr>
                <w:rPr>
                  <w:rFonts w:ascii="Cambria Math" w:eastAsia="Times New Roman" w:hAnsi="Cambria Math" w:cs="Times New Roman"/>
                  <w:kern w:val="0"/>
                  <w:sz w:val="28"/>
                  <w:szCs w:val="28"/>
                  <w:lang w:val="el-GR"/>
                  <w14:ligatures w14:val="none"/>
                </w:rPr>
                <m:t>h</m:t>
              </m:r>
              <m:ctrlPr>
                <w:rPr>
                  <w:rFonts w:ascii="Cambria Math" w:eastAsia="Times New Roman" w:hAnsi="Cambria Math" w:cs="Times New Roman"/>
                  <w:b/>
                  <w:i/>
                  <w:kern w:val="0"/>
                  <w:sz w:val="28"/>
                  <w:szCs w:val="28"/>
                  <w:lang w:val="el-GR"/>
                  <w14:ligatures w14:val="none"/>
                </w:rPr>
              </m:ctrlPr>
            </m:e>
            <m:sub>
              <m:r>
                <w:rPr>
                  <w:rFonts w:ascii="Cambria Math" w:eastAsia="Times New Roman" w:hAnsi="Cambria Math" w:cs="Times New Roman"/>
                  <w:kern w:val="0"/>
                  <w:sz w:val="28"/>
                  <w:szCs w:val="28"/>
                  <w:lang w:val="el-GR"/>
                  <w14:ligatures w14:val="none"/>
                </w:rPr>
                <m:t>u</m:t>
              </m:r>
            </m:sub>
            <m:sup>
              <m:r>
                <m:rPr>
                  <m:scr m:val="script"/>
                </m:rPr>
                <w:rPr>
                  <w:rFonts w:ascii="Cambria Math" w:eastAsia="Times New Roman" w:hAnsi="Cambria Math" w:cs="Times New Roman"/>
                  <w:kern w:val="0"/>
                  <w:sz w:val="28"/>
                  <w:szCs w:val="28"/>
                  <w:lang w:val="el-GR"/>
                  <w14:ligatures w14:val="none"/>
                </w:rPr>
                <m:t>l</m:t>
              </m:r>
            </m:sup>
          </m:sSubSup>
          <m:r>
            <m:rPr>
              <m:sty m:val="bi"/>
            </m:rPr>
            <w:rPr>
              <w:rFonts w:ascii="Cambria Math" w:eastAsia="Times New Roman" w:hAnsi="Cambria Math" w:cs="Times New Roman"/>
              <w:kern w:val="0"/>
              <w:sz w:val="28"/>
              <w:szCs w:val="28"/>
              <w:lang w:val="el-GR"/>
              <w14:ligatures w14:val="none"/>
            </w:rPr>
            <m:t>=</m:t>
          </m:r>
          <m:r>
            <w:rPr>
              <w:rFonts w:ascii="Cambria Math" w:eastAsia="Times New Roman" w:hAnsi="Cambria Math" w:cs="Times New Roman"/>
              <w:kern w:val="0"/>
              <w:sz w:val="28"/>
              <w:szCs w:val="28"/>
              <w:lang w:val="el-GR"/>
              <w14:ligatures w14:val="none"/>
            </w:rPr>
            <m:t xml:space="preserve">σ </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 xml:space="preserve"> </m:t>
              </m:r>
              <m:nary>
                <m:naryPr>
                  <m:chr m:val="∑"/>
                  <m:supHide m:val="1"/>
                  <m:ctrlPr>
                    <w:rPr>
                      <w:rFonts w:ascii="Cambria Math" w:eastAsia="Times New Roman" w:hAnsi="Cambria Math" w:cs="Times New Roman"/>
                      <w:i/>
                      <w:kern w:val="0"/>
                      <w:sz w:val="28"/>
                      <w:szCs w:val="28"/>
                      <w:lang w:val="el-GR"/>
                      <w14:ligatures w14:val="none"/>
                    </w:rPr>
                  </m:ctrlPr>
                </m:naryPr>
                <m:sub>
                  <m:r>
                    <w:rPr>
                      <w:rFonts w:ascii="Cambria Math" w:eastAsia="Times New Roman" w:hAnsi="Cambria Math" w:cs="Times New Roman"/>
                      <w:kern w:val="0"/>
                      <w:sz w:val="28"/>
                      <w:szCs w:val="28"/>
                      <w:lang w:val="el-GR"/>
                      <w14:ligatures w14:val="none"/>
                    </w:rPr>
                    <m:t>v∈N</m:t>
                  </m:r>
                  <m:d>
                    <m:dPr>
                      <m:ctrlPr>
                        <w:rPr>
                          <w:rFonts w:ascii="Cambria Math" w:eastAsia="Times New Roman" w:hAnsi="Cambria Math" w:cs="Times New Roman"/>
                          <w:i/>
                          <w:kern w:val="0"/>
                          <w:sz w:val="28"/>
                          <w:szCs w:val="28"/>
                          <w:lang w:val="el-GR"/>
                          <w14:ligatures w14:val="none"/>
                        </w:rPr>
                      </m:ctrlPr>
                    </m:dPr>
                    <m:e>
                      <m:r>
                        <w:rPr>
                          <w:rFonts w:ascii="Cambria Math" w:eastAsia="Times New Roman" w:hAnsi="Cambria Math" w:cs="Times New Roman"/>
                          <w:kern w:val="0"/>
                          <w:sz w:val="28"/>
                          <w:szCs w:val="28"/>
                          <w:lang w:val="el-GR"/>
                          <w14:ligatures w14:val="none"/>
                        </w:rPr>
                        <m:t>u</m:t>
                      </m:r>
                    </m:e>
                  </m:d>
                </m:sub>
                <m:sup/>
                <m:e>
                  <m:r>
                    <w:rPr>
                      <w:rFonts w:ascii="Cambria Math" w:eastAsia="Times New Roman" w:hAnsi="Cambria Math" w:cs="Times New Roman"/>
                      <w:kern w:val="0"/>
                      <w:sz w:val="28"/>
                      <w:szCs w:val="28"/>
                      <w:lang w:val="el-GR"/>
                      <w14:ligatures w14:val="none"/>
                    </w:rPr>
                    <m:t xml:space="preserve"> </m:t>
                  </m:r>
                </m:e>
              </m:nary>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a</m:t>
                  </m:r>
                </m:e>
                <m:sub>
                  <m:r>
                    <w:rPr>
                      <w:rFonts w:ascii="Cambria Math" w:eastAsia="Times New Roman" w:hAnsi="Cambria Math" w:cs="Times New Roman"/>
                      <w:kern w:val="0"/>
                      <w:sz w:val="28"/>
                      <w:szCs w:val="28"/>
                      <w:lang w:val="el-GR"/>
                      <w14:ligatures w14:val="none"/>
                    </w:rPr>
                    <m:t>uv</m:t>
                  </m:r>
                </m:sub>
                <m:sup>
                  <m:r>
                    <m:rPr>
                      <m:scr m:val="script"/>
                    </m:rPr>
                    <w:rPr>
                      <w:rFonts w:ascii="Cambria Math" w:eastAsia="Times New Roman" w:hAnsi="Cambria Math" w:cs="Times New Roman"/>
                      <w:kern w:val="0"/>
                      <w:sz w:val="28"/>
                      <w:szCs w:val="28"/>
                      <w:lang w:val="el-GR"/>
                      <w14:ligatures w14:val="none"/>
                    </w:rPr>
                    <m:t>l</m:t>
                  </m:r>
                </m:sup>
              </m:sSubSup>
              <m:sSup>
                <m:sSupPr>
                  <m:ctrlPr>
                    <w:rPr>
                      <w:rFonts w:ascii="Cambria Math" w:eastAsia="Times New Roman" w:hAnsi="Cambria Math" w:cs="Times New Roman"/>
                      <w:b/>
                      <w:bCs/>
                      <w:i/>
                      <w:kern w:val="0"/>
                      <w:sz w:val="28"/>
                      <w:szCs w:val="28"/>
                      <w:lang w:val="el-GR"/>
                      <w14:ligatures w14:val="none"/>
                    </w:rPr>
                  </m:ctrlPr>
                </m:sSupPr>
                <m:e>
                  <m:r>
                    <m:rPr>
                      <m:sty m:val="bi"/>
                    </m:rPr>
                    <w:rPr>
                      <w:rFonts w:ascii="Cambria Math" w:eastAsia="Times New Roman" w:hAnsi="Cambria Math" w:cs="Times New Roman"/>
                      <w:kern w:val="0"/>
                      <w:sz w:val="28"/>
                      <w:szCs w:val="28"/>
                      <w:lang w:val="el-GR"/>
                      <w14:ligatures w14:val="none"/>
                    </w:rPr>
                    <m:t>W</m:t>
                  </m:r>
                </m:e>
                <m:sup>
                  <m:r>
                    <m:rPr>
                      <m:scr m:val="script"/>
                      <m:sty m:val="bi"/>
                    </m:rPr>
                    <w:rPr>
                      <w:rFonts w:ascii="Cambria Math" w:eastAsia="Times New Roman" w:hAnsi="Cambria Math" w:cs="Times New Roman"/>
                      <w:kern w:val="0"/>
                      <w:sz w:val="28"/>
                      <w:szCs w:val="28"/>
                      <w:lang w:val="el-GR"/>
                      <w14:ligatures w14:val="none"/>
                    </w:rPr>
                    <m:t>l</m:t>
                  </m:r>
                </m:sup>
              </m:sSup>
              <m:sSubSup>
                <m:sSubSupPr>
                  <m:ctrlPr>
                    <w:rPr>
                      <w:rFonts w:ascii="Cambria Math" w:eastAsia="Times New Roman" w:hAnsi="Cambria Math" w:cs="Times New Roman"/>
                      <w:i/>
                      <w:kern w:val="0"/>
                      <w:sz w:val="28"/>
                      <w:szCs w:val="28"/>
                      <w:lang w:val="el-GR"/>
                      <w14:ligatures w14:val="none"/>
                    </w:rPr>
                  </m:ctrlPr>
                </m:sSubSupPr>
                <m:e>
                  <m:r>
                    <w:rPr>
                      <w:rFonts w:ascii="Cambria Math" w:eastAsia="Times New Roman" w:hAnsi="Cambria Math" w:cs="Times New Roman"/>
                      <w:kern w:val="0"/>
                      <w:sz w:val="28"/>
                      <w:szCs w:val="28"/>
                      <w:lang w:val="el-GR"/>
                      <w14:ligatures w14:val="none"/>
                    </w:rPr>
                    <m:t>h</m:t>
                  </m:r>
                </m:e>
                <m:sub>
                  <m:r>
                    <w:rPr>
                      <w:rFonts w:ascii="Cambria Math" w:eastAsia="Times New Roman" w:hAnsi="Cambria Math" w:cs="Times New Roman"/>
                      <w:kern w:val="0"/>
                      <w:sz w:val="28"/>
                      <w:szCs w:val="28"/>
                      <w:lang w:val="el-GR"/>
                      <w14:ligatures w14:val="none"/>
                    </w:rPr>
                    <m:t>v</m:t>
                  </m:r>
                </m:sub>
                <m:sup>
                  <m:r>
                    <m:rPr>
                      <m:scr m:val="script"/>
                    </m:rPr>
                    <w:rPr>
                      <w:rFonts w:ascii="Cambria Math" w:eastAsia="Times New Roman" w:hAnsi="Cambria Math" w:cs="Times New Roman"/>
                      <w:kern w:val="0"/>
                      <w:sz w:val="28"/>
                      <w:szCs w:val="28"/>
                      <w:lang w:val="el-GR"/>
                      <w14:ligatures w14:val="none"/>
                    </w:rPr>
                    <m:t>l-</m:t>
                  </m:r>
                  <m:r>
                    <w:rPr>
                      <w:rFonts w:ascii="Cambria Math" w:eastAsia="Times New Roman" w:hAnsi="Cambria Math" w:cs="Times New Roman"/>
                      <w:kern w:val="0"/>
                      <w:sz w:val="28"/>
                      <w:szCs w:val="28"/>
                      <w:lang w:val="el-GR"/>
                      <w14:ligatures w14:val="none"/>
                    </w:rPr>
                    <m:t>1</m:t>
                  </m:r>
                </m:sup>
              </m:sSubSup>
              <m:r>
                <w:rPr>
                  <w:rFonts w:ascii="Cambria Math" w:eastAsia="Times New Roman" w:hAnsi="Cambria Math" w:cs="Times New Roman"/>
                  <w:kern w:val="0"/>
                  <w:sz w:val="28"/>
                  <w:szCs w:val="28"/>
                  <w:lang w:val="el-GR"/>
                  <w14:ligatures w14:val="none"/>
                </w:rPr>
                <m:t xml:space="preserve"> </m:t>
              </m:r>
            </m:e>
          </m:d>
          <m:r>
            <w:rPr>
              <w:rFonts w:ascii="Cambria Math" w:eastAsia="Times New Roman" w:hAnsi="Cambria Math" w:cs="Times New Roman"/>
              <w:kern w:val="0"/>
              <w:sz w:val="28"/>
              <w:szCs w:val="28"/>
              <w:lang w:val="el-GR"/>
              <w14:ligatures w14:val="none"/>
            </w:rPr>
            <m:t xml:space="preserve"> </m:t>
          </m:r>
        </m:oMath>
      </m:oMathPara>
    </w:p>
    <w:p w14:paraId="3397B932" w14:textId="77777777" w:rsidR="003548A3" w:rsidRPr="0083456F" w:rsidRDefault="003548A3" w:rsidP="00A31348">
      <w:pPr>
        <w:spacing w:before="100" w:beforeAutospacing="1" w:after="100" w:afterAutospacing="1"/>
        <w:rPr>
          <w:rFonts w:ascii="Times New Roman" w:eastAsia="Times New Roman" w:hAnsi="Times New Roman" w:cs="Times New Roman"/>
          <w:kern w:val="0"/>
          <w14:ligatures w14:val="none"/>
        </w:rPr>
      </w:pPr>
      <w:r w:rsidRPr="0083456F">
        <w:rPr>
          <w:rFonts w:ascii="Times New Roman" w:eastAsia="Times New Roman" w:hAnsi="Times New Roman" w:cs="Times New Roman"/>
          <w:bCs/>
          <w:kern w:val="0"/>
          <w14:ligatures w14:val="none"/>
        </w:rPr>
        <w:t>Όπου:</w:t>
      </w:r>
    </w:p>
    <w:p w14:paraId="5EA87B52" w14:textId="77777777" w:rsidR="003548A3" w:rsidRPr="0083456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83456F">
        <w:rPr>
          <w:rFonts w:ascii="Times New Roman" w:eastAsia="Times New Roman" w:hAnsi="Times New Roman" w:cs="Times New Roman"/>
          <w:kern w:val="0"/>
          <w:lang w:val="el-GR"/>
          <w14:ligatures w14:val="none"/>
        </w:rPr>
        <w:t xml:space="preserve"> είναι </w:t>
      </w:r>
      <w:r w:rsidR="00D870B0" w:rsidRPr="0083456F">
        <w:rPr>
          <w:rFonts w:ascii="Times New Roman" w:eastAsia="Times New Roman" w:hAnsi="Times New Roman" w:cs="Times New Roman"/>
          <w:kern w:val="0"/>
          <w:lang w:val="el-GR"/>
          <w14:ligatures w14:val="none"/>
        </w:rPr>
        <w:t>η αναπαράσταση(</w:t>
      </w:r>
      <w:r w:rsidR="003548A3" w:rsidRPr="0083456F">
        <w:rPr>
          <w:rFonts w:ascii="Times New Roman" w:eastAsia="Times New Roman" w:hAnsi="Times New Roman" w:cs="Times New Roman"/>
          <w:kern w:val="0"/>
          <w14:ligatures w14:val="none"/>
        </w:rPr>
        <w:t>embedding</w:t>
      </w:r>
      <w:r w:rsidR="00D870B0" w:rsidRPr="0083456F">
        <w:rPr>
          <w:rFonts w:ascii="Times New Roman" w:eastAsia="Times New Roman" w:hAnsi="Times New Roman" w:cs="Times New Roman"/>
          <w:kern w:val="0"/>
          <w:lang w:val="el-GR"/>
          <w14:ligatures w14:val="none"/>
        </w:rPr>
        <w:t>)</w:t>
      </w:r>
      <w:r w:rsidR="003548A3" w:rsidRPr="0083456F">
        <w:rPr>
          <w:rFonts w:ascii="Times New Roman" w:eastAsia="Times New Roman" w:hAnsi="Times New Roman" w:cs="Times New Roman"/>
          <w:kern w:val="0"/>
          <w:lang w:val="el-GR"/>
          <w14:ligatures w14:val="none"/>
        </w:rPr>
        <w:t xml:space="preserve"> του κόμβου </w:t>
      </w:r>
      <w:r w:rsidR="003548A3" w:rsidRPr="0083456F">
        <w:rPr>
          <w:rFonts w:ascii="Times New Roman" w:eastAsia="Times New Roman" w:hAnsi="Times New Roman" w:cs="Times New Roman"/>
          <w:kern w:val="0"/>
          <w14:ligatures w14:val="none"/>
        </w:rPr>
        <w:t>u</w:t>
      </w:r>
      <w:r w:rsidR="003548A3" w:rsidRPr="0083456F">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83456F">
        <w:rPr>
          <w:rFonts w:ascii="Times New Roman" w:eastAsia="Times New Roman" w:hAnsi="Times New Roman" w:cs="Times New Roman"/>
          <w:kern w:val="0"/>
          <w:lang w:val="el-GR"/>
          <w14:ligatures w14:val="none"/>
        </w:rPr>
        <w:t>,</w:t>
      </w:r>
    </w:p>
    <w:p w14:paraId="008FCF8F" w14:textId="77777777" w:rsidR="003548A3" w:rsidRPr="0083456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83456F">
        <w:rPr>
          <w:rFonts w:ascii="Times New Roman" w:eastAsia="Times New Roman" w:hAnsi="Times New Roman" w:cs="Times New Roman"/>
          <w:kern w:val="0"/>
          <w:lang w:val="el-GR"/>
          <w14:ligatures w14:val="none"/>
        </w:rPr>
        <w:t xml:space="preserve">​ είναι </w:t>
      </w:r>
      <w:r w:rsidR="00D870B0" w:rsidRPr="0083456F">
        <w:rPr>
          <w:rFonts w:ascii="Times New Roman" w:eastAsia="Times New Roman" w:hAnsi="Times New Roman" w:cs="Times New Roman"/>
          <w:kern w:val="0"/>
          <w:lang w:val="el-GR"/>
          <w14:ligatures w14:val="none"/>
        </w:rPr>
        <w:t>η αναπαράσταση(</w:t>
      </w:r>
      <w:r w:rsidR="00D870B0" w:rsidRPr="0083456F">
        <w:rPr>
          <w:rFonts w:ascii="Times New Roman" w:eastAsia="Times New Roman" w:hAnsi="Times New Roman" w:cs="Times New Roman"/>
          <w:kern w:val="0"/>
          <w14:ligatures w14:val="none"/>
        </w:rPr>
        <w:t>embedding</w:t>
      </w:r>
      <w:r w:rsidR="00D870B0"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83456F">
        <w:rPr>
          <w:rFonts w:ascii="Times New Roman" w:eastAsia="Times New Roman" w:hAnsi="Times New Roman" w:cs="Times New Roman"/>
          <w:kern w:val="0"/>
          <w:lang w:val="el-GR"/>
          <w14:ligatures w14:val="none"/>
        </w:rPr>
        <w:t xml:space="preserve"> στο προηγούμενο επίπεδο ℓ−1,</w:t>
      </w:r>
    </w:p>
    <w:p w14:paraId="281A6177" w14:textId="77777777" w:rsidR="003548A3" w:rsidRPr="0083456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83456F">
        <w:rPr>
          <w:rFonts w:ascii="Times New Roman" w:eastAsia="Times New Roman" w:hAnsi="Times New Roman" w:cs="Times New Roman"/>
          <w:kern w:val="0"/>
          <w:lang w:val="el-GR"/>
          <w14:ligatures w14:val="none"/>
        </w:rPr>
        <w:t>είναι πίνακας γραμμικού μετασχηματισμού (</w:t>
      </w:r>
      <w:r w:rsidR="003548A3" w:rsidRPr="0083456F">
        <w:rPr>
          <w:rFonts w:ascii="Times New Roman" w:eastAsia="Times New Roman" w:hAnsi="Times New Roman" w:cs="Times New Roman"/>
          <w:kern w:val="0"/>
          <w14:ligatures w14:val="none"/>
        </w:rPr>
        <w:t>shared</w:t>
      </w:r>
      <w:r w:rsidR="003548A3"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14:ligatures w14:val="none"/>
        </w:rPr>
        <w:t>weight</w:t>
      </w:r>
      <w:r w:rsidR="003548A3" w:rsidRPr="0083456F">
        <w:rPr>
          <w:rFonts w:ascii="Times New Roman" w:eastAsia="Times New Roman" w:hAnsi="Times New Roman" w:cs="Times New Roman"/>
          <w:kern w:val="0"/>
          <w:lang w:val="el-GR"/>
          <w14:ligatures w14:val="none"/>
        </w:rPr>
        <w:t xml:space="preserve"> </w:t>
      </w:r>
      <w:r w:rsidR="003548A3" w:rsidRPr="0083456F">
        <w:rPr>
          <w:rFonts w:ascii="Times New Roman" w:eastAsia="Times New Roman" w:hAnsi="Times New Roman" w:cs="Times New Roman"/>
          <w:kern w:val="0"/>
          <w14:ligatures w14:val="none"/>
        </w:rPr>
        <w:t>matrix</w:t>
      </w:r>
      <w:r w:rsidR="003548A3" w:rsidRPr="0083456F">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83456F">
        <w:rPr>
          <w:rFonts w:ascii="Times New Roman" w:eastAsia="Times New Roman" w:hAnsi="Times New Roman" w:cs="Times New Roman"/>
          <w:kern w:val="0"/>
          <w:lang w:val="el-GR"/>
          <w14:ligatures w14:val="none"/>
        </w:rPr>
        <w:t>,</w:t>
      </w:r>
    </w:p>
    <w:p w14:paraId="1719D4C5" w14:textId="77777777" w:rsidR="003548A3" w:rsidRPr="0083456F" w:rsidRDefault="00AA31B9"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83456F">
        <w:rPr>
          <w:rFonts w:ascii="Times New Roman" w:eastAsia="Times New Roman" w:hAnsi="Times New Roman" w:cs="Times New Roman"/>
          <w:b/>
          <w:kern w:val="0"/>
          <w:lang w:val="el-GR"/>
          <w14:ligatures w14:val="none"/>
        </w:rPr>
        <w:t>​</w:t>
      </w:r>
      <w:r w:rsidR="003548A3" w:rsidRPr="0083456F">
        <w:rPr>
          <w:rFonts w:ascii="Times New Roman" w:eastAsia="Times New Roman" w:hAnsi="Times New Roman" w:cs="Times New Roman"/>
          <w:kern w:val="0"/>
          <w:lang w:val="el-GR"/>
          <w14:ligatures w14:val="none"/>
        </w:rPr>
        <w:t xml:space="preserve"> είναι ο </w:t>
      </w:r>
      <w:r w:rsidR="003548A3" w:rsidRPr="0083456F">
        <w:rPr>
          <w:rFonts w:ascii="Times New Roman" w:eastAsia="Times New Roman" w:hAnsi="Times New Roman" w:cs="Times New Roman"/>
          <w:b/>
          <w:bCs/>
          <w:kern w:val="0"/>
          <w:lang w:val="el-GR"/>
          <w14:ligatures w14:val="none"/>
        </w:rPr>
        <w:t>συντελεστής προσοχής</w:t>
      </w:r>
      <w:r w:rsidR="003548A3" w:rsidRPr="0083456F">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83456F">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83456F">
        <w:rPr>
          <w:rFonts w:ascii="Times New Roman" w:eastAsia="Times New Roman" w:hAnsi="Times New Roman" w:cs="Times New Roman"/>
          <w:kern w:val="0"/>
          <w:lang w:val="el-GR"/>
          <w14:ligatures w14:val="none"/>
        </w:rPr>
        <w:t>,</w:t>
      </w:r>
    </w:p>
    <w:p w14:paraId="550453EF" w14:textId="77777777" w:rsidR="003548A3" w:rsidRPr="0083456F"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83456F">
        <w:rPr>
          <w:rFonts w:ascii="Times New Roman" w:eastAsia="Times New Roman" w:hAnsi="Times New Roman" w:cs="Times New Roman"/>
          <w:kern w:val="0"/>
          <w:lang w:val="el-GR"/>
          <w14:ligatures w14:val="none"/>
        </w:rPr>
        <w:t xml:space="preserve"> είναι μια μη-γραμμική συνάρτηση ενεργοποίησης, όπως </w:t>
      </w:r>
      <w:r w:rsidR="003548A3" w:rsidRPr="0083456F">
        <w:rPr>
          <w:rFonts w:ascii="Times New Roman" w:eastAsia="Times New Roman" w:hAnsi="Times New Roman" w:cs="Times New Roman"/>
          <w:kern w:val="0"/>
          <w14:ligatures w14:val="none"/>
        </w:rPr>
        <w:t>LeakyReLU</w:t>
      </w:r>
      <w:r w:rsidR="003548A3" w:rsidRPr="0083456F">
        <w:rPr>
          <w:rFonts w:ascii="Times New Roman" w:eastAsia="Times New Roman" w:hAnsi="Times New Roman" w:cs="Times New Roman"/>
          <w:kern w:val="0"/>
          <w:lang w:val="el-GR"/>
          <w14:ligatures w14:val="none"/>
        </w:rPr>
        <w:t>.</w:t>
      </w:r>
    </w:p>
    <w:p w14:paraId="2214C929" w14:textId="77777777" w:rsidR="009E3DCC" w:rsidRPr="0083456F"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Επομένως, στην ορολογία της γενικής εξίσωσης:</w:t>
      </w:r>
    </w:p>
    <w:p w14:paraId="1275F713"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14:paraId="52944AD3"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14:paraId="1E075FF7" w14:textId="77777777" w:rsidR="009E3DCC" w:rsidRPr="0083456F"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83456F">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83456F">
        <w:rPr>
          <w:rFonts w:ascii="Times New Roman" w:eastAsia="Times New Roman" w:hAnsi="Times New Roman" w:cs="Times New Roman"/>
          <w:kern w:val="0"/>
          <w:lang w:val="el-GR"/>
          <w14:ligatures w14:val="none"/>
        </w:rPr>
        <w:t xml:space="preserve"> αντιστοιχεί στην συνάρτηση ενεργοποίηση(</w:t>
      </w:r>
      <w:r w:rsidRPr="0083456F">
        <w:rPr>
          <w:rFonts w:ascii="Times New Roman" w:eastAsia="Times New Roman" w:hAnsi="Times New Roman" w:cs="Times New Roman"/>
          <w:kern w:val="0"/>
          <w14:ligatures w14:val="none"/>
        </w:rPr>
        <w:t>activation</w:t>
      </w:r>
      <w:r w:rsidRPr="0083456F">
        <w:rPr>
          <w:rFonts w:ascii="Times New Roman" w:eastAsia="Times New Roman" w:hAnsi="Times New Roman" w:cs="Times New Roman"/>
          <w:kern w:val="0"/>
          <w:lang w:val="el-GR"/>
          <w14:ligatures w14:val="none"/>
        </w:rPr>
        <w:t xml:space="preserve"> </w:t>
      </w:r>
      <w:r w:rsidRPr="0083456F">
        <w:rPr>
          <w:rFonts w:ascii="Times New Roman" w:eastAsia="Times New Roman" w:hAnsi="Times New Roman" w:cs="Times New Roman"/>
          <w:kern w:val="0"/>
          <w14:ligatures w14:val="none"/>
        </w:rPr>
        <w:t>function</w:t>
      </w:r>
      <w:r w:rsidRPr="0083456F">
        <w:rPr>
          <w:rFonts w:ascii="Times New Roman" w:eastAsia="Times New Roman" w:hAnsi="Times New Roman" w:cs="Times New Roman"/>
          <w:kern w:val="0"/>
          <w:lang w:val="el-GR"/>
          <w14:ligatures w14:val="none"/>
        </w:rPr>
        <w:t>).</w:t>
      </w:r>
    </w:p>
    <w:p w14:paraId="1BF93C02" w14:textId="77777777" w:rsidR="00CB7525" w:rsidRPr="0083456F"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14:paraId="437FD1D2" w14:textId="77777777" w:rsidR="00CB7525" w:rsidRPr="0083456F" w:rsidRDefault="00CB7525" w:rsidP="00CB7525">
      <w:pPr>
        <w:pStyle w:val="NormalWeb"/>
        <w:spacing w:line="360" w:lineRule="auto"/>
        <w:rPr>
          <w:lang w:val="el-GR"/>
        </w:rPr>
      </w:pPr>
      <w:r w:rsidRPr="0083456F">
        <w:rPr>
          <w:lang w:val="el-GR"/>
        </w:rPr>
        <w:t xml:space="preserve">Οι </w:t>
      </w:r>
      <w:r w:rsidRPr="0083456F">
        <w:rPr>
          <w:rStyle w:val="Strong"/>
          <w:lang w:val="el-GR"/>
        </w:rPr>
        <w:t>συντελεστές προσοχής</w:t>
      </w:r>
      <w:r w:rsidRPr="0083456F">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83456F">
        <w:rPr>
          <w:rStyle w:val="vlist-s"/>
          <w:lang w:val="el-GR"/>
        </w:rPr>
        <w:t>​</w:t>
      </w:r>
      <w:r w:rsidRPr="0083456F">
        <w:rPr>
          <w:lang w:val="el-GR"/>
        </w:rPr>
        <w:t xml:space="preserve"> προκύπτουν ως εξής:</w:t>
      </w:r>
    </w:p>
    <w:p w14:paraId="19A14EDE" w14:textId="77777777" w:rsidR="009E3DCC" w:rsidRPr="0083456F"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w:rPr>
                      <w:rFonts w:ascii="Cambria Math" w:eastAsia="Times New Roman" w:hAnsi="Cambria Math" w:cs="Times New Roman"/>
                      <w:kern w:val="0"/>
                      <w14:ligatures w14:val="none"/>
                    </w:rPr>
                    <m:t>exp</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14:paraId="5C5B4B80" w14:textId="77777777" w:rsidR="00FB4A2D" w:rsidRPr="0083456F" w:rsidRDefault="00FB4A2D" w:rsidP="00692DE5">
      <w:pPr>
        <w:pStyle w:val="NormalWeb"/>
        <w:spacing w:line="360" w:lineRule="auto"/>
        <w:rPr>
          <w:b/>
          <w:color w:val="000000"/>
          <w:lang w:val="el-GR"/>
        </w:rPr>
      </w:pPr>
    </w:p>
    <w:p w14:paraId="356C57D3" w14:textId="77777777" w:rsidR="009E3DCC" w:rsidRPr="0083456F" w:rsidRDefault="009E3DCC" w:rsidP="00990288">
      <w:pPr>
        <w:pStyle w:val="NormalWeb"/>
        <w:spacing w:line="360" w:lineRule="auto"/>
        <w:rPr>
          <w:lang w:val="el-GR"/>
        </w:rPr>
      </w:pPr>
      <w:r w:rsidRPr="0083456F">
        <w:rPr>
          <w:lang w:val="el-GR"/>
        </w:rPr>
        <w:t>Στην παραπάνω σχέση παρατηρούμε ότι</w:t>
      </w:r>
      <w:r w:rsidR="00990288" w:rsidRPr="0083456F">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rsidRPr="0083456F">
        <w:t>u</w:t>
      </w:r>
      <w:r w:rsidR="00990288" w:rsidRPr="0083456F">
        <w:rPr>
          <w:lang w:val="el-GR"/>
        </w:rPr>
        <w:t xml:space="preserve"> και </w:t>
      </w:r>
      <w:r w:rsidR="00990288" w:rsidRPr="0083456F">
        <w:t>v</w:t>
      </w:r>
      <w:r w:rsidR="00990288" w:rsidRPr="0083456F">
        <w:rPr>
          <w:lang w:val="el-GR"/>
        </w:rPr>
        <w:t>.</w:t>
      </w:r>
    </w:p>
    <w:p w14:paraId="187209D4" w14:textId="77777777" w:rsidR="00990288" w:rsidRPr="0083456F" w:rsidRDefault="00990288" w:rsidP="00692DE5">
      <w:pPr>
        <w:pStyle w:val="NormalWeb"/>
        <w:spacing w:line="360" w:lineRule="auto"/>
        <w:rPr>
          <w:lang w:val="el-GR"/>
        </w:rPr>
      </w:pPr>
      <w:r w:rsidRPr="0083456F">
        <w:rPr>
          <w:lang w:val="el-GR"/>
        </w:rPr>
        <w:t xml:space="preserve">Το διάνυσμα </w:t>
      </w:r>
      <w:r w:rsidRPr="0083456F">
        <w:rPr>
          <w:b/>
        </w:rPr>
        <w:t>a</w:t>
      </w:r>
      <w:r w:rsidRPr="0083456F">
        <w:rPr>
          <w:lang w:val="el-GR"/>
        </w:rPr>
        <w:t xml:space="preserve"> και ο πίνακας </w:t>
      </w:r>
      <w:r w:rsidRPr="0083456F">
        <w:rPr>
          <w:b/>
        </w:rPr>
        <w:t>W</w:t>
      </w:r>
      <w:r w:rsidRPr="0083456F">
        <w:rPr>
          <w:lang w:val="el-GR"/>
        </w:rPr>
        <w:t xml:space="preserve"> είναι παράμετρο</w:t>
      </w:r>
      <w:r w:rsidR="00F2462E" w:rsidRPr="0083456F">
        <w:rPr>
          <w:lang w:val="el-GR"/>
        </w:rPr>
        <w:t>ι</w:t>
      </w:r>
      <w:r w:rsidRPr="0083456F">
        <w:rPr>
          <w:lang w:val="el-GR"/>
        </w:rPr>
        <w:t xml:space="preserve"> που μαθαίνονται κατά την εκπαίδευση. Με αυτό τον τρόπο, το </w:t>
      </w:r>
      <w:r w:rsidRPr="0083456F">
        <w:t>GAT</w:t>
      </w:r>
      <w:r w:rsidRPr="0083456F">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14:paraId="69EFCB20" w14:textId="77777777" w:rsidR="006E56E5" w:rsidRPr="0083456F" w:rsidRDefault="006E56E5" w:rsidP="00692DE5">
      <w:pPr>
        <w:pStyle w:val="NormalWeb"/>
        <w:spacing w:line="360" w:lineRule="auto"/>
        <w:rPr>
          <w:lang w:val="el-GR"/>
        </w:rPr>
      </w:pPr>
      <w:r w:rsidRPr="0083456F">
        <w:rPr>
          <w:lang w:val="el-GR"/>
        </w:rPr>
        <w:lastRenderedPageBreak/>
        <w:t xml:space="preserve">Αξίζει όμως να σημειωθεί ότι, παρόλο που </w:t>
      </w:r>
      <w:r w:rsidR="003D27BB" w:rsidRPr="0083456F">
        <w:rPr>
          <w:lang w:val="el-GR"/>
        </w:rPr>
        <w:t>στις παραπάνω εξισώσεις για τη δημιουργία των αναπαραστάσεων (</w:t>
      </w:r>
      <w:r w:rsidR="003D27BB" w:rsidRPr="0083456F">
        <w:t>embeddings</w:t>
      </w:r>
      <w:r w:rsidR="003D27BB" w:rsidRPr="0083456F">
        <w:rPr>
          <w:lang w:val="el-GR"/>
        </w:rPr>
        <w:t xml:space="preserve">) μέσω των </w:t>
      </w:r>
      <w:r w:rsidR="00787171" w:rsidRPr="0083456F">
        <w:rPr>
          <w:lang w:val="el-GR"/>
        </w:rPr>
        <w:t xml:space="preserve">Δικτύων </w:t>
      </w:r>
      <w:r w:rsidR="003D27BB" w:rsidRPr="0083456F">
        <w:rPr>
          <w:lang w:val="el-GR"/>
        </w:rPr>
        <w:t xml:space="preserve">Μηχανισμών Προσοχής </w:t>
      </w:r>
      <w:r w:rsidR="00787171" w:rsidRPr="0083456F">
        <w:rPr>
          <w:lang w:val="el-GR"/>
        </w:rPr>
        <w:t>(</w:t>
      </w:r>
      <w:r w:rsidR="003D27BB" w:rsidRPr="0083456F">
        <w:t>GATs</w:t>
      </w:r>
      <w:r w:rsidR="00787171" w:rsidRPr="0083456F">
        <w:rPr>
          <w:lang w:val="el-GR"/>
        </w:rPr>
        <w:t>)</w:t>
      </w:r>
      <w:r w:rsidR="003D27BB" w:rsidRPr="0083456F">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83456F">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r w:rsidR="003D27BB" w:rsidRPr="0083456F">
        <w:rPr>
          <w:rStyle w:val="Strong"/>
        </w:rPr>
        <w:t>PyTorch</w:t>
      </w:r>
      <w:r w:rsidR="003D27BB" w:rsidRPr="0083456F">
        <w:rPr>
          <w:rStyle w:val="Strong"/>
          <w:lang w:val="el-GR"/>
        </w:rPr>
        <w:t xml:space="preserve"> </w:t>
      </w:r>
      <w:r w:rsidR="003D27BB" w:rsidRPr="0083456F">
        <w:rPr>
          <w:rStyle w:val="Strong"/>
        </w:rPr>
        <w:t>Geometric</w:t>
      </w:r>
      <w:r w:rsidR="003D27BB" w:rsidRPr="0083456F">
        <w:rPr>
          <w:lang w:val="el-GR"/>
        </w:rPr>
        <w:t xml:space="preserve"> επιτρέπει την ενσωμάτωση </w:t>
      </w:r>
      <w:r w:rsidR="003D27BB" w:rsidRPr="0083456F">
        <w:rPr>
          <w:rStyle w:val="Strong"/>
          <w:lang w:val="el-GR"/>
        </w:rPr>
        <w:t>των ιδιοτήτων των ακμών</w:t>
      </w:r>
      <w:r w:rsidR="003D27BB" w:rsidRPr="0083456F">
        <w:rPr>
          <w:lang w:val="el-GR"/>
        </w:rPr>
        <w:t xml:space="preserve"> (</w:t>
      </w:r>
      <w:r w:rsidR="003D27BB" w:rsidRPr="0083456F">
        <w:t>edge</w:t>
      </w:r>
      <w:r w:rsidR="003D27BB" w:rsidRPr="0083456F">
        <w:rPr>
          <w:lang w:val="el-GR"/>
        </w:rPr>
        <w:t xml:space="preserve"> </w:t>
      </w:r>
      <w:r w:rsidR="003D27BB" w:rsidRPr="0083456F">
        <w:t>attributes</w:t>
      </w:r>
      <w:r w:rsidR="003D27BB" w:rsidRPr="0083456F">
        <w:rPr>
          <w:lang w:val="el-GR"/>
        </w:rPr>
        <w:t>) τόσο στον υπολογισμό των συντελεστών προσοχής όσο και στη φάση δημιουργίας των μηνυμάτων.</w:t>
      </w:r>
      <w:r w:rsidRPr="0083456F">
        <w:rPr>
          <w:lang w:val="el-GR"/>
        </w:rPr>
        <w:t xml:space="preserve"> </w:t>
      </w:r>
    </w:p>
    <w:p w14:paraId="2F5084E9" w14:textId="77777777" w:rsidR="003D27BB" w:rsidRPr="0083456F" w:rsidRDefault="003D27BB" w:rsidP="00692DE5">
      <w:pPr>
        <w:pStyle w:val="NormalWeb"/>
        <w:spacing w:line="360" w:lineRule="auto"/>
        <w:rPr>
          <w:lang w:val="el-GR"/>
        </w:rPr>
      </w:pPr>
      <w:r w:rsidRPr="0083456F">
        <w:rPr>
          <w:lang w:val="el-GR"/>
        </w:rPr>
        <w:t xml:space="preserve">Αυτό το χαρακτηριστικό είναι εξαιρετικά σημαντικό όταν εξετάζουμε προβλήματα όπως το </w:t>
      </w:r>
      <w:r w:rsidRPr="0083456F">
        <w:rPr>
          <w:b/>
          <w:bCs/>
        </w:rPr>
        <w:t>Traveling</w:t>
      </w:r>
      <w:r w:rsidRPr="0083456F">
        <w:rPr>
          <w:b/>
          <w:bCs/>
          <w:lang w:val="el-GR"/>
        </w:rPr>
        <w:t xml:space="preserve"> </w:t>
      </w:r>
      <w:r w:rsidRPr="0083456F">
        <w:rPr>
          <w:b/>
          <w:bCs/>
        </w:rPr>
        <w:t>Salesman</w:t>
      </w:r>
      <w:r w:rsidRPr="0083456F">
        <w:rPr>
          <w:b/>
          <w:bCs/>
          <w:lang w:val="el-GR"/>
        </w:rPr>
        <w:t xml:space="preserve"> </w:t>
      </w:r>
      <w:r w:rsidRPr="0083456F">
        <w:rPr>
          <w:b/>
          <w:bCs/>
        </w:rPr>
        <w:t>Problem</w:t>
      </w:r>
      <w:r w:rsidRPr="0083456F">
        <w:rPr>
          <w:b/>
          <w:bCs/>
          <w:lang w:val="el-GR"/>
        </w:rPr>
        <w:t xml:space="preserve"> (</w:t>
      </w:r>
      <w:r w:rsidRPr="0083456F">
        <w:rPr>
          <w:b/>
          <w:bCs/>
        </w:rPr>
        <w:t>TSP</w:t>
      </w:r>
      <w:r w:rsidRPr="0083456F">
        <w:rPr>
          <w:b/>
          <w:bCs/>
          <w:lang w:val="el-GR"/>
        </w:rPr>
        <w:t>)</w:t>
      </w:r>
      <w:r w:rsidRPr="0083456F">
        <w:rPr>
          <w:lang w:val="el-GR"/>
        </w:rPr>
        <w:t xml:space="preserve">, στα οποία οι ακμές του γράφου φέρουν κρίσιμη σημασιολογική πληροφορία. Συγκεκριμένα, στην περίπτωση του </w:t>
      </w:r>
      <w:r w:rsidRPr="0083456F">
        <w:t>TSP</w:t>
      </w:r>
      <w:r w:rsidRPr="0083456F">
        <w:rPr>
          <w:lang w:val="el-GR"/>
        </w:rPr>
        <w:t xml:space="preserve">, οι ακμές αντιστοιχούν σε </w:t>
      </w:r>
      <w:r w:rsidRPr="0083456F">
        <w:rPr>
          <w:b/>
          <w:bCs/>
          <w:lang w:val="el-GR"/>
        </w:rPr>
        <w:t>ευκλείδειες αποστάσεις</w:t>
      </w:r>
      <w:r w:rsidRPr="0083456F">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83456F">
        <w:t>GNN</w:t>
      </w:r>
      <w:r w:rsidRPr="0083456F">
        <w:rPr>
          <w:lang w:val="el-GR"/>
        </w:rPr>
        <w:t xml:space="preserve"> πρόσβαση σε σημαντική γνώση για την τοπολογία του προβλήματος.</w:t>
      </w:r>
      <w:r w:rsidR="00787171" w:rsidRPr="0083456F">
        <w:rPr>
          <w:lang w:val="el-GR"/>
        </w:rPr>
        <w:t xml:space="preserve"> Στην πράξη, η συνάρτηση προσοχής μπορεί να τροποποιηθεί ώστε να εξαρτάται από τα χαρακτηριστικά των ακμών, δηλαδή:</w:t>
      </w:r>
    </w:p>
    <w:p w14:paraId="3F07A2E8" w14:textId="77777777" w:rsidR="006E56E5" w:rsidRPr="0083456F" w:rsidRDefault="00AA31B9"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14:paraId="230163F7" w14:textId="77777777" w:rsidR="00780962" w:rsidRPr="0083456F" w:rsidRDefault="00787171" w:rsidP="00692DE5">
      <w:pPr>
        <w:pStyle w:val="NormalWeb"/>
        <w:spacing w:line="360" w:lineRule="auto"/>
        <w:rPr>
          <w:lang w:val="el-GR"/>
        </w:rPr>
      </w:pPr>
      <w:r w:rsidRPr="0083456F">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83456F">
        <w:rPr>
          <w:rStyle w:val="katex-mathml"/>
          <w:lang w:val="el-GR"/>
        </w:rPr>
        <w:t xml:space="preserve"> το διάνυσμα με τις ιδιότητες κάθε ακμής </w:t>
      </w:r>
      <w:r w:rsidRPr="0083456F">
        <w:rPr>
          <w:lang w:val="el-GR"/>
        </w:rPr>
        <w:t>.</w:t>
      </w:r>
    </w:p>
    <w:p w14:paraId="0764D1BA" w14:textId="77777777" w:rsidR="00787171" w:rsidRPr="0083456F" w:rsidRDefault="00787171" w:rsidP="00787171">
      <w:pPr>
        <w:pStyle w:val="NormalWeb"/>
        <w:spacing w:line="360" w:lineRule="auto"/>
        <w:rPr>
          <w:lang w:val="el-GR"/>
        </w:rPr>
      </w:pPr>
      <w:r w:rsidRPr="0083456F">
        <w:rPr>
          <w:lang w:val="el-GR"/>
        </w:rPr>
        <w:t xml:space="preserve">Συνοψίζοντας, οι </w:t>
      </w:r>
      <w:r w:rsidRPr="0083456F">
        <w:t>Graph</w:t>
      </w:r>
      <w:r w:rsidRPr="0083456F">
        <w:rPr>
          <w:lang w:val="el-GR"/>
        </w:rPr>
        <w:t xml:space="preserve"> </w:t>
      </w:r>
      <w:r w:rsidRPr="0083456F">
        <w:t>Attention</w:t>
      </w:r>
      <w:r w:rsidRPr="0083456F">
        <w:rPr>
          <w:lang w:val="el-GR"/>
        </w:rPr>
        <w:t xml:space="preserve"> </w:t>
      </w:r>
      <w:r w:rsidRPr="0083456F">
        <w:t>Networks</w:t>
      </w:r>
      <w:r w:rsidRPr="0083456F">
        <w:rPr>
          <w:lang w:val="el-GR"/>
        </w:rPr>
        <w:t xml:space="preserve"> ενισχύουν το βασικό μοντέλο των </w:t>
      </w:r>
      <w:r w:rsidRPr="0083456F">
        <w:t>GNNs</w:t>
      </w:r>
      <w:r w:rsidRPr="0083456F">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sidRPr="0083456F">
        <w:rPr>
          <w:lang w:val="el-GR"/>
        </w:rPr>
        <w:t>στις αναπαραστάσεις(</w:t>
      </w:r>
      <w:r w:rsidRPr="0083456F">
        <w:t>embeddings</w:t>
      </w:r>
      <w:r w:rsidR="00D870B0" w:rsidRPr="0083456F">
        <w:rPr>
          <w:lang w:val="el-GR"/>
        </w:rPr>
        <w:t>)</w:t>
      </w:r>
      <w:r w:rsidRPr="0083456F">
        <w:rPr>
          <w:lang w:val="el-GR"/>
        </w:rPr>
        <w:t xml:space="preserve"> των κόμβων, στην πράξη οι </w:t>
      </w:r>
      <w:r w:rsidRPr="0083456F">
        <w:t>GAT</w:t>
      </w:r>
      <w:r w:rsidRPr="0083456F">
        <w:rPr>
          <w:lang w:val="el-GR"/>
        </w:rPr>
        <w:t xml:space="preserve"> μπορούν να αξιοποιήσουν και χαρακτηριστικά των ακμών, κάτι που αποδεικνύεται κρίσιμο σε προβλήματα όπως το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w:t>
      </w:r>
      <w:r w:rsidRPr="0083456F">
        <w:t>TSP</w:t>
      </w:r>
      <w:r w:rsidRPr="0083456F">
        <w:rPr>
          <w:lang w:val="el-GR"/>
        </w:rPr>
        <w:t>), όπου η πληροφορία των αποστάσεων ενσωματώνεται μέσω των ακμών.</w:t>
      </w:r>
    </w:p>
    <w:p w14:paraId="41CE7BA0" w14:textId="25861412" w:rsidR="00E35F75" w:rsidRPr="0083456F" w:rsidRDefault="00787171" w:rsidP="00787171">
      <w:pPr>
        <w:pStyle w:val="NormalWeb"/>
        <w:spacing w:line="360" w:lineRule="auto"/>
        <w:rPr>
          <w:lang w:val="el-GR"/>
        </w:rPr>
      </w:pPr>
      <w:r w:rsidRPr="0083456F">
        <w:rPr>
          <w:bCs/>
          <w:lang w:val="el-GR"/>
        </w:rPr>
        <w:t xml:space="preserve">Πριν όμως περάσουμε στην πρακτική εφαρμογή των </w:t>
      </w:r>
      <w:r w:rsidRPr="0083456F">
        <w:rPr>
          <w:bCs/>
        </w:rPr>
        <w:t>GAT</w:t>
      </w:r>
      <w:r w:rsidRPr="0083456F">
        <w:rPr>
          <w:bCs/>
          <w:lang w:val="el-GR"/>
        </w:rPr>
        <w:t xml:space="preserve"> για την εκτίμηση της βέλτιστης λύσης του </w:t>
      </w:r>
      <w:r w:rsidRPr="0083456F">
        <w:rPr>
          <w:bCs/>
        </w:rPr>
        <w:t>TSP</w:t>
      </w:r>
      <w:r w:rsidRPr="0083456F">
        <w:rPr>
          <w:bCs/>
          <w:lang w:val="el-GR"/>
        </w:rPr>
        <w:t xml:space="preserve">, είναι χρήσιμο να παρουσιαστούν οι διαφορετικοί τρόποι με τους οποίους τα </w:t>
      </w:r>
      <w:r w:rsidRPr="0083456F">
        <w:rPr>
          <w:bCs/>
        </w:rPr>
        <w:t>GNNs</w:t>
      </w:r>
      <w:r w:rsidRPr="0083456F">
        <w:rPr>
          <w:bCs/>
          <w:lang w:val="el-GR"/>
        </w:rPr>
        <w:t xml:space="preserve"> μπορούν να χρησιμοποιηθούν στο πλαίσιο της μηχανικής μάθησης σε γράφους.</w:t>
      </w:r>
      <w:r w:rsidRPr="0083456F">
        <w:rPr>
          <w:lang w:val="el-GR"/>
        </w:rPr>
        <w:t xml:space="preserve"> Οι έννοιες της εποπτευόμενης και </w:t>
      </w:r>
      <w:r w:rsidR="00E20EE6" w:rsidRPr="0083456F">
        <w:rPr>
          <w:lang w:val="el-GR"/>
        </w:rPr>
        <w:t>ημι</w:t>
      </w:r>
      <w:r w:rsidRPr="0083456F">
        <w:rPr>
          <w:lang w:val="el-GR"/>
        </w:rPr>
        <w:t xml:space="preserve">-εποπτευόμενης μάθησης, καθώς και της επαγωγικής </w:t>
      </w:r>
      <w:r w:rsidRPr="0083456F">
        <w:rPr>
          <w:lang w:val="el-GR"/>
        </w:rPr>
        <w:lastRenderedPageBreak/>
        <w:t>(</w:t>
      </w:r>
      <w:r w:rsidRPr="0083456F">
        <w:t>inductive</w:t>
      </w:r>
      <w:r w:rsidRPr="0083456F">
        <w:rPr>
          <w:lang w:val="el-GR"/>
        </w:rPr>
        <w:t>) και</w:t>
      </w:r>
      <w:r w:rsidR="002B1101" w:rsidRPr="0083456F">
        <w:rPr>
          <w:lang w:val="el-GR"/>
        </w:rPr>
        <w:t xml:space="preserve"> μεταγωγικής</w:t>
      </w:r>
      <w:r w:rsidRPr="0083456F">
        <w:rPr>
          <w:lang w:val="el-GR"/>
        </w:rPr>
        <w:t xml:space="preserve"> (</w:t>
      </w:r>
      <w:r w:rsidRPr="0083456F">
        <w:t>transductive</w:t>
      </w:r>
      <w:r w:rsidRPr="0083456F">
        <w:rPr>
          <w:lang w:val="el-GR"/>
        </w:rPr>
        <w:t>) προσέγγισης, είναι ουσιώδεις για την κατανόηση των επιλογών κατά τον σχεδιασμό ενός μοντέλου βασισμένου σε γράφους.</w:t>
      </w:r>
    </w:p>
    <w:p w14:paraId="296985AA" w14:textId="77777777" w:rsidR="00D96E1D" w:rsidRPr="0083456F" w:rsidRDefault="00D96E1D" w:rsidP="00A67EE9">
      <w:pPr>
        <w:pStyle w:val="NormalWeb"/>
        <w:spacing w:line="360" w:lineRule="auto"/>
        <w:rPr>
          <w:b/>
          <w:sz w:val="28"/>
          <w:szCs w:val="28"/>
          <w:lang w:val="el-GR"/>
        </w:rPr>
      </w:pPr>
      <w:bookmarkStart w:id="12" w:name="_Hlk201144011"/>
      <w:r w:rsidRPr="0083456F">
        <w:rPr>
          <w:b/>
          <w:sz w:val="28"/>
          <w:szCs w:val="28"/>
          <w:lang w:val="el-GR"/>
        </w:rPr>
        <w:t>3.4 Κατηγορίες Εκπαίδευσης Νευρωνικών Δικτύων Γράφων</w:t>
      </w:r>
    </w:p>
    <w:bookmarkEnd w:id="12"/>
    <w:p w14:paraId="50398ABF" w14:textId="77777777" w:rsidR="00D96E1D" w:rsidRPr="0083456F" w:rsidRDefault="00D96E1D" w:rsidP="00D96E1D">
      <w:pPr>
        <w:pStyle w:val="NormalWeb"/>
        <w:spacing w:line="360" w:lineRule="auto"/>
        <w:rPr>
          <w:lang w:val="el-GR"/>
        </w:rPr>
      </w:pPr>
      <w:r w:rsidRPr="0083456F">
        <w:rPr>
          <w:lang w:val="el-GR"/>
        </w:rPr>
        <w:t xml:space="preserve">Κατά την εφαρμογή Νευρωνικών Δικτύων </w:t>
      </w:r>
      <w:r w:rsidR="00EA1134" w:rsidRPr="0083456F">
        <w:rPr>
          <w:lang w:val="el-GR"/>
        </w:rPr>
        <w:t>Γράφων</w:t>
      </w:r>
      <w:r w:rsidRPr="0083456F">
        <w:rPr>
          <w:lang w:val="el-GR"/>
        </w:rPr>
        <w:t>(</w:t>
      </w:r>
      <w:r w:rsidRPr="0083456F">
        <w:t>GNNs</w:t>
      </w:r>
      <w:r w:rsidRPr="0083456F">
        <w:rPr>
          <w:lang w:val="el-GR"/>
        </w:rPr>
        <w:t xml:space="preserve">), υπάρχουν </w:t>
      </w:r>
      <w:r w:rsidRPr="0083456F">
        <w:rPr>
          <w:rStyle w:val="Strong"/>
          <w:lang w:val="el-GR"/>
        </w:rPr>
        <w:t>διαφορετικοί τρόποι εκπαίδευσης</w:t>
      </w:r>
      <w:r w:rsidRPr="0083456F">
        <w:rPr>
          <w:lang w:val="el-GR"/>
        </w:rPr>
        <w:t xml:space="preserve">, οι οποίοι εξαρτώνται τόσο από τη </w:t>
      </w:r>
      <w:r w:rsidRPr="0083456F">
        <w:rPr>
          <w:rStyle w:val="Strong"/>
          <w:lang w:val="el-GR"/>
        </w:rPr>
        <w:t xml:space="preserve">διαθεσιμότητα </w:t>
      </w:r>
      <w:r w:rsidR="00EA1134" w:rsidRPr="0083456F">
        <w:rPr>
          <w:rStyle w:val="Strong"/>
          <w:lang w:val="el-GR"/>
        </w:rPr>
        <w:t>τιμών στις μεταβλητές στόχους</w:t>
      </w:r>
      <w:r w:rsidRPr="0083456F">
        <w:rPr>
          <w:rStyle w:val="Strong"/>
          <w:lang w:val="el-GR"/>
        </w:rPr>
        <w:t>(ετικ</w:t>
      </w:r>
      <w:r w:rsidR="00EA1134" w:rsidRPr="0083456F">
        <w:rPr>
          <w:rStyle w:val="Strong"/>
          <w:lang w:val="el-GR"/>
        </w:rPr>
        <w:t>έ</w:t>
      </w:r>
      <w:r w:rsidRPr="0083456F">
        <w:rPr>
          <w:rStyle w:val="Strong"/>
          <w:lang w:val="el-GR"/>
        </w:rPr>
        <w:t>τ</w:t>
      </w:r>
      <w:r w:rsidR="00EA1134" w:rsidRPr="0083456F">
        <w:rPr>
          <w:rStyle w:val="Strong"/>
          <w:lang w:val="el-GR"/>
        </w:rPr>
        <w:t>ες</w:t>
      </w:r>
      <w:r w:rsidRPr="0083456F">
        <w:rPr>
          <w:rStyle w:val="Strong"/>
          <w:lang w:val="el-GR"/>
        </w:rPr>
        <w:t>)</w:t>
      </w:r>
      <w:r w:rsidRPr="0083456F">
        <w:rPr>
          <w:lang w:val="el-GR"/>
        </w:rPr>
        <w:t xml:space="preserve"> στον γράφο όσο και από τη </w:t>
      </w:r>
      <w:r w:rsidRPr="0083456F">
        <w:rPr>
          <w:rStyle w:val="Strong"/>
          <w:lang w:val="el-GR"/>
        </w:rPr>
        <w:t>φύση της γενίκευσης</w:t>
      </w:r>
      <w:r w:rsidRPr="0083456F">
        <w:rPr>
          <w:lang w:val="el-GR"/>
        </w:rPr>
        <w:t xml:space="preserve"> που επιδιώκουμε να επιτύχουμε. Η πρώτη διάκριση αφορά το </w:t>
      </w:r>
      <w:r w:rsidRPr="0083456F">
        <w:rPr>
          <w:rStyle w:val="Strong"/>
          <w:b w:val="0"/>
          <w:lang w:val="el-GR"/>
        </w:rPr>
        <w:t>αν οι κόμβοι ή ακμές του γράφου συνοδεύονται ή όχι από ετικέτες</w:t>
      </w:r>
      <w:r w:rsidRPr="0083456F">
        <w:rPr>
          <w:lang w:val="el-GR"/>
        </w:rPr>
        <w:t xml:space="preserve">, οδηγώντας σε σενάρια επιβλεπόμενης ή ημι-επιβλεπόμενης μάθησης. Η δεύτερη διάκριση σχετίζεται με το </w:t>
      </w:r>
      <w:r w:rsidRPr="0083456F">
        <w:rPr>
          <w:rStyle w:val="Strong"/>
          <w:b w:val="0"/>
          <w:lang w:val="el-GR"/>
        </w:rPr>
        <w:t>αν θέλουμε να κάνουμε προβλέψεις σε νέους, άγνωστους γράφους ή εντός του γράφου εκπαίδευσης</w:t>
      </w:r>
      <w:r w:rsidRPr="0083456F">
        <w:rPr>
          <w:lang w:val="el-GR"/>
        </w:rPr>
        <w:t xml:space="preserve">, κάτι που διαφοροποιεί την </w:t>
      </w:r>
      <w:r w:rsidRPr="0083456F">
        <w:rPr>
          <w:rStyle w:val="Strong"/>
          <w:lang w:val="el-GR"/>
        </w:rPr>
        <w:t>επαγωγική (</w:t>
      </w:r>
      <w:r w:rsidRPr="0083456F">
        <w:rPr>
          <w:rStyle w:val="Strong"/>
        </w:rPr>
        <w:t>inductive</w:t>
      </w:r>
      <w:r w:rsidRPr="0083456F">
        <w:rPr>
          <w:rStyle w:val="Strong"/>
          <w:lang w:val="el-GR"/>
        </w:rPr>
        <w:t>)</w:t>
      </w:r>
      <w:r w:rsidRPr="0083456F">
        <w:rPr>
          <w:lang w:val="el-GR"/>
        </w:rPr>
        <w:t xml:space="preserve"> από τη </w:t>
      </w:r>
      <w:r w:rsidRPr="0083456F">
        <w:rPr>
          <w:rStyle w:val="Strong"/>
          <w:lang w:val="el-GR"/>
        </w:rPr>
        <w:t>μεταγωγική (</w:t>
      </w:r>
      <w:r w:rsidRPr="0083456F">
        <w:rPr>
          <w:rStyle w:val="Strong"/>
        </w:rPr>
        <w:t>transductive</w:t>
      </w:r>
      <w:r w:rsidRPr="0083456F">
        <w:rPr>
          <w:rStyle w:val="Strong"/>
          <w:lang w:val="el-GR"/>
        </w:rPr>
        <w:t>)</w:t>
      </w:r>
      <w:r w:rsidRPr="0083456F">
        <w:rPr>
          <w:lang w:val="el-GR"/>
        </w:rPr>
        <w:t xml:space="preserve"> μάθηση.</w:t>
      </w:r>
    </w:p>
    <w:p w14:paraId="4A8C9FDF" w14:textId="77777777" w:rsidR="00D96E1D" w:rsidRPr="0083456F" w:rsidRDefault="00D96E1D" w:rsidP="00D96E1D">
      <w:pPr>
        <w:pStyle w:val="NormalWeb"/>
        <w:spacing w:line="360" w:lineRule="auto"/>
        <w:rPr>
          <w:lang w:val="el-GR"/>
        </w:rPr>
      </w:pPr>
      <w:r w:rsidRPr="0083456F">
        <w:rPr>
          <w:lang w:val="el-GR"/>
        </w:rPr>
        <w:t xml:space="preserve">Στις υποενότητες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rsidRPr="0083456F">
        <w:t>GNNs</w:t>
      </w:r>
      <w:r w:rsidRPr="0083456F">
        <w:rPr>
          <w:lang w:val="el-GR"/>
        </w:rPr>
        <w:t xml:space="preserve"> και ειδικότερα των </w:t>
      </w:r>
      <w:r w:rsidRPr="0083456F">
        <w:t>Graph</w:t>
      </w:r>
      <w:r w:rsidRPr="0083456F">
        <w:rPr>
          <w:lang w:val="el-GR"/>
        </w:rPr>
        <w:t xml:space="preserve"> </w:t>
      </w:r>
      <w:r w:rsidRPr="0083456F">
        <w:t>Attention</w:t>
      </w:r>
      <w:r w:rsidRPr="0083456F">
        <w:rPr>
          <w:lang w:val="el-GR"/>
        </w:rPr>
        <w:t xml:space="preserve"> </w:t>
      </w:r>
      <w:r w:rsidRPr="0083456F">
        <w:t>Networks</w:t>
      </w:r>
      <w:r w:rsidRPr="0083456F">
        <w:rPr>
          <w:lang w:val="el-GR"/>
        </w:rPr>
        <w:t xml:space="preserve"> (</w:t>
      </w:r>
      <w:r w:rsidRPr="0083456F">
        <w:t>GATs</w:t>
      </w:r>
      <w:r w:rsidRPr="0083456F">
        <w:rPr>
          <w:lang w:val="el-GR"/>
        </w:rPr>
        <w:t>).</w:t>
      </w:r>
    </w:p>
    <w:p w14:paraId="0FDE09BA" w14:textId="77777777" w:rsidR="00A67EE9" w:rsidRPr="0083456F" w:rsidRDefault="00A67EE9" w:rsidP="00D96E1D">
      <w:pPr>
        <w:pStyle w:val="NormalWeb"/>
        <w:spacing w:line="360" w:lineRule="auto"/>
        <w:rPr>
          <w:lang w:val="el-GR"/>
        </w:rPr>
      </w:pPr>
    </w:p>
    <w:p w14:paraId="5427E4A2" w14:textId="77777777" w:rsidR="00C10F65" w:rsidRPr="0083456F" w:rsidRDefault="00A67EE9" w:rsidP="00C10F65">
      <w:pPr>
        <w:pStyle w:val="NormalWeb"/>
        <w:spacing w:line="360" w:lineRule="auto"/>
        <w:rPr>
          <w:b/>
          <w:sz w:val="28"/>
          <w:szCs w:val="28"/>
          <w:lang w:val="el-GR"/>
        </w:rPr>
      </w:pPr>
      <w:r w:rsidRPr="0083456F">
        <w:rPr>
          <w:b/>
          <w:sz w:val="28"/>
          <w:szCs w:val="28"/>
          <w:lang w:val="el-GR"/>
        </w:rPr>
        <w:t xml:space="preserve">3.4.1 </w:t>
      </w:r>
      <w:r w:rsidR="00C10F65" w:rsidRPr="0083456F">
        <w:rPr>
          <w:b/>
          <w:sz w:val="28"/>
          <w:szCs w:val="28"/>
          <w:lang w:val="el-GR"/>
        </w:rPr>
        <w:t>Επιτηρούμενη και Ημι-επιτηρούμενη Μάθηση σε Γράφους</w:t>
      </w:r>
    </w:p>
    <w:p w14:paraId="197B004F" w14:textId="77777777" w:rsidR="00C10F65" w:rsidRPr="0083456F" w:rsidRDefault="00C10F65" w:rsidP="00C10F65">
      <w:pPr>
        <w:pStyle w:val="NormalWeb"/>
        <w:spacing w:line="360" w:lineRule="auto"/>
        <w:rPr>
          <w:lang w:val="el-GR"/>
        </w:rPr>
      </w:pPr>
      <w:r w:rsidRPr="0083456F">
        <w:rPr>
          <w:lang w:val="el-GR"/>
        </w:rPr>
        <w:t xml:space="preserve">Στην εφαρμογή νευρωνικών δικτύων σε γράφους, ο τρόπος με τον οποίο εκπαιδεύεται ένα μοντέλο εξαρτάται σε μεγάλο βαθμό από το πόσες πληροφορίες είναι διαθέσιμες για την </w:t>
      </w:r>
      <w:r w:rsidR="00687AEA" w:rsidRPr="0083456F">
        <w:rPr>
          <w:lang w:val="el-GR"/>
        </w:rPr>
        <w:t>μεταβλητή</w:t>
      </w:r>
      <w:r w:rsidRPr="0083456F">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83456F">
        <w:t>supervised</w:t>
      </w:r>
      <w:r w:rsidRPr="0083456F">
        <w:rPr>
          <w:lang w:val="el-GR"/>
        </w:rPr>
        <w:t>) και η ημι-επιτηρούμενη (</w:t>
      </w:r>
      <w:r w:rsidRPr="0083456F">
        <w:t>semi</w:t>
      </w:r>
      <w:r w:rsidRPr="0083456F">
        <w:rPr>
          <w:lang w:val="el-GR"/>
        </w:rPr>
        <w:t>-</w:t>
      </w:r>
      <w:r w:rsidRPr="0083456F">
        <w:t>supervised</w:t>
      </w:r>
      <w:r w:rsidRPr="0083456F">
        <w:rPr>
          <w:lang w:val="el-GR"/>
        </w:rPr>
        <w:t>).</w:t>
      </w:r>
    </w:p>
    <w:p w14:paraId="1EC787EE" w14:textId="77777777" w:rsidR="00C10F65" w:rsidRPr="0083456F" w:rsidRDefault="00C10F65" w:rsidP="00C10F65">
      <w:pPr>
        <w:pStyle w:val="NormalWeb"/>
        <w:spacing w:line="360" w:lineRule="auto"/>
        <w:rPr>
          <w:lang w:val="el-GR"/>
        </w:rPr>
      </w:pPr>
      <w:r w:rsidRPr="0083456F">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sidRPr="0083456F">
        <w:rPr>
          <w:lang w:val="el-GR"/>
        </w:rPr>
        <w:t>,</w:t>
      </w:r>
      <w:r w:rsidRPr="0083456F">
        <w:rPr>
          <w:lang w:val="el-GR"/>
        </w:rPr>
        <w:t xml:space="preserve"> μια ιδιότητα ακμής ή ακόμα και μια τιμή που σχετίζεται με ολόκληρο τον γράφο.</w:t>
      </w:r>
    </w:p>
    <w:p w14:paraId="67B675E6" w14:textId="77777777" w:rsidR="00687AEA" w:rsidRPr="0083456F" w:rsidRDefault="00687AEA" w:rsidP="00687AEA">
      <w:pPr>
        <w:pStyle w:val="NormalWeb"/>
        <w:spacing w:line="360" w:lineRule="auto"/>
        <w:rPr>
          <w:lang w:val="el-GR"/>
        </w:rPr>
      </w:pPr>
      <w:r w:rsidRPr="0083456F">
        <w:rPr>
          <w:lang w:val="el-GR"/>
        </w:rPr>
        <w:t>Αντίστοιχα, τα προβλήματα μάθησης σε γράφους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14:paraId="5DD5DA7C" w14:textId="77777777" w:rsidR="00687AEA" w:rsidRPr="0083456F" w:rsidRDefault="00687AEA" w:rsidP="00607E98">
      <w:pPr>
        <w:pStyle w:val="NormalWeb"/>
        <w:numPr>
          <w:ilvl w:val="0"/>
          <w:numId w:val="29"/>
        </w:numPr>
        <w:spacing w:line="360" w:lineRule="auto"/>
        <w:rPr>
          <w:lang w:val="el-GR"/>
        </w:rPr>
      </w:pPr>
      <w:r w:rsidRPr="0083456F">
        <w:rPr>
          <w:b/>
          <w:bCs/>
          <w:lang w:val="el-GR"/>
        </w:rPr>
        <w:lastRenderedPageBreak/>
        <w:t>Σε επίπεδο κόμβων</w:t>
      </w:r>
      <w:r w:rsidRPr="0083456F">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14:paraId="702BB065" w14:textId="77777777" w:rsidR="00687AEA" w:rsidRPr="0083456F" w:rsidRDefault="00687AEA" w:rsidP="00607E98">
      <w:pPr>
        <w:pStyle w:val="NormalWeb"/>
        <w:numPr>
          <w:ilvl w:val="0"/>
          <w:numId w:val="29"/>
        </w:numPr>
        <w:spacing w:line="360" w:lineRule="auto"/>
        <w:rPr>
          <w:lang w:val="el-GR"/>
        </w:rPr>
      </w:pPr>
      <w:r w:rsidRPr="0083456F">
        <w:rPr>
          <w:b/>
          <w:bCs/>
          <w:lang w:val="el-GR"/>
        </w:rPr>
        <w:t>Σε επίπεδο ακμών</w:t>
      </w:r>
      <w:r w:rsidRPr="0083456F">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14:paraId="571AFB5D" w14:textId="77777777" w:rsidR="00687AEA" w:rsidRPr="0083456F" w:rsidRDefault="00687AEA" w:rsidP="00607E98">
      <w:pPr>
        <w:pStyle w:val="NormalWeb"/>
        <w:numPr>
          <w:ilvl w:val="0"/>
          <w:numId w:val="29"/>
        </w:numPr>
        <w:spacing w:line="360" w:lineRule="auto"/>
        <w:rPr>
          <w:lang w:val="el-GR"/>
        </w:rPr>
      </w:pPr>
      <w:r w:rsidRPr="0083456F">
        <w:rPr>
          <w:b/>
          <w:bCs/>
          <w:lang w:val="el-GR"/>
        </w:rPr>
        <w:t>Σε επίπεδο γράφων</w:t>
      </w:r>
      <w:r w:rsidRPr="0083456F">
        <w:rPr>
          <w:lang w:val="el-GR"/>
        </w:rPr>
        <w:t>: πρόκειται για την εκτίμηση μιας ιδιότητας που χαρακτηρίζει ολόκληρο τον γράφο, είτε πρόκειται για διακριτή (όπως η κατηγορία ενός μορίου) είτε για συνεχή τιμή (π.χ. η συνολική ενεργειακή σταθερότητα).</w:t>
      </w:r>
    </w:p>
    <w:p w14:paraId="412A158C" w14:textId="77777777" w:rsidR="00C10F65" w:rsidRPr="0083456F" w:rsidRDefault="00C10F65" w:rsidP="00C10F65">
      <w:pPr>
        <w:pStyle w:val="NormalWeb"/>
        <w:spacing w:line="360" w:lineRule="auto"/>
        <w:rPr>
          <w:lang w:val="el-GR"/>
        </w:rPr>
      </w:pPr>
      <w:r w:rsidRPr="0083456F">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sidRPr="0083456F">
        <w:rPr>
          <w:lang w:val="el-GR"/>
        </w:rPr>
        <w:t xml:space="preserve"> "διεντροπία"(</w:t>
      </w:r>
      <w:r w:rsidR="00687AEA" w:rsidRPr="0083456F">
        <w:t>cross</w:t>
      </w:r>
      <w:r w:rsidR="00687AEA" w:rsidRPr="0083456F">
        <w:rPr>
          <w:lang w:val="el-GR"/>
        </w:rPr>
        <w:t xml:space="preserve"> </w:t>
      </w:r>
      <w:r w:rsidR="00687AEA" w:rsidRPr="0083456F">
        <w:t>entropy</w:t>
      </w:r>
      <w:r w:rsidR="00687AEA" w:rsidRPr="0083456F">
        <w:rPr>
          <w:lang w:val="el-GR"/>
        </w:rPr>
        <w:t>)</w:t>
      </w:r>
      <w:r w:rsidRPr="0083456F">
        <w:rPr>
          <w:lang w:val="el-GR"/>
        </w:rPr>
        <w:t xml:space="preserve">  στην περίπτωση </w:t>
      </w:r>
      <w:r w:rsidR="00EA1134" w:rsidRPr="0083456F">
        <w:rPr>
          <w:lang w:val="el-GR"/>
        </w:rPr>
        <w:t xml:space="preserve">προβλημάτων </w:t>
      </w:r>
      <w:r w:rsidRPr="0083456F">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14:paraId="068971E2" w14:textId="77777777" w:rsidR="00C10F65" w:rsidRPr="0083456F" w:rsidRDefault="00C10F65" w:rsidP="00C10F65">
      <w:pPr>
        <w:pStyle w:val="NormalWeb"/>
        <w:spacing w:line="360" w:lineRule="auto"/>
        <w:rPr>
          <w:lang w:val="el-GR"/>
        </w:rPr>
      </w:pPr>
      <w:r w:rsidRPr="0083456F">
        <w:rPr>
          <w:lang w:val="el-GR"/>
        </w:rPr>
        <w:t xml:space="preserve">Ένα παράδειγμα επιτηρούμενης μάθησης αφορά έναν γράφο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83456F">
        <w:t>GNN</w:t>
      </w:r>
      <w:r w:rsidRPr="0083456F">
        <w:rPr>
          <w:lang w:val="el-GR"/>
        </w:rPr>
        <w:t xml:space="preserve"> ώστε να προβλέπει την κατηγορία νέων άρθρων με βάση τις συνδέσεις τους.</w:t>
      </w:r>
    </w:p>
    <w:p w14:paraId="61E28C4B" w14:textId="77777777" w:rsidR="00C10F65" w:rsidRPr="0083456F" w:rsidRDefault="00C10F65" w:rsidP="00C10F65">
      <w:pPr>
        <w:pStyle w:val="NormalWeb"/>
        <w:spacing w:line="360" w:lineRule="auto"/>
        <w:rPr>
          <w:lang w:val="el-GR"/>
        </w:rPr>
      </w:pPr>
      <w:r w:rsidRPr="0083456F">
        <w:rPr>
          <w:lang w:val="el-GR"/>
        </w:rPr>
        <w:t>Αντίθετα, στην ημι-επιτηρούμενη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γειτονικότητας.</w:t>
      </w:r>
    </w:p>
    <w:p w14:paraId="4B2D04FE" w14:textId="77777777" w:rsidR="00C10F65" w:rsidRPr="0083456F" w:rsidRDefault="00C10F65" w:rsidP="00C10F65">
      <w:pPr>
        <w:pStyle w:val="NormalWeb"/>
        <w:spacing w:line="360" w:lineRule="auto"/>
        <w:rPr>
          <w:lang w:val="el-GR"/>
        </w:rPr>
      </w:pPr>
      <w:r w:rsidRPr="0083456F">
        <w:rPr>
          <w:lang w:val="el-GR"/>
        </w:rPr>
        <w:t>Ένα παράδειγμα ημι-επιτηρούμενης μάθησης προ</w:t>
      </w:r>
      <w:r w:rsidR="00687AEA" w:rsidRPr="0083456F">
        <w:rPr>
          <w:lang w:val="el-GR"/>
        </w:rPr>
        <w:t>ερχόμενο</w:t>
      </w:r>
      <w:r w:rsidRPr="0083456F">
        <w:rPr>
          <w:lang w:val="el-GR"/>
        </w:rPr>
        <w:t xml:space="preserve"> από τον ακαδημαϊκό χώρο: σε έναν γράφο φοιτητών και μαθημάτων, όπου οι ακμές </w:t>
      </w:r>
      <w:r w:rsidR="00B516F9" w:rsidRPr="0083456F">
        <w:rPr>
          <w:lang w:val="el-GR"/>
        </w:rPr>
        <w:t>υποδεικνύουν</w:t>
      </w:r>
      <w:r w:rsidR="00687AEA" w:rsidRPr="0083456F">
        <w:rPr>
          <w:lang w:val="el-GR"/>
        </w:rPr>
        <w:t xml:space="preserve"> εγγραφή σε κάποιο μάθημα</w:t>
      </w:r>
      <w:r w:rsidRPr="0083456F">
        <w:rPr>
          <w:lang w:val="el-GR"/>
        </w:rPr>
        <w:t>, μπορεί να επιδιώκεται η πρόβλεψη του τελικού βαθμού. Αν γνωρίζουμε τους βαθμούς μόνο για ένα υποσύνολο φοιτητών, μπορούμε να χρησιμοποιήσουμε ημι-επιτηρούμενη μάθηση ώστε να εκτιμήσουμε τους βαθμούς των υπολοίπων.</w:t>
      </w:r>
    </w:p>
    <w:p w14:paraId="192565C2" w14:textId="77777777" w:rsidR="00D60E72" w:rsidRPr="0083456F" w:rsidRDefault="00C10F65" w:rsidP="00C10F65">
      <w:pPr>
        <w:pStyle w:val="NormalWeb"/>
        <w:spacing w:line="360" w:lineRule="auto"/>
        <w:rPr>
          <w:lang w:val="el-GR"/>
        </w:rPr>
      </w:pPr>
      <w:r w:rsidRPr="0083456F">
        <w:rPr>
          <w:lang w:val="el-GR"/>
        </w:rPr>
        <w:lastRenderedPageBreak/>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sidRPr="0083456F">
        <w:rPr>
          <w:lang w:val="el-GR"/>
        </w:rPr>
        <w:t>εριπτώσεις</w:t>
      </w:r>
      <w:r w:rsidRPr="0083456F">
        <w:rPr>
          <w:lang w:val="el-GR"/>
        </w:rPr>
        <w:t>.</w:t>
      </w:r>
    </w:p>
    <w:p w14:paraId="4ABD8304" w14:textId="77777777" w:rsidR="00D60E72" w:rsidRPr="0083456F" w:rsidRDefault="00D60E72" w:rsidP="00D60E72">
      <w:pPr>
        <w:pStyle w:val="NormalWeb"/>
        <w:rPr>
          <w:b/>
          <w:sz w:val="28"/>
          <w:szCs w:val="28"/>
          <w:lang w:val="el-GR"/>
        </w:rPr>
      </w:pPr>
      <w:r w:rsidRPr="0083456F">
        <w:rPr>
          <w:b/>
          <w:sz w:val="28"/>
          <w:szCs w:val="28"/>
          <w:lang w:val="el-GR"/>
        </w:rPr>
        <w:t>3.4.2 Επαγωγική και Μεταγωγική Μάθηση σε Γράφους</w:t>
      </w:r>
    </w:p>
    <w:p w14:paraId="63580B7D" w14:textId="77777777" w:rsidR="00A92291" w:rsidRPr="0083456F" w:rsidRDefault="001F3A70" w:rsidP="001F3A70">
      <w:pPr>
        <w:pStyle w:val="NormalWeb"/>
        <w:spacing w:line="360" w:lineRule="auto"/>
        <w:rPr>
          <w:lang w:val="el-GR"/>
        </w:rPr>
      </w:pPr>
      <w:r w:rsidRPr="0083456F">
        <w:rPr>
          <w:lang w:val="el-GR"/>
        </w:rPr>
        <w:t>Μια άλλη διάκριση της μηχανικής μάθησης σε</w:t>
      </w:r>
      <w:r w:rsidR="00A92291" w:rsidRPr="0083456F">
        <w:rPr>
          <w:lang w:val="el-GR"/>
        </w:rPr>
        <w:t xml:space="preserve"> δομές</w:t>
      </w:r>
      <w:r w:rsidRPr="0083456F">
        <w:rPr>
          <w:lang w:val="el-GR"/>
        </w:rPr>
        <w:t xml:space="preserve"> γράφων</w:t>
      </w:r>
      <w:r w:rsidR="00A92291" w:rsidRPr="0083456F">
        <w:rPr>
          <w:lang w:val="el-GR"/>
        </w:rPr>
        <w:t xml:space="preserve"> μπορεί να </w:t>
      </w:r>
      <w:r w:rsidRPr="0083456F">
        <w:rPr>
          <w:lang w:val="el-GR"/>
        </w:rPr>
        <w:t xml:space="preserve">γίνει </w:t>
      </w:r>
      <w:r w:rsidR="00A92291" w:rsidRPr="0083456F">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83456F">
        <w:rPr>
          <w:b/>
          <w:bCs/>
          <w:lang w:val="el-GR"/>
        </w:rPr>
        <w:t>επαγωγική (</w:t>
      </w:r>
      <w:r w:rsidR="00A92291" w:rsidRPr="0083456F">
        <w:rPr>
          <w:b/>
          <w:bCs/>
        </w:rPr>
        <w:t>inductive</w:t>
      </w:r>
      <w:r w:rsidR="00A92291" w:rsidRPr="0083456F">
        <w:rPr>
          <w:b/>
          <w:bCs/>
          <w:lang w:val="el-GR"/>
        </w:rPr>
        <w:t>)</w:t>
      </w:r>
      <w:r w:rsidR="00A92291" w:rsidRPr="0083456F">
        <w:rPr>
          <w:lang w:val="el-GR"/>
        </w:rPr>
        <w:t xml:space="preserve"> και η </w:t>
      </w:r>
      <w:r w:rsidR="00A92291" w:rsidRPr="0083456F">
        <w:rPr>
          <w:b/>
          <w:bCs/>
          <w:lang w:val="el-GR"/>
        </w:rPr>
        <w:t>μεταγωγική (</w:t>
      </w:r>
      <w:r w:rsidR="00A92291" w:rsidRPr="0083456F">
        <w:rPr>
          <w:b/>
          <w:bCs/>
        </w:rPr>
        <w:t>transductive</w:t>
      </w:r>
      <w:r w:rsidR="00A92291" w:rsidRPr="0083456F">
        <w:rPr>
          <w:b/>
          <w:bCs/>
          <w:lang w:val="el-GR"/>
        </w:rPr>
        <w:t>)</w:t>
      </w:r>
      <w:r w:rsidR="00A92291" w:rsidRPr="0083456F">
        <w:rPr>
          <w:lang w:val="el-GR"/>
        </w:rPr>
        <w:t xml:space="preserve"> μάθηση.</w:t>
      </w:r>
    </w:p>
    <w:p w14:paraId="43BDAED9" w14:textId="77777777" w:rsidR="00A92291" w:rsidRPr="0083456F" w:rsidRDefault="00A92291" w:rsidP="001F3A70">
      <w:pPr>
        <w:pStyle w:val="NormalWeb"/>
        <w:spacing w:line="360" w:lineRule="auto"/>
        <w:rPr>
          <w:lang w:val="el-GR"/>
        </w:rPr>
      </w:pPr>
      <w:r w:rsidRPr="0083456F">
        <w:rPr>
          <w:lang w:val="el-GR"/>
        </w:rPr>
        <w:t xml:space="preserve">Στην </w:t>
      </w:r>
      <w:r w:rsidRPr="0083456F">
        <w:rPr>
          <w:b/>
          <w:bCs/>
          <w:lang w:val="el-GR"/>
        </w:rPr>
        <w:t>επαγωγική μάθηση</w:t>
      </w:r>
      <w:r w:rsidRPr="0083456F">
        <w:rPr>
          <w:lang w:val="el-GR"/>
        </w:rPr>
        <w:t>, κάθε παρατήρηση αντιστοιχεί σε έναν ανεξάρτητο γράφο. Το μοντέλο εκπαιδεύεται σε ένα σύνολο τέτοιων γραφών και επιδιώκει να μάθει γενικούς κανόνες που μπορούν να εφαρμοστούν σε άγνωστους γρ</w:t>
      </w:r>
      <w:r w:rsidR="001F3A70" w:rsidRPr="0083456F">
        <w:rPr>
          <w:lang w:val="el-GR"/>
        </w:rPr>
        <w:t>άφους κατά την διαδικάσια εκπαίδευσης</w:t>
      </w:r>
      <w:r w:rsidRPr="0083456F">
        <w:rPr>
          <w:lang w:val="el-GR"/>
        </w:rPr>
        <w:t xml:space="preserve">. Η γενίκευση εδώ συντελείται </w:t>
      </w:r>
      <w:r w:rsidRPr="0083456F">
        <w:rPr>
          <w:b/>
          <w:bCs/>
          <w:lang w:val="el-GR"/>
        </w:rPr>
        <w:t>από το ειδικό στο γενικό</w:t>
      </w:r>
      <w:r w:rsidRPr="0083456F">
        <w:rPr>
          <w:lang w:val="el-GR"/>
        </w:rPr>
        <w:t>: από συγκεκριμένες, γνωστές περιπτώσεις</w:t>
      </w:r>
      <w:r w:rsidR="001F3A70" w:rsidRPr="0083456F">
        <w:rPr>
          <w:lang w:val="el-GR"/>
        </w:rPr>
        <w:t xml:space="preserve"> επιχειρείται η εξαγωγή ενός γενικού κανόνα</w:t>
      </w:r>
      <w:r w:rsidRPr="0083456F">
        <w:rPr>
          <w:lang w:val="el-GR"/>
        </w:rPr>
        <w:t>.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γράφοι) ώστε να προβλέπει την τοξικότητα ή άλλες φυσικοχημικές ιδιότητες για νέα, άγνωσ</w:t>
      </w:r>
      <w:r w:rsidR="001F3A70" w:rsidRPr="0083456F">
        <w:rPr>
          <w:lang w:val="el-GR"/>
        </w:rPr>
        <w:t xml:space="preserve">τα </w:t>
      </w:r>
      <w:r w:rsidRPr="0083456F">
        <w:rPr>
          <w:lang w:val="el-GR"/>
        </w:rPr>
        <w:t>μόρια.</w:t>
      </w:r>
    </w:p>
    <w:p w14:paraId="5EE99F02" w14:textId="77777777" w:rsidR="00A92291" w:rsidRPr="0083456F" w:rsidRDefault="00A92291" w:rsidP="001F3A70">
      <w:pPr>
        <w:pStyle w:val="NormalWeb"/>
        <w:spacing w:line="360" w:lineRule="auto"/>
        <w:rPr>
          <w:lang w:val="el-GR"/>
        </w:rPr>
      </w:pPr>
      <w:r w:rsidRPr="0083456F">
        <w:rPr>
          <w:lang w:val="el-GR"/>
        </w:rPr>
        <w:t xml:space="preserve">Αντίθετα, στη </w:t>
      </w:r>
      <w:r w:rsidRPr="0083456F">
        <w:rPr>
          <w:b/>
          <w:bCs/>
          <w:lang w:val="el-GR"/>
        </w:rPr>
        <w:t>μεταγωγική μάθηση</w:t>
      </w:r>
      <w:r w:rsidRPr="0083456F">
        <w:rPr>
          <w:lang w:val="el-GR"/>
        </w:rPr>
        <w:t xml:space="preserve">, το πρόβλημα διατυπώνεται πάνω σε </w:t>
      </w:r>
      <w:r w:rsidRPr="0083456F">
        <w:rPr>
          <w:b/>
          <w:bCs/>
          <w:lang w:val="el-GR"/>
        </w:rPr>
        <w:t>έναν ενιαίο γράφο</w:t>
      </w:r>
      <w:r w:rsidRPr="0083456F">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83456F">
        <w:rPr>
          <w:b/>
          <w:bCs/>
          <w:lang w:val="el-GR"/>
        </w:rPr>
        <w:t>εντός του ίδιου γραφήματος</w:t>
      </w:r>
      <w:r w:rsidRPr="0083456F">
        <w:rPr>
          <w:lang w:val="el-GR"/>
        </w:rPr>
        <w:t xml:space="preserve">, δηλαδή η γενίκευση επιτελείται </w:t>
      </w:r>
      <w:r w:rsidRPr="0083456F">
        <w:rPr>
          <w:b/>
          <w:bCs/>
          <w:lang w:val="el-GR"/>
        </w:rPr>
        <w:t>από το ειδικό στο ειδικό</w:t>
      </w:r>
      <w:r w:rsidRPr="0083456F">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14:paraId="43860A4F" w14:textId="77777777" w:rsidR="001F3A70" w:rsidRPr="0083456F" w:rsidRDefault="001F3A70" w:rsidP="001F3A70">
      <w:pPr>
        <w:pStyle w:val="NormalWeb"/>
        <w:spacing w:line="360" w:lineRule="auto"/>
        <w:rPr>
          <w:lang w:val="el-GR"/>
        </w:rPr>
      </w:pPr>
      <w:r w:rsidRPr="0083456F">
        <w:rPr>
          <w:lang w:val="el-GR"/>
        </w:rPr>
        <w:t xml:space="preserve">Ένας εμπειρικός κανόνας είναι ότι η </w:t>
      </w:r>
      <w:r w:rsidRPr="0083456F">
        <w:rPr>
          <w:b/>
          <w:bCs/>
          <w:lang w:val="el-GR"/>
        </w:rPr>
        <w:t>επαγωγική μάθηση</w:t>
      </w:r>
      <w:r w:rsidRPr="0083456F">
        <w:rPr>
          <w:lang w:val="el-GR"/>
        </w:rPr>
        <w:t xml:space="preserve"> συναντάται συχνότερα σε </w:t>
      </w:r>
      <w:r w:rsidRPr="0083456F">
        <w:rPr>
          <w:b/>
          <w:bCs/>
          <w:lang w:val="el-GR"/>
        </w:rPr>
        <w:t>επιτηρούμενα</w:t>
      </w:r>
      <w:r w:rsidRPr="0083456F">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83456F">
        <w:rPr>
          <w:b/>
          <w:bCs/>
          <w:lang w:val="el-GR"/>
        </w:rPr>
        <w:t>μεταγωγική μάθηση</w:t>
      </w:r>
      <w:r w:rsidRPr="0083456F">
        <w:rPr>
          <w:lang w:val="el-GR"/>
        </w:rPr>
        <w:t xml:space="preserve"> εφαρμόζεται </w:t>
      </w:r>
      <w:r w:rsidR="00D33856" w:rsidRPr="0083456F">
        <w:rPr>
          <w:lang w:val="el-GR"/>
        </w:rPr>
        <w:t>συνήθως</w:t>
      </w:r>
      <w:r w:rsidRPr="0083456F">
        <w:rPr>
          <w:lang w:val="el-GR"/>
        </w:rPr>
        <w:t xml:space="preserve"> σε </w:t>
      </w:r>
      <w:r w:rsidRPr="0083456F">
        <w:rPr>
          <w:b/>
          <w:bCs/>
          <w:lang w:val="el-GR"/>
        </w:rPr>
        <w:t>ημι-επιτηρούμενα</w:t>
      </w:r>
      <w:r w:rsidRPr="0083456F">
        <w:rPr>
          <w:lang w:val="el-GR"/>
        </w:rPr>
        <w:t xml:space="preserve"> περιβάλλοντα, στα οποία η πληροφορία-στόχος είναι διαθέσιμη μόνο για ένα υποσύνολο των </w:t>
      </w:r>
      <w:r w:rsidRPr="0083456F">
        <w:rPr>
          <w:lang w:val="el-GR"/>
        </w:rPr>
        <w:lastRenderedPageBreak/>
        <w:t>κόμβων ή ακμών, και το μοντέλο καλείται να εκμεταλλευτεί τη δομή του γράφου ώστε να τη μεταφέρει στο υπόλοιπο δίκτυο.</w:t>
      </w:r>
    </w:p>
    <w:p w14:paraId="084658D6" w14:textId="77777777" w:rsidR="001F3A70" w:rsidRPr="0083456F" w:rsidRDefault="001F3A70" w:rsidP="001F3A70">
      <w:pPr>
        <w:pStyle w:val="NormalWeb"/>
        <w:spacing w:line="360" w:lineRule="auto"/>
        <w:rPr>
          <w:lang w:val="el-GR"/>
        </w:rPr>
      </w:pPr>
      <w:r w:rsidRPr="0083456F">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γράφους ως παρατηρήσεις, αυτό δεν συνιστά αυστηρό ή εγγενή περιορισμό. Σε ορισμένα σενάρια, ακόμη και ένας ενιαίος γράφος μπορεί να διαμεριστεί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83456F">
        <w:rPr>
          <w:b/>
          <w:bCs/>
          <w:lang w:val="el-GR"/>
        </w:rPr>
        <w:t>στόχο γενίκευσης</w:t>
      </w:r>
      <w:r w:rsidRPr="0083456F">
        <w:rPr>
          <w:lang w:val="el-GR"/>
        </w:rPr>
        <w:t xml:space="preserve"> του μοντέλου, και όχι αποκλειστικά στη δομή των δεδομένων.</w:t>
      </w:r>
    </w:p>
    <w:p w14:paraId="0DCABEF2" w14:textId="77777777" w:rsidR="00121E4D" w:rsidRPr="0083456F" w:rsidRDefault="00121E4D" w:rsidP="001F3A70">
      <w:pPr>
        <w:pStyle w:val="NormalWeb"/>
        <w:spacing w:line="360" w:lineRule="auto"/>
        <w:rPr>
          <w:lang w:val="el-GR"/>
        </w:rPr>
      </w:pPr>
    </w:p>
    <w:p w14:paraId="360BFC0B" w14:textId="77777777" w:rsidR="00121E4D" w:rsidRPr="0083456F" w:rsidRDefault="00121E4D" w:rsidP="00121E4D">
      <w:pPr>
        <w:pStyle w:val="NormalWeb"/>
        <w:spacing w:line="360" w:lineRule="auto"/>
        <w:rPr>
          <w:b/>
          <w:bCs/>
          <w:sz w:val="28"/>
          <w:szCs w:val="28"/>
          <w:lang w:val="el-GR"/>
        </w:rPr>
      </w:pPr>
      <w:r w:rsidRPr="0083456F">
        <w:rPr>
          <w:b/>
          <w:bCs/>
          <w:sz w:val="28"/>
          <w:szCs w:val="28"/>
          <w:lang w:val="el-GR"/>
        </w:rPr>
        <w:t>3.5 Μοντελοποίηση του Προβλήματος του Πλανόδιου Πωλητή με Νευρωνικό Δίκτυο</w:t>
      </w:r>
    </w:p>
    <w:p w14:paraId="04D0F955" w14:textId="77777777" w:rsidR="00121E4D" w:rsidRPr="0083456F" w:rsidRDefault="00121E4D" w:rsidP="00121E4D">
      <w:pPr>
        <w:pStyle w:val="NormalWeb"/>
        <w:spacing w:line="360" w:lineRule="auto"/>
        <w:rPr>
          <w:lang w:val="el-GR"/>
        </w:rPr>
      </w:pPr>
      <w:r w:rsidRPr="0083456F">
        <w:rPr>
          <w:lang w:val="el-GR"/>
        </w:rPr>
        <w:t>Η ενότητα αυτή επικεντρώνεται στη μοντελοποίηση του Προβλήματος του Πλανόδιου Πωλητή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 </w:t>
      </w:r>
      <w:r w:rsidRPr="0083456F">
        <w:t>TSP</w:t>
      </w:r>
      <w:r w:rsidRPr="0083456F">
        <w:rPr>
          <w:lang w:val="el-GR"/>
        </w:rPr>
        <w:t>) με όρους θεωρίας γραφημάτων, ως βάση για την υλοποίηση ενός νευρωνικού δικτύου το οποίο επιχειρεί να εκτιμήσει βέλτιστες λύσεις. Αρχικά, περιγράφεται η αναπαράσταση του προβλήματος ως γράφος με συγκεκριμένα χαρακτηριστικά και περιορισμούς. Στη συνέχεια, παρουσιάζεται η επιλογή του τύπου του γραφήματος και των δεδομένων που τροφοδοτούν το νευρωνικό δίκτυο.</w:t>
      </w:r>
    </w:p>
    <w:p w14:paraId="5FF9E25B" w14:textId="77777777" w:rsidR="00121E4D" w:rsidRPr="0083456F" w:rsidRDefault="00121E4D" w:rsidP="00121E4D">
      <w:pPr>
        <w:pStyle w:val="NormalWeb"/>
        <w:spacing w:line="360" w:lineRule="auto"/>
        <w:rPr>
          <w:lang w:val="el-GR"/>
        </w:rPr>
      </w:pPr>
    </w:p>
    <w:p w14:paraId="106DAAE8" w14:textId="77777777" w:rsidR="00121E4D" w:rsidRPr="0083456F" w:rsidRDefault="00121E4D" w:rsidP="00121E4D">
      <w:pPr>
        <w:pStyle w:val="NormalWeb"/>
        <w:spacing w:line="360" w:lineRule="auto"/>
        <w:rPr>
          <w:b/>
          <w:bCs/>
          <w:sz w:val="28"/>
          <w:szCs w:val="28"/>
          <w:lang w:val="el-GR"/>
        </w:rPr>
      </w:pPr>
      <w:r w:rsidRPr="0083456F">
        <w:rPr>
          <w:b/>
          <w:bCs/>
          <w:sz w:val="28"/>
          <w:szCs w:val="28"/>
          <w:lang w:val="el-GR"/>
        </w:rPr>
        <w:t xml:space="preserve">3.5.1 Αναπαράσταση του Συμμετρικού </w:t>
      </w:r>
      <w:r w:rsidRPr="0083456F">
        <w:rPr>
          <w:b/>
          <w:bCs/>
          <w:sz w:val="28"/>
          <w:szCs w:val="28"/>
        </w:rPr>
        <w:t>TSP</w:t>
      </w:r>
      <w:r w:rsidRPr="0083456F">
        <w:rPr>
          <w:b/>
          <w:bCs/>
          <w:sz w:val="28"/>
          <w:szCs w:val="28"/>
          <w:lang w:val="el-GR"/>
        </w:rPr>
        <w:t xml:space="preserve"> ως Μη Κατευθυνόμενος Γράφος</w:t>
      </w:r>
    </w:p>
    <w:p w14:paraId="5A4244B2" w14:textId="77777777" w:rsidR="00121E4D" w:rsidRPr="0083456F" w:rsidRDefault="00121E4D" w:rsidP="00121E4D">
      <w:pPr>
        <w:pStyle w:val="NormalWeb"/>
        <w:spacing w:line="360" w:lineRule="auto"/>
      </w:pPr>
      <w:r w:rsidRPr="0083456F">
        <w:rPr>
          <w:lang w:val="el-GR"/>
        </w:rPr>
        <w:t xml:space="preserve">Στη συγκεκριμένη εργασία μοντελοποιείται η συμμετρική εκδοχή του </w:t>
      </w:r>
      <w:r w:rsidRPr="0083456F">
        <w:t>TSP</w:t>
      </w:r>
      <w:r w:rsidRPr="0083456F">
        <w:rPr>
          <w:lang w:val="el-GR"/>
        </w:rPr>
        <w:t xml:space="preserve">, όπου η απόσταση μεταξύ δύο πόλεων είναι ίδια και στις δύο κατευθύνσεις. </w:t>
      </w:r>
      <w:r w:rsidRPr="0083456F">
        <w:t>Το πρόβλημα περιγράφεται ως εξής:</w:t>
      </w:r>
    </w:p>
    <w:p w14:paraId="3B524644" w14:textId="77777777" w:rsidR="00121E4D" w:rsidRPr="0083456F" w:rsidRDefault="00121E4D" w:rsidP="00607E98">
      <w:pPr>
        <w:pStyle w:val="NormalWeb"/>
        <w:numPr>
          <w:ilvl w:val="0"/>
          <w:numId w:val="30"/>
        </w:numPr>
        <w:spacing w:line="360" w:lineRule="auto"/>
        <w:rPr>
          <w:lang w:val="el-GR"/>
        </w:rPr>
      </w:pPr>
      <w:r w:rsidRPr="0083456F">
        <w:rPr>
          <w:lang w:val="el-GR"/>
        </w:rPr>
        <w:t>Θεωρούμε έναν μη κατευθυνόμενο πλήρ</w:t>
      </w:r>
      <w:r w:rsidR="00B35517" w:rsidRPr="0083456F">
        <w:rPr>
          <w:lang w:val="el-GR"/>
        </w:rPr>
        <w:t>ες</w:t>
      </w:r>
      <w:r w:rsidRPr="0083456F">
        <w:rPr>
          <w:lang w:val="el-GR"/>
        </w:rPr>
        <w:t xml:space="preserve"> γράφο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83456F">
        <w:rPr>
          <w:lang w:val="el-GR"/>
        </w:rPr>
        <w:t xml:space="preserve"> όπου:</w:t>
      </w:r>
    </w:p>
    <w:p w14:paraId="5E5E843B" w14:textId="77777777" w:rsidR="00121E4D" w:rsidRPr="0083456F"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83456F">
        <w:rPr>
          <w:lang w:val="el-GR"/>
        </w:rPr>
        <w:t xml:space="preserve"> το σύνολο των κορυφών, αντιστοιχεί στα σημεία (πόλεις) που πρέπει να επισκεφθούμε,</w:t>
      </w:r>
    </w:p>
    <w:p w14:paraId="6B03A9FE" w14:textId="77777777" w:rsidR="00121E4D" w:rsidRPr="0083456F" w:rsidRDefault="00121E4D" w:rsidP="00607E98">
      <w:pPr>
        <w:pStyle w:val="NormalWeb"/>
        <w:numPr>
          <w:ilvl w:val="1"/>
          <w:numId w:val="30"/>
        </w:numPr>
        <w:spacing w:line="360" w:lineRule="auto"/>
        <w:rPr>
          <w:lang w:val="el-GR"/>
        </w:rPr>
      </w:pPr>
      <m:oMath>
        <m:r>
          <w:rPr>
            <w:rFonts w:ascii="Cambria Math" w:hAnsi="Cambria Math"/>
            <w:lang w:val="el-GR"/>
          </w:rPr>
          <w:lastRenderedPageBreak/>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83456F">
        <w:rPr>
          <w:lang w:val="el-GR"/>
        </w:rPr>
        <w:t>το σύνολο όλων των ακμών μεταξύ των κορυφών, καθώς το γράφημα είναι πλήρες.</w:t>
      </w:r>
    </w:p>
    <w:p w14:paraId="069D57F5" w14:textId="77777777" w:rsidR="00121E4D" w:rsidRPr="0083456F" w:rsidRDefault="00121E4D" w:rsidP="00607E98">
      <w:pPr>
        <w:pStyle w:val="NormalWeb"/>
        <w:numPr>
          <w:ilvl w:val="0"/>
          <w:numId w:val="30"/>
        </w:numPr>
        <w:spacing w:line="360" w:lineRule="auto"/>
        <w:rPr>
          <w:lang w:val="el-GR"/>
        </w:rPr>
      </w:pPr>
      <w:r w:rsidRPr="0083456F">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83456F">
        <w:rPr>
          <w:lang w:val="el-GR"/>
        </w:rPr>
        <w:t xml:space="preserve"> διαθέτει ως χαρακτηριστικό τις δ</w:t>
      </w:r>
      <w:r w:rsidR="006034A1" w:rsidRPr="0083456F">
        <w:rPr>
          <w:lang w:val="el-GR"/>
        </w:rPr>
        <w:t>υσ</w:t>
      </w:r>
      <w:r w:rsidRPr="0083456F">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83456F">
        <w:rPr>
          <w:lang w:val="el-GR"/>
        </w:rPr>
        <w:t xml:space="preserve"> </w:t>
      </w:r>
      <w:r w:rsidRPr="0083456F">
        <w:rPr>
          <w:lang w:val="el-GR"/>
        </w:rPr>
        <w:t>στο επίπεδο, που αντιστοιχούν στη γεωγραφική θέση της πόλης.</w:t>
      </w:r>
    </w:p>
    <w:p w14:paraId="5D440E05" w14:textId="77777777" w:rsidR="00121E4D" w:rsidRPr="0083456F" w:rsidRDefault="00121E4D" w:rsidP="00607E98">
      <w:pPr>
        <w:pStyle w:val="NormalWeb"/>
        <w:numPr>
          <w:ilvl w:val="0"/>
          <w:numId w:val="30"/>
        </w:numPr>
        <w:spacing w:line="360" w:lineRule="auto"/>
        <w:rPr>
          <w:lang w:val="el-GR"/>
        </w:rPr>
      </w:pPr>
      <w:r w:rsidRPr="0083456F">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lang w:val="el-GR"/>
          </w:rPr>
          <m:t>∈</m:t>
        </m:r>
        <m:r>
          <w:rPr>
            <w:rFonts w:ascii="Cambria Math" w:hAnsi="Cambria Math"/>
          </w:rPr>
          <m:t>E</m:t>
        </m:r>
      </m:oMath>
      <w:r w:rsidRPr="0083456F">
        <w:rPr>
          <w:lang w:val="el-GR"/>
        </w:rPr>
        <w:t xml:space="preserve"> υπολογίζεται ως η ευκλείδεια απόσταση μεταξύ των αντίστοιχων κορυφών:</w:t>
      </w:r>
    </w:p>
    <w:p w14:paraId="16DAC29D" w14:textId="77777777" w:rsidR="00121E4D" w:rsidRPr="0083456F" w:rsidRDefault="00AA31B9"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lang w:val="el-GR"/>
            </w:rPr>
            <m:t>∥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14:paraId="6168D0FB" w14:textId="77777777" w:rsidR="00121E4D" w:rsidRPr="0083456F" w:rsidRDefault="00121E4D" w:rsidP="00607E98">
      <w:pPr>
        <w:pStyle w:val="NormalWeb"/>
        <w:numPr>
          <w:ilvl w:val="0"/>
          <w:numId w:val="31"/>
        </w:numPr>
        <w:spacing w:line="360" w:lineRule="auto"/>
        <w:rPr>
          <w:lang w:val="el-GR"/>
        </w:rPr>
      </w:pPr>
      <w:r w:rsidRPr="0083456F">
        <w:rPr>
          <w:lang w:val="el-GR"/>
        </w:rPr>
        <w:t xml:space="preserve">Η λύση του προβλήματος είναι ένας </w:t>
      </w:r>
      <w:r w:rsidRPr="0083456F">
        <w:t>Hamiltonian</w:t>
      </w:r>
      <w:r w:rsidRPr="0083456F">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14:paraId="0D26261F" w14:textId="77777777" w:rsidR="00121E4D" w:rsidRPr="0083456F" w:rsidRDefault="00AA31B9"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14:paraId="0B912D2F" w14:textId="77777777" w:rsidR="00121E4D" w:rsidRPr="0083456F" w:rsidRDefault="00121E4D" w:rsidP="00D329BC">
      <w:pPr>
        <w:pStyle w:val="NormalWeb"/>
        <w:spacing w:line="360" w:lineRule="auto"/>
        <w:ind w:firstLine="720"/>
        <w:rPr>
          <w:lang w:val="el-GR"/>
        </w:rPr>
      </w:pPr>
      <w:r w:rsidRPr="0083456F">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83456F">
        <w:rPr>
          <w:lang w:val="el-GR"/>
        </w:rPr>
        <w:t xml:space="preserve">το σύνολο όλων των </w:t>
      </w:r>
      <w:r w:rsidRPr="0083456F">
        <w:t>Hamiltonian</w:t>
      </w:r>
      <w:r w:rsidRPr="0083456F">
        <w:rPr>
          <w:lang w:val="el-GR"/>
        </w:rPr>
        <w:t xml:space="preserve"> κύκλων στον γράφο </w:t>
      </w:r>
      <m:oMath>
        <m:r>
          <w:rPr>
            <w:rFonts w:ascii="Cambria Math" w:hAnsi="Cambria Math"/>
            <w:lang w:val="el-GR"/>
          </w:rPr>
          <m:t>G</m:t>
        </m:r>
      </m:oMath>
      <w:r w:rsidRPr="0083456F">
        <w:rPr>
          <w:lang w:val="el-GR"/>
        </w:rPr>
        <w:t>.</w:t>
      </w:r>
    </w:p>
    <w:p w14:paraId="5B7F2735" w14:textId="77777777" w:rsidR="001E028B" w:rsidRPr="0083456F" w:rsidRDefault="001E028B" w:rsidP="001E028B">
      <w:pPr>
        <w:pStyle w:val="NormalWeb"/>
        <w:spacing w:line="360" w:lineRule="auto"/>
        <w:rPr>
          <w:b/>
          <w:bCs/>
          <w:sz w:val="28"/>
          <w:szCs w:val="28"/>
          <w:lang w:val="el-GR"/>
        </w:rPr>
      </w:pPr>
      <w:r w:rsidRPr="0083456F">
        <w:rPr>
          <w:b/>
          <w:bCs/>
          <w:sz w:val="28"/>
          <w:szCs w:val="28"/>
          <w:lang w:val="el-GR"/>
        </w:rPr>
        <w:t>3.5.</w:t>
      </w:r>
      <w:r w:rsidR="009A2915" w:rsidRPr="0083456F">
        <w:rPr>
          <w:b/>
          <w:bCs/>
          <w:sz w:val="28"/>
          <w:szCs w:val="28"/>
          <w:lang w:val="el-GR"/>
        </w:rPr>
        <w:t>2</w:t>
      </w:r>
      <w:r w:rsidRPr="0083456F">
        <w:rPr>
          <w:b/>
          <w:bCs/>
          <w:sz w:val="28"/>
          <w:szCs w:val="28"/>
          <w:lang w:val="el-GR"/>
        </w:rPr>
        <w:t xml:space="preserve"> Νευρωνικό Δίκτυο για την Εκτίμηση της Λύσης του </w:t>
      </w:r>
      <w:r w:rsidRPr="0083456F">
        <w:rPr>
          <w:b/>
          <w:bCs/>
          <w:sz w:val="28"/>
          <w:szCs w:val="28"/>
        </w:rPr>
        <w:t>TSP</w:t>
      </w:r>
    </w:p>
    <w:p w14:paraId="381012DE" w14:textId="77777777" w:rsidR="001E028B" w:rsidRPr="0083456F" w:rsidRDefault="001E028B" w:rsidP="001E028B">
      <w:pPr>
        <w:pStyle w:val="NormalWeb"/>
        <w:spacing w:line="360" w:lineRule="auto"/>
        <w:rPr>
          <w:lang w:val="el-GR"/>
        </w:rPr>
      </w:pPr>
      <w:r w:rsidRPr="0083456F">
        <w:rPr>
          <w:lang w:val="el-GR"/>
        </w:rPr>
        <w:t>Για την προσέγγιση του προβλήματος του Πλανόδιου Πωλητή (</w:t>
      </w:r>
      <w:r w:rsidRPr="0083456F">
        <w:t>TSP</w:t>
      </w:r>
      <w:r w:rsidRPr="0083456F">
        <w:rPr>
          <w:lang w:val="el-GR"/>
        </w:rPr>
        <w:t xml:space="preserve">), σχεδιάστηκε και υλοποιήθηκε ένα </w:t>
      </w:r>
      <w:r w:rsidRPr="0083456F">
        <w:rPr>
          <w:b/>
          <w:bCs/>
          <w:lang w:val="el-GR"/>
        </w:rPr>
        <w:t>Νευρωνικό Δίκτυο</w:t>
      </w:r>
      <w:r w:rsidR="00C82FDF" w:rsidRPr="0083456F">
        <w:rPr>
          <w:b/>
          <w:bCs/>
          <w:lang w:val="el-GR"/>
        </w:rPr>
        <w:t xml:space="preserve"> </w:t>
      </w:r>
      <w:r w:rsidRPr="0083456F">
        <w:rPr>
          <w:lang w:val="el-GR"/>
        </w:rPr>
        <w:t xml:space="preserve"> </w:t>
      </w:r>
      <w:r w:rsidR="00C82FDF" w:rsidRPr="0083456F">
        <w:rPr>
          <w:b/>
          <w:lang w:val="el-GR"/>
        </w:rPr>
        <w:t>Γράφου</w:t>
      </w:r>
      <w:r w:rsidRPr="0083456F">
        <w:rPr>
          <w:lang w:val="el-GR"/>
        </w:rPr>
        <w:t>(</w:t>
      </w:r>
      <w:r w:rsidRPr="0083456F">
        <w:t>Graph</w:t>
      </w:r>
      <w:r w:rsidRPr="0083456F">
        <w:rPr>
          <w:lang w:val="el-GR"/>
        </w:rPr>
        <w:t xml:space="preserve"> </w:t>
      </w:r>
      <w:r w:rsidRPr="0083456F">
        <w:t>Neural</w:t>
      </w:r>
      <w:r w:rsidRPr="0083456F">
        <w:rPr>
          <w:lang w:val="el-GR"/>
        </w:rPr>
        <w:t xml:space="preserve"> </w:t>
      </w:r>
      <w:r w:rsidRPr="0083456F">
        <w:t>Network</w:t>
      </w:r>
      <w:r w:rsidRPr="0083456F">
        <w:rPr>
          <w:lang w:val="el-GR"/>
        </w:rPr>
        <w:t xml:space="preserve"> – </w:t>
      </w:r>
      <w:r w:rsidRPr="0083456F">
        <w:t>GNN</w:t>
      </w:r>
      <w:r w:rsidRPr="0083456F">
        <w:rPr>
          <w:lang w:val="el-GR"/>
        </w:rPr>
        <w:t xml:space="preserve">), με στόχο να προβλέψει ποιες ακμές από έναν πλήρως συνδεδεμένο γράφο είναι πιθανό να συμμετέχουν στη βέλτιστη λύση. Η βασική ιδέα είναι ότι, μέσω της κατάλληλης επεξεργασίας της </w:t>
      </w:r>
      <w:r w:rsidR="00C82FDF" w:rsidRPr="0083456F">
        <w:rPr>
          <w:lang w:val="el-GR"/>
        </w:rPr>
        <w:t>σχετικής θέσης των κορυφών</w:t>
      </w:r>
      <w:r w:rsidRPr="0083456F">
        <w:rPr>
          <w:lang w:val="el-GR"/>
        </w:rPr>
        <w:t xml:space="preserve"> </w:t>
      </w:r>
      <w:r w:rsidR="00C82FDF" w:rsidRPr="0083456F">
        <w:rPr>
          <w:lang w:val="el-GR"/>
        </w:rPr>
        <w:t>και την αξιοποίηση όλων των αποστάσεων μεταξύ τους</w:t>
      </w:r>
      <w:r w:rsidRPr="0083456F">
        <w:rPr>
          <w:lang w:val="el-GR"/>
        </w:rPr>
        <w:t>, το μοντέλο μπορεί να μάθει να εκτιμά τη σημασία κάθε ακμής ως προς τη διαδρομή ελάχιστου κόστους που επισκέπτεται κάθε κ</w:t>
      </w:r>
      <w:r w:rsidR="00C82FDF" w:rsidRPr="0083456F">
        <w:rPr>
          <w:lang w:val="el-GR"/>
        </w:rPr>
        <w:t>ορυφή</w:t>
      </w:r>
      <w:r w:rsidRPr="0083456F">
        <w:rPr>
          <w:lang w:val="el-GR"/>
        </w:rPr>
        <w:t xml:space="preserve"> ακριβώς μία φορά.</w:t>
      </w:r>
    </w:p>
    <w:p w14:paraId="5BB096BA" w14:textId="77777777" w:rsidR="001E028B" w:rsidRPr="0083456F" w:rsidRDefault="001E028B" w:rsidP="001E028B">
      <w:pPr>
        <w:pStyle w:val="NormalWeb"/>
        <w:spacing w:line="360" w:lineRule="auto"/>
        <w:rPr>
          <w:b/>
          <w:bCs/>
          <w:lang w:val="el-GR"/>
        </w:rPr>
      </w:pPr>
      <w:r w:rsidRPr="0083456F">
        <w:rPr>
          <w:b/>
          <w:bCs/>
          <w:lang w:val="el-GR"/>
        </w:rPr>
        <w:t>Δομή του Νευρωνικού Δικτύου</w:t>
      </w:r>
    </w:p>
    <w:p w14:paraId="209353BC" w14:textId="77777777" w:rsidR="001E028B" w:rsidRPr="0083456F" w:rsidRDefault="001E028B" w:rsidP="001E028B">
      <w:pPr>
        <w:pStyle w:val="NormalWeb"/>
        <w:spacing w:line="360" w:lineRule="auto"/>
        <w:rPr>
          <w:lang w:val="el-GR"/>
        </w:rPr>
      </w:pPr>
      <w:r w:rsidRPr="0083456F">
        <w:rPr>
          <w:lang w:val="el-GR"/>
        </w:rPr>
        <w:t>Η αρχιτεκτονική του δικτύου αποτελείται από τέσσερις βασικές ενότητες:</w:t>
      </w:r>
    </w:p>
    <w:p w14:paraId="4F0017EE" w14:textId="77777777" w:rsidR="001E028B" w:rsidRPr="0083456F" w:rsidRDefault="001E028B" w:rsidP="00607E98">
      <w:pPr>
        <w:pStyle w:val="NormalWeb"/>
        <w:numPr>
          <w:ilvl w:val="0"/>
          <w:numId w:val="32"/>
        </w:numPr>
        <w:spacing w:line="360" w:lineRule="auto"/>
        <w:rPr>
          <w:lang w:val="el-GR"/>
        </w:rPr>
      </w:pPr>
      <w:r w:rsidRPr="0083456F">
        <w:rPr>
          <w:b/>
          <w:bCs/>
          <w:lang w:val="el-GR"/>
        </w:rPr>
        <w:t>Κωδικοποιητής Κόμβων (</w:t>
      </w:r>
      <w:r w:rsidRPr="0083456F">
        <w:rPr>
          <w:b/>
          <w:bCs/>
        </w:rPr>
        <w:t>Node</w:t>
      </w:r>
      <w:r w:rsidRPr="0083456F">
        <w:rPr>
          <w:b/>
          <w:bCs/>
          <w:lang w:val="el-GR"/>
        </w:rPr>
        <w:t xml:space="preserve"> </w:t>
      </w:r>
      <w:r w:rsidRPr="0083456F">
        <w:rPr>
          <w:b/>
          <w:bCs/>
        </w:rPr>
        <w:t>Encoder</w:t>
      </w:r>
      <w:r w:rsidRPr="0083456F">
        <w:rPr>
          <w:b/>
          <w:bCs/>
          <w:lang w:val="el-GR"/>
        </w:rPr>
        <w:t>):</w:t>
      </w:r>
      <w:r w:rsidRPr="0083456F">
        <w:rPr>
          <w:lang w:val="el-GR"/>
        </w:rPr>
        <w:br/>
        <w:t xml:space="preserve">Κάθε κόμβος στον γράφο αντιστοιχεί σε ένα γεωμετρικό σημείο στο επίπεδο, με τις συντεταγμένες του να παρέχουν πληροφορία για τη θέση του. Ο </w:t>
      </w:r>
      <w:r w:rsidRPr="0083456F">
        <w:rPr>
          <w:b/>
          <w:bCs/>
          <w:lang w:val="el-GR"/>
        </w:rPr>
        <w:t xml:space="preserve">κωδικοποιητής </w:t>
      </w:r>
      <w:r w:rsidRPr="0083456F">
        <w:rPr>
          <w:b/>
          <w:bCs/>
          <w:lang w:val="el-GR"/>
        </w:rPr>
        <w:lastRenderedPageBreak/>
        <w:t>κόμβων</w:t>
      </w:r>
      <w:r w:rsidRPr="0083456F">
        <w:rPr>
          <w:lang w:val="el-GR"/>
        </w:rPr>
        <w:t xml:space="preserve"> (</w:t>
      </w:r>
      <w:r w:rsidRPr="0083456F">
        <w:t>node</w:t>
      </w:r>
      <w:r w:rsidRPr="0083456F">
        <w:rPr>
          <w:lang w:val="el-GR"/>
        </w:rPr>
        <w:t xml:space="preserve"> </w:t>
      </w:r>
      <w:r w:rsidRPr="0083456F">
        <w:t>encoder</w:t>
      </w:r>
      <w:r w:rsidRPr="0083456F">
        <w:rPr>
          <w:lang w:val="el-GR"/>
        </w:rPr>
        <w:t xml:space="preserve">) </w:t>
      </w:r>
      <w:r w:rsidR="00C82FDF" w:rsidRPr="0083456F">
        <w:rPr>
          <w:lang w:val="el-GR"/>
        </w:rPr>
        <w:t>προβάλλει</w:t>
      </w:r>
      <w:r w:rsidRPr="0083456F">
        <w:rPr>
          <w:lang w:val="el-GR"/>
        </w:rPr>
        <w:t xml:space="preserve"> αυτές τις δισδιάστατες συντεταγμένες σε ένα πιο εκφραστικό, πολυδιάστατο διανυσματικό </w:t>
      </w:r>
      <w:r w:rsidR="00501FBF" w:rsidRPr="0083456F">
        <w:rPr>
          <w:lang w:val="el-GR"/>
        </w:rPr>
        <w:t>χώρο</w:t>
      </w:r>
      <w:r w:rsidRPr="0083456F">
        <w:rPr>
          <w:lang w:val="el-GR"/>
        </w:rPr>
        <w:t>.</w:t>
      </w:r>
    </w:p>
    <w:p w14:paraId="51A2EDFC" w14:textId="77777777" w:rsidR="001E028B" w:rsidRPr="0083456F" w:rsidRDefault="001E028B" w:rsidP="00607E98">
      <w:pPr>
        <w:pStyle w:val="NormalWeb"/>
        <w:numPr>
          <w:ilvl w:val="0"/>
          <w:numId w:val="32"/>
        </w:numPr>
        <w:spacing w:line="360" w:lineRule="auto"/>
        <w:rPr>
          <w:lang w:val="el-GR"/>
        </w:rPr>
      </w:pPr>
      <w:r w:rsidRPr="0083456F">
        <w:rPr>
          <w:b/>
          <w:bCs/>
          <w:lang w:val="el-GR"/>
        </w:rPr>
        <w:t>Κωδικοποιητής Ακμών (</w:t>
      </w:r>
      <w:r w:rsidRPr="0083456F">
        <w:rPr>
          <w:b/>
          <w:bCs/>
        </w:rPr>
        <w:t>Edge</w:t>
      </w:r>
      <w:r w:rsidRPr="0083456F">
        <w:rPr>
          <w:b/>
          <w:bCs/>
          <w:lang w:val="el-GR"/>
        </w:rPr>
        <w:t xml:space="preserve"> </w:t>
      </w:r>
      <w:r w:rsidRPr="0083456F">
        <w:rPr>
          <w:b/>
          <w:bCs/>
        </w:rPr>
        <w:t>Encoder</w:t>
      </w:r>
      <w:r w:rsidRPr="0083456F">
        <w:rPr>
          <w:b/>
          <w:bCs/>
          <w:lang w:val="el-GR"/>
        </w:rPr>
        <w:t>):</w:t>
      </w:r>
      <w:r w:rsidRPr="0083456F">
        <w:rPr>
          <w:lang w:val="el-GR"/>
        </w:rPr>
        <w:br/>
        <w:t>Για κάθε ακμή, χρησιμοποιείται ως είσοδος η ευ</w:t>
      </w:r>
      <w:r w:rsidR="00501FBF" w:rsidRPr="0083456F">
        <w:rPr>
          <w:lang w:val="el-GR"/>
        </w:rPr>
        <w:t>κλείδια</w:t>
      </w:r>
      <w:r w:rsidRPr="0083456F">
        <w:rPr>
          <w:lang w:val="el-GR"/>
        </w:rPr>
        <w:t xml:space="preserve"> απόσταση μεταξύ των δύο άκρων της. Ο </w:t>
      </w:r>
      <w:r w:rsidRPr="0083456F">
        <w:rPr>
          <w:b/>
          <w:bCs/>
          <w:lang w:val="el-GR"/>
        </w:rPr>
        <w:t>κωδικοποιητής ακμών</w:t>
      </w:r>
      <w:r w:rsidRPr="0083456F">
        <w:rPr>
          <w:lang w:val="el-GR"/>
        </w:rPr>
        <w:t xml:space="preserve"> λειτουργεί ανάλογα με τον κωδικοποιητή κόμβων: μετατρέπει το μονοδιάστατο χαρακτηριστικό της απόστασης σε </w:t>
      </w:r>
      <w:r w:rsidR="00C82FDF" w:rsidRPr="0083456F">
        <w:rPr>
          <w:lang w:val="el-GR"/>
        </w:rPr>
        <w:t>μια</w:t>
      </w:r>
      <w:r w:rsidRPr="0083456F">
        <w:rPr>
          <w:lang w:val="el-GR"/>
        </w:rPr>
        <w:t xml:space="preserve"> πλουσιότερ</w:t>
      </w:r>
      <w:r w:rsidR="00C82FDF" w:rsidRPr="0083456F">
        <w:rPr>
          <w:lang w:val="el-GR"/>
        </w:rPr>
        <w:t>η</w:t>
      </w:r>
      <w:r w:rsidRPr="0083456F">
        <w:rPr>
          <w:lang w:val="el-GR"/>
        </w:rPr>
        <w:t xml:space="preserve"> διανυσματικ</w:t>
      </w:r>
      <w:r w:rsidR="00C82FDF" w:rsidRPr="0083456F">
        <w:rPr>
          <w:lang w:val="el-GR"/>
        </w:rPr>
        <w:t>ή</w:t>
      </w:r>
      <w:r w:rsidRPr="0083456F">
        <w:rPr>
          <w:lang w:val="el-GR"/>
        </w:rPr>
        <w:t xml:space="preserve"> </w:t>
      </w:r>
      <w:r w:rsidR="00C82FDF" w:rsidRPr="0083456F">
        <w:rPr>
          <w:lang w:val="el-GR"/>
        </w:rPr>
        <w:t>αναπαράσταση.</w:t>
      </w:r>
    </w:p>
    <w:p w14:paraId="7290C54B" w14:textId="77777777" w:rsidR="001E028B" w:rsidRPr="0083456F" w:rsidRDefault="001E028B" w:rsidP="00607E98">
      <w:pPr>
        <w:pStyle w:val="NormalWeb"/>
        <w:numPr>
          <w:ilvl w:val="0"/>
          <w:numId w:val="32"/>
        </w:numPr>
        <w:spacing w:line="360" w:lineRule="auto"/>
        <w:rPr>
          <w:lang w:val="el-GR"/>
        </w:rPr>
      </w:pPr>
      <w:r w:rsidRPr="0083456F">
        <w:rPr>
          <w:b/>
          <w:bCs/>
          <w:lang w:val="el-GR"/>
        </w:rPr>
        <w:t>Στρώσεις Μηχανισμού Προσοχής σε Γράφους (</w:t>
      </w:r>
      <w:r w:rsidRPr="0083456F">
        <w:rPr>
          <w:b/>
          <w:bCs/>
        </w:rPr>
        <w:t>Graph</w:t>
      </w:r>
      <w:r w:rsidRPr="0083456F">
        <w:rPr>
          <w:b/>
          <w:bCs/>
          <w:lang w:val="el-GR"/>
        </w:rPr>
        <w:t xml:space="preserve"> </w:t>
      </w:r>
      <w:r w:rsidRPr="0083456F">
        <w:rPr>
          <w:b/>
          <w:bCs/>
        </w:rPr>
        <w:t>Attention</w:t>
      </w:r>
      <w:r w:rsidRPr="0083456F">
        <w:rPr>
          <w:b/>
          <w:bCs/>
          <w:lang w:val="el-GR"/>
        </w:rPr>
        <w:t xml:space="preserve"> </w:t>
      </w:r>
      <w:r w:rsidRPr="0083456F">
        <w:rPr>
          <w:b/>
          <w:bCs/>
        </w:rPr>
        <w:t>Layers</w:t>
      </w:r>
      <w:r w:rsidRPr="0083456F">
        <w:rPr>
          <w:b/>
          <w:bCs/>
          <w:lang w:val="el-GR"/>
        </w:rPr>
        <w:t>):</w:t>
      </w:r>
      <w:r w:rsidRPr="0083456F">
        <w:rPr>
          <w:lang w:val="el-GR"/>
        </w:rPr>
        <w:br/>
      </w:r>
      <w:r w:rsidR="00C82FDF" w:rsidRPr="0083456F">
        <w:rPr>
          <w:lang w:val="el-GR"/>
        </w:rPr>
        <w:t>Ο πυρήνας</w:t>
      </w:r>
      <w:r w:rsidRPr="0083456F">
        <w:rPr>
          <w:lang w:val="el-GR"/>
        </w:rPr>
        <w:t xml:space="preserve"> του μοντέλου είναι δύο διαδοχικές στρώσεις τύπου </w:t>
      </w:r>
      <w:r w:rsidRPr="0083456F">
        <w:rPr>
          <w:b/>
          <w:bCs/>
        </w:rPr>
        <w:t>Graph</w:t>
      </w:r>
      <w:r w:rsidRPr="0083456F">
        <w:rPr>
          <w:b/>
          <w:bCs/>
          <w:lang w:val="el-GR"/>
        </w:rPr>
        <w:t xml:space="preserve"> </w:t>
      </w:r>
      <w:r w:rsidRPr="0083456F">
        <w:rPr>
          <w:b/>
          <w:bCs/>
        </w:rPr>
        <w:t>Attention</w:t>
      </w:r>
      <w:r w:rsidRPr="0083456F">
        <w:rPr>
          <w:b/>
          <w:bCs/>
          <w:lang w:val="el-GR"/>
        </w:rPr>
        <w:t xml:space="preserve"> </w:t>
      </w:r>
      <w:r w:rsidRPr="0083456F">
        <w:rPr>
          <w:b/>
          <w:bCs/>
        </w:rPr>
        <w:t>Network</w:t>
      </w:r>
      <w:r w:rsidRPr="0083456F">
        <w:rPr>
          <w:b/>
          <w:bCs/>
          <w:lang w:val="el-GR"/>
        </w:rPr>
        <w:t xml:space="preserve"> (</w:t>
      </w:r>
      <w:r w:rsidRPr="0083456F">
        <w:rPr>
          <w:b/>
          <w:bCs/>
        </w:rPr>
        <w:t>GAT</w:t>
      </w:r>
      <w:r w:rsidRPr="0083456F">
        <w:rPr>
          <w:b/>
          <w:bCs/>
          <w:lang w:val="el-GR"/>
        </w:rPr>
        <w:t>)</w:t>
      </w:r>
      <w:r w:rsidRPr="0083456F">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14:paraId="36EDCBE7" w14:textId="5B3ED706" w:rsidR="002D0562" w:rsidRPr="0083456F" w:rsidRDefault="001E028B" w:rsidP="00607E98">
      <w:pPr>
        <w:pStyle w:val="NormalWeb"/>
        <w:numPr>
          <w:ilvl w:val="0"/>
          <w:numId w:val="32"/>
        </w:numPr>
        <w:spacing w:line="360" w:lineRule="auto"/>
        <w:rPr>
          <w:lang w:val="el-GR"/>
        </w:rPr>
      </w:pPr>
      <w:r w:rsidRPr="0083456F">
        <w:rPr>
          <w:b/>
          <w:bCs/>
          <w:lang w:val="el-GR"/>
        </w:rPr>
        <w:t>Μονάδα Πρόβλεψης Ακμών (</w:t>
      </w:r>
      <w:r w:rsidRPr="0083456F">
        <w:rPr>
          <w:b/>
          <w:bCs/>
        </w:rPr>
        <w:t>Edge</w:t>
      </w:r>
      <w:r w:rsidRPr="0083456F">
        <w:rPr>
          <w:b/>
          <w:bCs/>
          <w:lang w:val="el-GR"/>
        </w:rPr>
        <w:t xml:space="preserve"> </w:t>
      </w:r>
      <w:r w:rsidRPr="0083456F">
        <w:rPr>
          <w:b/>
          <w:bCs/>
        </w:rPr>
        <w:t>Prediction</w:t>
      </w:r>
      <w:r w:rsidRPr="0083456F">
        <w:rPr>
          <w:b/>
          <w:bCs/>
          <w:lang w:val="el-GR"/>
        </w:rPr>
        <w:t xml:space="preserve"> </w:t>
      </w:r>
      <w:r w:rsidRPr="0083456F">
        <w:rPr>
          <w:b/>
          <w:bCs/>
        </w:rPr>
        <w:t>Module</w:t>
      </w:r>
      <w:r w:rsidRPr="0083456F">
        <w:rPr>
          <w:b/>
          <w:bCs/>
          <w:lang w:val="el-GR"/>
        </w:rPr>
        <w:t>):</w:t>
      </w:r>
      <w:r w:rsidRPr="0083456F">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r w:rsidRPr="0083456F">
        <w:rPr>
          <w:b/>
          <w:bCs/>
          <w:lang w:val="el-GR"/>
        </w:rPr>
        <w:t>πολυεπίπεδο αντιληπτικό μηχανισμό</w:t>
      </w:r>
      <w:r w:rsidRPr="0083456F">
        <w:rPr>
          <w:lang w:val="el-GR"/>
        </w:rPr>
        <w:t xml:space="preserve"> (</w:t>
      </w:r>
      <w:r w:rsidRPr="0083456F">
        <w:t>MLP</w:t>
      </w:r>
      <w:r w:rsidR="00C82FDF" w:rsidRPr="0083456F">
        <w:rPr>
          <w:lang w:val="el-GR"/>
        </w:rPr>
        <w:t xml:space="preserve"> -</w:t>
      </w:r>
      <w:r w:rsidR="00E20EE6" w:rsidRPr="0083456F">
        <w:t>Multi</w:t>
      </w:r>
      <w:r w:rsidR="00E20EE6" w:rsidRPr="0083456F">
        <w:rPr>
          <w:lang w:val="el-GR"/>
        </w:rPr>
        <w:t>-</w:t>
      </w:r>
      <w:r w:rsidR="00E20EE6" w:rsidRPr="0083456F">
        <w:t>Layer</w:t>
      </w:r>
      <w:r w:rsidR="00C82FDF" w:rsidRPr="0083456F">
        <w:rPr>
          <w:lang w:val="el-GR"/>
        </w:rPr>
        <w:t xml:space="preserve"> </w:t>
      </w:r>
      <w:r w:rsidR="00C82FDF" w:rsidRPr="0083456F">
        <w:t>Perceptron</w:t>
      </w:r>
      <w:r w:rsidRPr="0083456F">
        <w:rPr>
          <w:lang w:val="el-GR"/>
        </w:rPr>
        <w:t xml:space="preserve">), ο οποίος επιστρέφει έναν αριθμό στο διάστημα [0, 1] που αντιπροσωπεύει την </w:t>
      </w:r>
      <w:r w:rsidRPr="0083456F">
        <w:rPr>
          <w:bCs/>
          <w:lang w:val="el-GR"/>
        </w:rPr>
        <w:t>πιθανότητα η συγκεκριμένη ακμή να συμμετέχει στη βέλτιστη διαδρομή</w:t>
      </w:r>
      <w:r w:rsidRPr="0083456F">
        <w:rPr>
          <w:lang w:val="el-GR"/>
        </w:rPr>
        <w:t>.</w:t>
      </w:r>
    </w:p>
    <w:p w14:paraId="5BB427EB" w14:textId="7EDF1FD5" w:rsidR="002A7D02" w:rsidRPr="0083456F" w:rsidRDefault="002A7D02" w:rsidP="002A7D02">
      <w:pPr>
        <w:pStyle w:val="NormalWeb"/>
        <w:spacing w:line="360" w:lineRule="auto"/>
        <w:rPr>
          <w:lang w:val="el-GR"/>
        </w:rPr>
      </w:pPr>
      <w:r w:rsidRPr="0083456F">
        <w:rPr>
          <w:lang w:val="el-GR"/>
        </w:rPr>
        <w:t>Σχήμα 3.4 Αναπαράσταση Αρχιτεκτονικής Νευρωνικού Δικτύου στην P</w:t>
      </w:r>
      <w:r w:rsidR="00E20EE6" w:rsidRPr="0083456F">
        <w:t>python</w:t>
      </w:r>
    </w:p>
    <w:p w14:paraId="296C5BC2" w14:textId="77777777" w:rsidR="002A7D02" w:rsidRPr="0083456F" w:rsidRDefault="002A7D02" w:rsidP="002A7D02">
      <w:pPr>
        <w:pStyle w:val="NormalWeb"/>
        <w:spacing w:line="360" w:lineRule="auto"/>
        <w:rPr>
          <w:lang w:val="el-GR"/>
        </w:rPr>
      </w:pPr>
      <w:r w:rsidRPr="0083456F">
        <w:rPr>
          <w:noProof/>
          <w:lang w:val="el-GR"/>
        </w:rPr>
        <w:lastRenderedPageBreak/>
        <w:drawing>
          <wp:inline distT="0" distB="0" distL="0" distR="0" wp14:anchorId="009AE2B6" wp14:editId="50F8123E">
            <wp:extent cx="5727700" cy="4912468"/>
            <wp:effectExtent l="0" t="0" r="0" b="2540"/>
            <wp:docPr id="18859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333" name=""/>
                    <pic:cNvPicPr/>
                  </pic:nvPicPr>
                  <pic:blipFill>
                    <a:blip r:embed="rId17"/>
                    <a:stretch>
                      <a:fillRect/>
                    </a:stretch>
                  </pic:blipFill>
                  <pic:spPr>
                    <a:xfrm>
                      <a:off x="0" y="0"/>
                      <a:ext cx="5732306" cy="4916418"/>
                    </a:xfrm>
                    <a:prstGeom prst="rect">
                      <a:avLst/>
                    </a:prstGeom>
                  </pic:spPr>
                </pic:pic>
              </a:graphicData>
            </a:graphic>
          </wp:inline>
        </w:drawing>
      </w:r>
    </w:p>
    <w:p w14:paraId="3D08DED8" w14:textId="77777777" w:rsidR="001E028B" w:rsidRPr="0083456F" w:rsidRDefault="00142550" w:rsidP="002D0562">
      <w:pPr>
        <w:pStyle w:val="NormalWeb"/>
        <w:spacing w:line="360" w:lineRule="auto"/>
        <w:rPr>
          <w:lang w:val="el-GR"/>
        </w:rPr>
      </w:pPr>
      <w:r w:rsidRPr="0083456F">
        <w:rPr>
          <w:b/>
          <w:bCs/>
          <w:lang w:val="el-GR"/>
        </w:rPr>
        <w:t>Επεξεργασία της εξόδου του Νευρωνικού Δικτύου</w:t>
      </w:r>
    </w:p>
    <w:p w14:paraId="1859D53F" w14:textId="77777777" w:rsidR="001E028B" w:rsidRPr="0083456F" w:rsidRDefault="001E028B" w:rsidP="001E028B">
      <w:pPr>
        <w:pStyle w:val="NormalWeb"/>
        <w:spacing w:line="360" w:lineRule="auto"/>
        <w:rPr>
          <w:lang w:val="el-GR"/>
        </w:rPr>
      </w:pPr>
      <w:r w:rsidRPr="0083456F">
        <w:rPr>
          <w:lang w:val="el-GR"/>
        </w:rPr>
        <w:t>Η ροή δεδομένων έχει ως εξής:</w:t>
      </w:r>
    </w:p>
    <w:p w14:paraId="49567E05" w14:textId="77777777" w:rsidR="001E028B" w:rsidRPr="0083456F" w:rsidRDefault="001E028B" w:rsidP="00607E98">
      <w:pPr>
        <w:pStyle w:val="NormalWeb"/>
        <w:numPr>
          <w:ilvl w:val="0"/>
          <w:numId w:val="33"/>
        </w:numPr>
        <w:spacing w:line="360" w:lineRule="auto"/>
        <w:rPr>
          <w:lang w:val="el-GR"/>
        </w:rPr>
      </w:pPr>
      <w:r w:rsidRPr="0083456F">
        <w:rPr>
          <w:lang w:val="el-GR"/>
        </w:rPr>
        <w:t>Δίνεται ως είσοδος ένας πλή</w:t>
      </w:r>
      <w:r w:rsidR="00142550" w:rsidRPr="0083456F">
        <w:rPr>
          <w:lang w:val="el-GR"/>
        </w:rPr>
        <w:t>ρες γράφο</w:t>
      </w:r>
      <w:r w:rsidR="001F7E1D" w:rsidRPr="0083456F">
        <w:rPr>
          <w:lang w:val="el-GR"/>
        </w:rPr>
        <w:t>ς</w:t>
      </w:r>
      <w:r w:rsidR="00142550" w:rsidRPr="0083456F">
        <w:rPr>
          <w:lang w:val="el-GR"/>
        </w:rPr>
        <w:t>.</w:t>
      </w:r>
    </w:p>
    <w:p w14:paraId="162D5F22" w14:textId="77777777" w:rsidR="001E028B" w:rsidRPr="0083456F" w:rsidRDefault="001E028B" w:rsidP="00607E98">
      <w:pPr>
        <w:pStyle w:val="NormalWeb"/>
        <w:numPr>
          <w:ilvl w:val="0"/>
          <w:numId w:val="33"/>
        </w:numPr>
        <w:spacing w:line="360" w:lineRule="auto"/>
        <w:rPr>
          <w:lang w:val="el-GR"/>
        </w:rPr>
      </w:pPr>
      <w:r w:rsidRPr="0083456F">
        <w:rPr>
          <w:lang w:val="el-GR"/>
        </w:rPr>
        <w:t xml:space="preserve">Το νευρωνικό δίκτυο υπολογίζει μια πιθανότητα για κάθε ακμή να ανήκει στη βέλτιστη λύση του </w:t>
      </w:r>
      <w:r w:rsidRPr="0083456F">
        <w:t>TSP</w:t>
      </w:r>
      <w:r w:rsidRPr="0083456F">
        <w:rPr>
          <w:lang w:val="el-GR"/>
        </w:rPr>
        <w:t>.</w:t>
      </w:r>
    </w:p>
    <w:p w14:paraId="65A7629B" w14:textId="77777777" w:rsidR="001E028B" w:rsidRPr="0083456F" w:rsidRDefault="001E028B" w:rsidP="00607E98">
      <w:pPr>
        <w:pStyle w:val="NormalWeb"/>
        <w:numPr>
          <w:ilvl w:val="0"/>
          <w:numId w:val="33"/>
        </w:numPr>
        <w:spacing w:line="360" w:lineRule="auto"/>
        <w:rPr>
          <w:lang w:val="el-GR"/>
        </w:rPr>
      </w:pPr>
      <w:r w:rsidRPr="0083456F">
        <w:rPr>
          <w:lang w:val="el-GR"/>
        </w:rPr>
        <w:t xml:space="preserve">Οι πιθανότητες αυτές, ωστόσο, </w:t>
      </w:r>
      <w:r w:rsidRPr="0083456F">
        <w:rPr>
          <w:b/>
          <w:bCs/>
          <w:lang w:val="el-GR"/>
        </w:rPr>
        <w:t xml:space="preserve">δεν εγγυώνται την παραγωγή ενός έγκυρου κύκλου </w:t>
      </w:r>
      <w:r w:rsidRPr="0083456F">
        <w:rPr>
          <w:b/>
          <w:bCs/>
        </w:rPr>
        <w:t>Hamilton</w:t>
      </w:r>
      <w:r w:rsidRPr="0083456F">
        <w:rPr>
          <w:lang w:val="el-GR"/>
        </w:rPr>
        <w:t>, δηλαδή μιας διαδρομής που επισκέπτεται όλους τους κόμβους ακριβώς μία φορά και επιστρέφει στο αρχικό σημείο.</w:t>
      </w:r>
    </w:p>
    <w:p w14:paraId="617ECA8B" w14:textId="145E1CBA" w:rsidR="001E028B" w:rsidRPr="0083456F" w:rsidRDefault="001E028B" w:rsidP="001E028B">
      <w:pPr>
        <w:pStyle w:val="NormalWeb"/>
        <w:spacing w:line="360" w:lineRule="auto"/>
        <w:rPr>
          <w:lang w:val="el-GR"/>
        </w:rPr>
      </w:pPr>
      <w:r w:rsidRPr="0083456F">
        <w:rPr>
          <w:lang w:val="el-GR"/>
        </w:rPr>
        <w:t xml:space="preserve">Για να μετατραπούν οι ανεξάρτητες προβλέψεις του μοντέλου σε μια πλήρη και έγκυρη διαδρομή, χρησιμοποιείται ένας </w:t>
      </w:r>
      <w:r w:rsidR="001F7E1D" w:rsidRPr="0083456F">
        <w:rPr>
          <w:b/>
          <w:lang w:val="el-GR"/>
        </w:rPr>
        <w:t xml:space="preserve">ευρετικός </w:t>
      </w:r>
      <w:r w:rsidRPr="0083456F">
        <w:rPr>
          <w:b/>
          <w:bCs/>
          <w:lang w:val="el-GR"/>
        </w:rPr>
        <w:t xml:space="preserve">αλγόριθμος </w:t>
      </w:r>
      <w:r w:rsidR="001F7E1D" w:rsidRPr="0083456F">
        <w:rPr>
          <w:b/>
          <w:bCs/>
          <w:lang w:val="el-GR"/>
        </w:rPr>
        <w:t xml:space="preserve">εξερεύνησης πιθανών κύκλων </w:t>
      </w:r>
      <w:r w:rsidR="001F7E1D" w:rsidRPr="0083456F">
        <w:rPr>
          <w:b/>
          <w:bCs/>
        </w:rPr>
        <w:t>Hamilton</w:t>
      </w:r>
      <w:r w:rsidR="001F7E1D" w:rsidRPr="0083456F">
        <w:rPr>
          <w:b/>
          <w:bCs/>
          <w:lang w:val="el-GR"/>
        </w:rPr>
        <w:t>(</w:t>
      </w:r>
      <w:r w:rsidR="00E20EE6" w:rsidRPr="0083456F">
        <w:rPr>
          <w:b/>
          <w:bCs/>
        </w:rPr>
        <w:t>beam search</w:t>
      </w:r>
      <w:r w:rsidR="001F7E1D" w:rsidRPr="0083456F">
        <w:rPr>
          <w:b/>
          <w:bCs/>
          <w:lang w:val="el-GR"/>
        </w:rPr>
        <w:t>)</w:t>
      </w:r>
      <w:r w:rsidRPr="0083456F">
        <w:rPr>
          <w:lang w:val="el-GR"/>
        </w:rPr>
        <w:t>.</w:t>
      </w:r>
    </w:p>
    <w:p w14:paraId="582D2876" w14:textId="77777777" w:rsidR="001E028B" w:rsidRPr="0083456F" w:rsidRDefault="001E028B" w:rsidP="001E028B">
      <w:pPr>
        <w:pStyle w:val="NormalWeb"/>
        <w:spacing w:line="360" w:lineRule="auto"/>
        <w:rPr>
          <w:b/>
          <w:bCs/>
          <w:lang w:val="el-GR"/>
        </w:rPr>
      </w:pPr>
      <w:r w:rsidRPr="0083456F">
        <w:rPr>
          <w:b/>
          <w:bCs/>
        </w:rPr>
        <w:lastRenderedPageBreak/>
        <w:t>Beam</w:t>
      </w:r>
      <w:r w:rsidRPr="0083456F">
        <w:rPr>
          <w:b/>
          <w:bCs/>
          <w:lang w:val="el-GR"/>
        </w:rPr>
        <w:t xml:space="preserve"> </w:t>
      </w:r>
      <w:r w:rsidRPr="0083456F">
        <w:rPr>
          <w:b/>
          <w:bCs/>
        </w:rPr>
        <w:t>Search</w:t>
      </w:r>
      <w:r w:rsidRPr="0083456F">
        <w:rPr>
          <w:b/>
          <w:bCs/>
          <w:lang w:val="el-GR"/>
        </w:rPr>
        <w:t xml:space="preserve">: Δημιουργία Κύκλου </w:t>
      </w:r>
      <w:r w:rsidRPr="0083456F">
        <w:rPr>
          <w:b/>
          <w:bCs/>
        </w:rPr>
        <w:t>Hamilton</w:t>
      </w:r>
    </w:p>
    <w:p w14:paraId="57761B45" w14:textId="77777777" w:rsidR="001E028B" w:rsidRPr="0083456F" w:rsidRDefault="001E028B" w:rsidP="001E028B">
      <w:pPr>
        <w:pStyle w:val="NormalWeb"/>
        <w:spacing w:line="360" w:lineRule="auto"/>
        <w:rPr>
          <w:lang w:val="el-GR"/>
        </w:rPr>
      </w:pPr>
      <w:r w:rsidRPr="0083456F">
        <w:rPr>
          <w:lang w:val="el-GR"/>
        </w:rPr>
        <w:t xml:space="preserve">Ο </w:t>
      </w:r>
      <w:r w:rsidRPr="0083456F">
        <w:t>beam</w:t>
      </w:r>
      <w:r w:rsidRPr="0083456F">
        <w:rPr>
          <w:lang w:val="el-GR"/>
        </w:rPr>
        <w:t xml:space="preserve"> </w:t>
      </w:r>
      <w:r w:rsidRPr="0083456F">
        <w:t>search</w:t>
      </w:r>
      <w:r w:rsidRPr="0083456F">
        <w:rPr>
          <w:lang w:val="el-GR"/>
        </w:rPr>
        <w:t xml:space="preserve"> είναι ένας ευρετικός αλγόριθμος εξερεύνησης χώρου καταστάσεων. Ξεκινώντας από έναν αρχικό κόμβο, κατασκευάζει επαναληπτικά μερικές διαδρομές (</w:t>
      </w:r>
      <w:r w:rsidRPr="0083456F">
        <w:t>beams</w:t>
      </w:r>
      <w:r w:rsidRPr="0083456F">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14:paraId="69010F30" w14:textId="77777777" w:rsidR="001E028B" w:rsidRPr="0083456F" w:rsidRDefault="001E028B" w:rsidP="001E028B">
      <w:pPr>
        <w:pStyle w:val="NormalWeb"/>
        <w:spacing w:line="360" w:lineRule="auto"/>
        <w:rPr>
          <w:lang w:val="el-GR"/>
        </w:rPr>
      </w:pPr>
      <w:r w:rsidRPr="0083456F">
        <w:rPr>
          <w:lang w:val="el-GR"/>
        </w:rPr>
        <w:t xml:space="preserve">Ουσιαστικά, ο αλγόριθμος </w:t>
      </w:r>
      <w:r w:rsidRPr="0083456F">
        <w:t>beam</w:t>
      </w:r>
      <w:r w:rsidRPr="0083456F">
        <w:rPr>
          <w:lang w:val="el-GR"/>
        </w:rPr>
        <w:t xml:space="preserve"> </w:t>
      </w:r>
      <w:r w:rsidRPr="0083456F">
        <w:t>search</w:t>
      </w:r>
      <w:r w:rsidRPr="0083456F">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83456F">
        <w:t>Hamilton</w:t>
      </w:r>
      <w:r w:rsidRPr="0083456F">
        <w:rPr>
          <w:lang w:val="el-GR"/>
        </w:rPr>
        <w:t>, χωρίς να εξετάσει εξαντλητικά όλες τις δυνατές διαδρομές.</w:t>
      </w:r>
    </w:p>
    <w:p w14:paraId="68B09E92" w14:textId="77777777" w:rsidR="00927ACF" w:rsidRPr="0083456F" w:rsidRDefault="00927ACF" w:rsidP="00927ACF">
      <w:pPr>
        <w:pStyle w:val="NormalWeb"/>
        <w:spacing w:line="360" w:lineRule="auto"/>
        <w:rPr>
          <w:b/>
          <w:bCs/>
          <w:sz w:val="28"/>
          <w:szCs w:val="28"/>
          <w:lang w:val="el-GR"/>
        </w:rPr>
      </w:pPr>
      <w:r w:rsidRPr="0083456F">
        <w:rPr>
          <w:b/>
          <w:bCs/>
          <w:sz w:val="28"/>
          <w:szCs w:val="28"/>
          <w:lang w:val="el-GR"/>
        </w:rPr>
        <w:t>4. Μεθοδολογία, Πειραματισμός και Αξιολόγηση</w:t>
      </w:r>
    </w:p>
    <w:p w14:paraId="5AC023B9" w14:textId="77777777" w:rsidR="004E6ACB" w:rsidRPr="0083456F" w:rsidRDefault="004E6ACB" w:rsidP="004E6ACB">
      <w:pPr>
        <w:pStyle w:val="NormalWeb"/>
        <w:spacing w:line="360" w:lineRule="auto"/>
        <w:rPr>
          <w:lang w:val="el-GR"/>
        </w:rPr>
      </w:pPr>
      <w:r w:rsidRPr="0083456F">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83456F">
        <w:t>Traveling</w:t>
      </w:r>
      <w:r w:rsidRPr="0083456F">
        <w:rPr>
          <w:lang w:val="el-GR"/>
        </w:rPr>
        <w:t xml:space="preserve"> </w:t>
      </w:r>
      <w:r w:rsidRPr="0083456F">
        <w:t>Salesman</w:t>
      </w:r>
      <w:r w:rsidRPr="0083456F">
        <w:rPr>
          <w:lang w:val="el-GR"/>
        </w:rPr>
        <w:t xml:space="preserve"> </w:t>
      </w:r>
      <w:r w:rsidRPr="0083456F">
        <w:t>Problem</w:t>
      </w:r>
      <w:r w:rsidRPr="0083456F">
        <w:rPr>
          <w:lang w:val="el-GR"/>
        </w:rPr>
        <w:t xml:space="preserve"> – </w:t>
      </w:r>
      <w:r w:rsidRPr="0083456F">
        <w:t>TSP</w:t>
      </w:r>
      <w:r w:rsidRPr="0083456F">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83456F">
        <w:t>DFJ</w:t>
      </w:r>
      <w:r w:rsidRPr="0083456F">
        <w:rPr>
          <w:lang w:val="el-GR"/>
        </w:rPr>
        <w:t xml:space="preserve">, το οποίο υλοποιήθηκε με τη χρήση του </w:t>
      </w:r>
      <w:r w:rsidRPr="0083456F">
        <w:t>solver linprog </w:t>
      </w:r>
      <w:r w:rsidRPr="0083456F">
        <w:rPr>
          <w:lang w:val="el-GR"/>
        </w:rPr>
        <w:t xml:space="preserve">της βιβλιοθήκης </w:t>
      </w:r>
      <w:r w:rsidRPr="0083456F">
        <w:t>SciPy</w:t>
      </w:r>
      <w:r w:rsidRPr="0083456F">
        <w:rPr>
          <w:lang w:val="el-GR"/>
        </w:rPr>
        <w:t>.</w:t>
      </w:r>
    </w:p>
    <w:p w14:paraId="18276480" w14:textId="77777777" w:rsidR="004E6ACB" w:rsidRPr="0083456F" w:rsidRDefault="004E6ACB" w:rsidP="004E6ACB">
      <w:pPr>
        <w:pStyle w:val="NormalWeb"/>
        <w:spacing w:line="360" w:lineRule="auto"/>
        <w:rPr>
          <w:lang w:val="el-GR"/>
        </w:rPr>
      </w:pPr>
      <w:r w:rsidRPr="0083456F">
        <w:rPr>
          <w:lang w:val="el-GR"/>
        </w:rPr>
        <w:t>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Νευρωνικού Δικτύου Γράφου (</w:t>
      </w:r>
      <w:r w:rsidRPr="0083456F">
        <w:t>Graph</w:t>
      </w:r>
      <w:r w:rsidRPr="0083456F">
        <w:rPr>
          <w:lang w:val="el-GR"/>
        </w:rPr>
        <w:t xml:space="preserve"> </w:t>
      </w:r>
      <w:r w:rsidRPr="0083456F">
        <w:t>Neural</w:t>
      </w:r>
      <w:r w:rsidRPr="0083456F">
        <w:rPr>
          <w:lang w:val="el-GR"/>
        </w:rPr>
        <w:t xml:space="preserve"> </w:t>
      </w:r>
      <w:r w:rsidRPr="0083456F">
        <w:t>Network</w:t>
      </w:r>
      <w:r w:rsidRPr="0083456F">
        <w:rPr>
          <w:lang w:val="el-GR"/>
        </w:rPr>
        <w:t xml:space="preserve"> – </w:t>
      </w:r>
      <w:r w:rsidRPr="0083456F">
        <w:t>GNN</w:t>
      </w:r>
      <w:r w:rsidRPr="0083456F">
        <w:rPr>
          <w:lang w:val="el-GR"/>
        </w:rPr>
        <w:t>), συνοδευόμενη από μια σύντομη αναφορά στα συμπεράσματα που προέκυψαν από τον πειραματισμό με διαφορετικές υπερπαραμέτρους.</w:t>
      </w:r>
    </w:p>
    <w:p w14:paraId="3A473261" w14:textId="77777777" w:rsidR="004E6ACB" w:rsidRPr="0083456F" w:rsidRDefault="004E6ACB" w:rsidP="004E6ACB">
      <w:pPr>
        <w:pStyle w:val="NormalWeb"/>
        <w:spacing w:line="360" w:lineRule="auto"/>
        <w:rPr>
          <w:lang w:val="el-GR"/>
        </w:rPr>
      </w:pPr>
      <w:r w:rsidRPr="0083456F">
        <w:rPr>
          <w:lang w:val="el-GR"/>
        </w:rPr>
        <w:t xml:space="preserve">Έμφαση δίνεται στην τελική φάση πρόβλεψης, όπου το νευρωνικό δίκτυο εκτιμά πιθανότητες για κάθε ακμή του γραφήματος, και στην τεχνική κατασκευής κύκλων </w:t>
      </w:r>
      <w:r w:rsidRPr="0083456F">
        <w:t>Hamilton</w:t>
      </w:r>
      <w:r w:rsidRPr="0083456F">
        <w:rPr>
          <w:lang w:val="el-GR"/>
        </w:rPr>
        <w:t xml:space="preserve"> μέσω αλγορίθμου </w:t>
      </w:r>
      <w:r w:rsidRPr="0083456F">
        <w:t>beam</w:t>
      </w:r>
      <w:r w:rsidRPr="0083456F">
        <w:rPr>
          <w:lang w:val="el-GR"/>
        </w:rPr>
        <w:t xml:space="preserve"> </w:t>
      </w:r>
      <w:r w:rsidRPr="0083456F">
        <w:t>search</w:t>
      </w:r>
      <w:r w:rsidRPr="0083456F">
        <w:rPr>
          <w:lang w:val="el-GR"/>
        </w:rPr>
        <w:t xml:space="preserve">. Τέλος, ακολουθεί σχολιασμός των αποτελεσμάτων και σύντομη περιγραφή της υλοποίησης σε </w:t>
      </w:r>
      <w:r w:rsidRPr="0083456F">
        <w:t>Python</w:t>
      </w:r>
      <w:r w:rsidRPr="0083456F">
        <w:rPr>
          <w:lang w:val="el-GR"/>
        </w:rPr>
        <w:t xml:space="preserve">, συνοδευόμενη από παραπομπή στο δημόσιο αποθετήριο του έργου στο </w:t>
      </w:r>
      <w:r w:rsidRPr="0083456F">
        <w:t>GitHub</w:t>
      </w:r>
      <w:r w:rsidRPr="0083456F">
        <w:rPr>
          <w:lang w:val="el-GR"/>
        </w:rPr>
        <w:t>.</w:t>
      </w:r>
    </w:p>
    <w:p w14:paraId="58648FB3" w14:textId="77777777" w:rsidR="00927ACF" w:rsidRPr="0083456F" w:rsidRDefault="00E80B74" w:rsidP="001E028B">
      <w:pPr>
        <w:pStyle w:val="NormalWeb"/>
        <w:spacing w:line="360" w:lineRule="auto"/>
        <w:rPr>
          <w:b/>
          <w:bCs/>
          <w:sz w:val="28"/>
          <w:szCs w:val="28"/>
          <w:lang w:val="el-GR"/>
        </w:rPr>
      </w:pPr>
      <w:r w:rsidRPr="0083456F">
        <w:rPr>
          <w:b/>
          <w:bCs/>
          <w:color w:val="000000"/>
          <w:sz w:val="28"/>
          <w:szCs w:val="28"/>
          <w:lang w:val="el-GR"/>
        </w:rPr>
        <w:lastRenderedPageBreak/>
        <w:t>4.1 Δημιουργία Βέλτιστων Λύσεων με Ακέραιο Γραμμικό Προγραμματισμό</w:t>
      </w:r>
    </w:p>
    <w:p w14:paraId="24E9A56A" w14:textId="77777777" w:rsidR="003618BB" w:rsidRPr="0083456F" w:rsidRDefault="003618BB" w:rsidP="003618BB">
      <w:pPr>
        <w:pStyle w:val="NormalWeb"/>
        <w:spacing w:line="360" w:lineRule="auto"/>
        <w:rPr>
          <w:lang w:val="el-GR"/>
        </w:rPr>
      </w:pPr>
      <w:r w:rsidRPr="0083456F">
        <w:rPr>
          <w:lang w:val="el-GR"/>
        </w:rPr>
        <w:t>Η παραγωγή των βέλτιστων λύσεων για τα προβλήματα εκπαίδευσης βασίστηκε σ</w:t>
      </w:r>
      <w:r w:rsidR="00136A7A" w:rsidRPr="0083456F">
        <w:rPr>
          <w:lang w:val="el-GR"/>
        </w:rPr>
        <w:t>την</w:t>
      </w:r>
      <w:r w:rsidRPr="0083456F">
        <w:rPr>
          <w:lang w:val="el-GR"/>
        </w:rPr>
        <w:t xml:space="preserve"> μαθηματική διατύπωση</w:t>
      </w:r>
      <w:r w:rsidRPr="0083456F">
        <w:t> </w:t>
      </w:r>
      <w:r w:rsidRPr="0083456F">
        <w:rPr>
          <w:b/>
          <w:bCs/>
        </w:rPr>
        <w:t>DFJ</w:t>
      </w:r>
      <w:r w:rsidRPr="0083456F">
        <w:rPr>
          <w:b/>
          <w:bCs/>
          <w:lang w:val="el-GR"/>
        </w:rPr>
        <w:t xml:space="preserve"> (</w:t>
      </w:r>
      <w:r w:rsidRPr="0083456F">
        <w:rPr>
          <w:b/>
          <w:bCs/>
        </w:rPr>
        <w:t>Dantzig</w:t>
      </w:r>
      <w:r w:rsidRPr="0083456F">
        <w:rPr>
          <w:b/>
          <w:bCs/>
          <w:lang w:val="el-GR"/>
        </w:rPr>
        <w:t>-</w:t>
      </w:r>
      <w:r w:rsidRPr="0083456F">
        <w:rPr>
          <w:b/>
          <w:bCs/>
        </w:rPr>
        <w:t>Fulkerson</w:t>
      </w:r>
      <w:r w:rsidRPr="0083456F">
        <w:rPr>
          <w:b/>
          <w:bCs/>
          <w:lang w:val="el-GR"/>
        </w:rPr>
        <w:t>-</w:t>
      </w:r>
      <w:r w:rsidRPr="0083456F">
        <w:rPr>
          <w:b/>
          <w:bCs/>
        </w:rPr>
        <w:t>Johnson</w:t>
      </w:r>
      <w:r w:rsidRPr="0083456F">
        <w:rPr>
          <w:b/>
          <w:bCs/>
          <w:lang w:val="el-GR"/>
        </w:rPr>
        <w:t>)</w:t>
      </w:r>
      <w:r w:rsidRPr="0083456F">
        <w:rPr>
          <w:lang w:val="el-GR"/>
        </w:rPr>
        <w:t>, η οποία έχει αναλυθεί στην ενότητα 2.1.2. Η υλοποίηση πραγματοποιήθηκε με τη βοήθεια της συνάρτησης</w:t>
      </w:r>
      <w:r w:rsidRPr="0083456F">
        <w:t> linprog </w:t>
      </w:r>
      <w:r w:rsidRPr="0083456F">
        <w:rPr>
          <w:lang w:val="el-GR"/>
        </w:rPr>
        <w:t>από τη βιβλιοθήκη</w:t>
      </w:r>
      <w:r w:rsidRPr="0083456F">
        <w:t> </w:t>
      </w:r>
      <w:r w:rsidRPr="0083456F">
        <w:rPr>
          <w:b/>
          <w:bCs/>
        </w:rPr>
        <w:t>SciPy</w:t>
      </w:r>
      <w:r w:rsidRPr="0083456F">
        <w:rPr>
          <w:lang w:val="el-GR"/>
        </w:rPr>
        <w:t xml:space="preserve">, </w:t>
      </w:r>
      <w:r w:rsidR="00136A7A" w:rsidRPr="0083456F">
        <w:rPr>
          <w:lang w:val="el-GR"/>
        </w:rPr>
        <w:t xml:space="preserve">αξιοποιώντας την προεπιλεγμένη μέθοδο </w:t>
      </w:r>
      <w:r w:rsidR="00136A7A" w:rsidRPr="0083456F">
        <w:rPr>
          <w:b/>
          <w:bCs/>
        </w:rPr>
        <w:t>branch</w:t>
      </w:r>
      <w:r w:rsidR="00136A7A" w:rsidRPr="0083456F">
        <w:rPr>
          <w:b/>
          <w:bCs/>
          <w:lang w:val="el-GR"/>
        </w:rPr>
        <w:t>-</w:t>
      </w:r>
      <w:r w:rsidR="00136A7A" w:rsidRPr="0083456F">
        <w:rPr>
          <w:b/>
          <w:bCs/>
        </w:rPr>
        <w:t>and</w:t>
      </w:r>
      <w:r w:rsidR="00136A7A" w:rsidRPr="0083456F">
        <w:rPr>
          <w:b/>
          <w:bCs/>
          <w:lang w:val="el-GR"/>
        </w:rPr>
        <w:t>-</w:t>
      </w:r>
      <w:r w:rsidR="00136A7A" w:rsidRPr="0083456F">
        <w:rPr>
          <w:b/>
          <w:bCs/>
        </w:rPr>
        <w:t>bound</w:t>
      </w:r>
      <w:r w:rsidR="00136A7A" w:rsidRPr="0083456F">
        <w:rPr>
          <w:lang w:val="el-GR"/>
        </w:rPr>
        <w:t xml:space="preserve"> για την αποκατάσταση ακεραιότητας, ρυθμίζοντας την παράμετρο </w:t>
      </w:r>
      <w:r w:rsidR="00136A7A" w:rsidRPr="0083456F">
        <w:t>integrality</w:t>
      </w:r>
      <w:r w:rsidR="00136A7A" w:rsidRPr="0083456F">
        <w:rPr>
          <w:lang w:val="el-GR"/>
        </w:rPr>
        <w:t xml:space="preserve">=1 στη συνάρτηση </w:t>
      </w:r>
      <w:r w:rsidR="00136A7A" w:rsidRPr="0083456F">
        <w:t>linprog</w:t>
      </w:r>
      <w:r w:rsidR="00136A7A" w:rsidRPr="0083456F">
        <w:rPr>
          <w:lang w:val="el-GR"/>
        </w:rPr>
        <w:t>.</w:t>
      </w:r>
    </w:p>
    <w:p w14:paraId="327B8FC0" w14:textId="77777777" w:rsidR="003618BB" w:rsidRPr="0083456F" w:rsidRDefault="003618BB" w:rsidP="003618BB">
      <w:pPr>
        <w:pStyle w:val="NormalWeb"/>
        <w:spacing w:line="360" w:lineRule="auto"/>
        <w:rPr>
          <w:lang w:val="el-GR"/>
        </w:rPr>
      </w:pPr>
      <w:r w:rsidRPr="0083456F">
        <w:rPr>
          <w:lang w:val="el-GR"/>
        </w:rPr>
        <w:t>Για την αποφυγή ανεπιθύμητων λύσεων με πολλαπλούς υποκύκλους (</w:t>
      </w:r>
      <w:r w:rsidRPr="0083456F">
        <w:t>subtours</w:t>
      </w:r>
      <w:r w:rsidRPr="0083456F">
        <w:rPr>
          <w:lang w:val="el-GR"/>
        </w:rPr>
        <w:t>), εφαρμόστηκε η τεχνική</w:t>
      </w:r>
      <w:r w:rsidRPr="0083456F">
        <w:t> </w:t>
      </w:r>
      <w:r w:rsidRPr="0083456F">
        <w:rPr>
          <w:b/>
          <w:bCs/>
        </w:rPr>
        <w:t>branch</w:t>
      </w:r>
      <w:r w:rsidRPr="0083456F">
        <w:rPr>
          <w:b/>
          <w:bCs/>
          <w:lang w:val="el-GR"/>
        </w:rPr>
        <w:t>-</w:t>
      </w:r>
      <w:r w:rsidRPr="0083456F">
        <w:rPr>
          <w:b/>
          <w:bCs/>
        </w:rPr>
        <w:t>and</w:t>
      </w:r>
      <w:r w:rsidRPr="0083456F">
        <w:rPr>
          <w:b/>
          <w:bCs/>
          <w:lang w:val="el-GR"/>
        </w:rPr>
        <w:t>-</w:t>
      </w:r>
      <w:r w:rsidRPr="0083456F">
        <w:rPr>
          <w:b/>
          <w:bCs/>
        </w:rPr>
        <w:t>cut</w:t>
      </w:r>
      <w:r w:rsidRPr="0083456F">
        <w:rPr>
          <w:lang w:val="el-GR"/>
        </w:rPr>
        <w:t>, η οποία ενισχύει δυναμικά το μοντέλο με</w:t>
      </w:r>
      <w:r w:rsidRPr="0083456F">
        <w:t> </w:t>
      </w:r>
      <w:r w:rsidRPr="0083456F">
        <w:rPr>
          <w:b/>
          <w:bCs/>
          <w:lang w:val="el-GR"/>
        </w:rPr>
        <w:t>περιορισμούς αποκοπής</w:t>
      </w:r>
      <w:r w:rsidRPr="0083456F">
        <w:t> </w:t>
      </w:r>
      <w:r w:rsidRPr="0083456F">
        <w:rPr>
          <w:lang w:val="el-GR"/>
        </w:rPr>
        <w:t>(</w:t>
      </w:r>
      <w:r w:rsidRPr="0083456F">
        <w:t>subtour</w:t>
      </w:r>
      <w:r w:rsidRPr="0083456F">
        <w:rPr>
          <w:lang w:val="el-GR"/>
        </w:rPr>
        <w:t xml:space="preserve"> </w:t>
      </w:r>
      <w:r w:rsidRPr="0083456F">
        <w:t>elimination</w:t>
      </w:r>
      <w:r w:rsidRPr="0083456F">
        <w:rPr>
          <w:lang w:val="el-GR"/>
        </w:rPr>
        <w:t xml:space="preserve"> </w:t>
      </w:r>
      <w:r w:rsidRPr="0083456F">
        <w:t>constraints</w:t>
      </w:r>
      <w:r w:rsidRPr="0083456F">
        <w:rPr>
          <w:lang w:val="el-GR"/>
        </w:rPr>
        <w:t>) κάθε φορά που εντοπίζεται μη αποδεκτή λύση. Οι περιορισμοί αυτοί δεν είναι σταθερά προκαθορισμένοι, αλλά προστίθενται κατά την πορεία της επίλυσης, με στόχο την κατασκευή ενός έγκυρου</w:t>
      </w:r>
      <w:r w:rsidRPr="0083456F">
        <w:t> </w:t>
      </w:r>
      <w:r w:rsidRPr="0083456F">
        <w:rPr>
          <w:b/>
          <w:bCs/>
          <w:lang w:val="el-GR"/>
        </w:rPr>
        <w:t xml:space="preserve">κύκλου </w:t>
      </w:r>
      <w:r w:rsidRPr="0083456F">
        <w:rPr>
          <w:b/>
          <w:bCs/>
        </w:rPr>
        <w:t>Hamilton</w:t>
      </w:r>
      <w:r w:rsidRPr="0083456F">
        <w:rPr>
          <w:lang w:val="el-GR"/>
        </w:rPr>
        <w:t>.</w:t>
      </w:r>
    </w:p>
    <w:p w14:paraId="49469416" w14:textId="77777777" w:rsidR="003618BB" w:rsidRPr="0083456F" w:rsidRDefault="003618BB" w:rsidP="003618BB">
      <w:pPr>
        <w:pStyle w:val="NormalWeb"/>
        <w:spacing w:line="360" w:lineRule="auto"/>
        <w:rPr>
          <w:lang w:val="el-GR"/>
        </w:rPr>
      </w:pPr>
      <w:r w:rsidRPr="0083456F">
        <w:rPr>
          <w:lang w:val="el-GR"/>
        </w:rPr>
        <w:t>Για την παρουσίαση της μεθοδολογίας, εξετάζεται ένα απλό παράδειγμα με</w:t>
      </w:r>
      <w:r w:rsidRPr="0083456F">
        <w:t> </w:t>
      </w:r>
      <w:r w:rsidRPr="0083456F">
        <w:rPr>
          <w:b/>
          <w:bCs/>
          <w:lang w:val="el-GR"/>
        </w:rPr>
        <w:t>6 πόλεις</w:t>
      </w:r>
      <w:r w:rsidRPr="0083456F">
        <w:rPr>
          <w:lang w:val="el-GR"/>
        </w:rPr>
        <w:t>, στο οποίο παρουσιάζονται:</w:t>
      </w:r>
    </w:p>
    <w:p w14:paraId="33ABF9F1" w14:textId="77777777" w:rsidR="003618BB" w:rsidRPr="0083456F" w:rsidRDefault="003618BB" w:rsidP="003618BB">
      <w:pPr>
        <w:pStyle w:val="NormalWeb"/>
        <w:numPr>
          <w:ilvl w:val="0"/>
          <w:numId w:val="37"/>
        </w:numPr>
        <w:spacing w:line="360" w:lineRule="auto"/>
        <w:rPr>
          <w:lang w:val="el-GR"/>
        </w:rPr>
      </w:pPr>
      <w:r w:rsidRPr="0083456F">
        <w:rPr>
          <w:lang w:val="el-GR"/>
        </w:rPr>
        <w:t>Το γράφημα με τις ακμές και τις αντίστοιχες αποστάσεις (Σχήμα 4.1),</w:t>
      </w:r>
    </w:p>
    <w:p w14:paraId="67A0663E" w14:textId="77777777" w:rsidR="003618BB" w:rsidRPr="0083456F" w:rsidRDefault="003618BB" w:rsidP="003618BB">
      <w:pPr>
        <w:pStyle w:val="NormalWeb"/>
        <w:numPr>
          <w:ilvl w:val="0"/>
          <w:numId w:val="37"/>
        </w:numPr>
        <w:spacing w:line="360" w:lineRule="auto"/>
        <w:rPr>
          <w:lang w:val="el-GR"/>
        </w:rPr>
      </w:pPr>
      <w:r w:rsidRPr="0083456F">
        <w:rPr>
          <w:lang w:val="el-GR"/>
        </w:rPr>
        <w:t>Η τελική βέλτιστη διαδρομή και η αντίστοιχη ακολουθία επισκέψεων,</w:t>
      </w:r>
    </w:p>
    <w:p w14:paraId="0F7F549C" w14:textId="77777777" w:rsidR="003618BB" w:rsidRPr="0083456F" w:rsidRDefault="003618BB" w:rsidP="003618BB">
      <w:pPr>
        <w:pStyle w:val="NormalWeb"/>
        <w:numPr>
          <w:ilvl w:val="0"/>
          <w:numId w:val="37"/>
        </w:numPr>
        <w:spacing w:line="360" w:lineRule="auto"/>
        <w:rPr>
          <w:lang w:val="el-GR"/>
        </w:rPr>
      </w:pPr>
      <w:r w:rsidRPr="0083456F">
        <w:rPr>
          <w:lang w:val="el-GR"/>
        </w:rPr>
        <w:t>Η</w:t>
      </w:r>
      <w:r w:rsidRPr="0083456F">
        <w:t> </w:t>
      </w:r>
      <w:r w:rsidRPr="0083456F">
        <w:rPr>
          <w:b/>
          <w:bCs/>
          <w:lang w:val="el-GR"/>
        </w:rPr>
        <w:t>μήτρα ισοτικών περιορισμών</w:t>
      </w:r>
      <w:r w:rsidRPr="0083456F">
        <w:t> </w:t>
      </w:r>
      <w:r w:rsidRPr="0083456F">
        <w:rPr>
          <w:lang w:val="el-GR"/>
        </w:rPr>
        <w:t>(</w:t>
      </w:r>
      <w:r w:rsidRPr="0083456F">
        <w:t>equality</w:t>
      </w:r>
      <w:r w:rsidRPr="0083456F">
        <w:rPr>
          <w:lang w:val="el-GR"/>
        </w:rPr>
        <w:t xml:space="preserve"> </w:t>
      </w:r>
      <w:r w:rsidRPr="0083456F">
        <w:t>constraints</w:t>
      </w:r>
      <w:r w:rsidRPr="0083456F">
        <w:rPr>
          <w:lang w:val="el-GR"/>
        </w:rPr>
        <w:t>), η οποία διασφαλίζει πως κάθε κόμβος συμμετέχει ακριβώς σε δύο μεταβάσεις (μία εισερχόμενη και μία εξερχόμενη ακμή),</w:t>
      </w:r>
    </w:p>
    <w:p w14:paraId="22DD905B" w14:textId="77777777" w:rsidR="003618BB" w:rsidRPr="0083456F" w:rsidRDefault="003618BB" w:rsidP="003618BB">
      <w:pPr>
        <w:pStyle w:val="NormalWeb"/>
        <w:numPr>
          <w:ilvl w:val="0"/>
          <w:numId w:val="37"/>
        </w:numPr>
        <w:spacing w:line="360" w:lineRule="auto"/>
        <w:rPr>
          <w:lang w:val="el-GR"/>
        </w:rPr>
      </w:pPr>
      <w:r w:rsidRPr="0083456F">
        <w:rPr>
          <w:lang w:val="el-GR"/>
        </w:rPr>
        <w:t>Η</w:t>
      </w:r>
      <w:r w:rsidRPr="0083456F">
        <w:t> </w:t>
      </w:r>
      <w:r w:rsidRPr="0083456F">
        <w:rPr>
          <w:b/>
          <w:bCs/>
          <w:lang w:val="el-GR"/>
        </w:rPr>
        <w:t>μήτρα ανισοτικών περιορισμών</w:t>
      </w:r>
      <w:r w:rsidRPr="0083456F">
        <w:t> </w:t>
      </w:r>
      <w:r w:rsidRPr="0083456F">
        <w:rPr>
          <w:lang w:val="el-GR"/>
        </w:rPr>
        <w:t>(</w:t>
      </w:r>
      <w:r w:rsidRPr="0083456F">
        <w:t>inequality</w:t>
      </w:r>
      <w:r w:rsidRPr="0083456F">
        <w:rPr>
          <w:lang w:val="el-GR"/>
        </w:rPr>
        <w:t xml:space="preserve"> </w:t>
      </w:r>
      <w:r w:rsidRPr="0083456F">
        <w:t>constraints</w:t>
      </w:r>
      <w:r w:rsidRPr="0083456F">
        <w:rPr>
          <w:lang w:val="el-GR"/>
        </w:rPr>
        <w:t>), η οποία προστέθηκε δυναμικά κατά την επίλυση για την εξάλειψη υποκύκλων,</w:t>
      </w:r>
    </w:p>
    <w:p w14:paraId="28F7C8EE" w14:textId="77777777" w:rsidR="003618BB" w:rsidRPr="0083456F" w:rsidRDefault="003618BB" w:rsidP="003618BB">
      <w:pPr>
        <w:pStyle w:val="NormalWeb"/>
        <w:numPr>
          <w:ilvl w:val="0"/>
          <w:numId w:val="37"/>
        </w:numPr>
        <w:spacing w:line="360" w:lineRule="auto"/>
        <w:rPr>
          <w:lang w:val="el-GR"/>
        </w:rPr>
      </w:pPr>
      <w:r w:rsidRPr="0083456F">
        <w:rPr>
          <w:lang w:val="el-GR"/>
        </w:rPr>
        <w:t xml:space="preserve">Απόσπασμα </w:t>
      </w:r>
      <w:r w:rsidRPr="0083456F">
        <w:t>Python</w:t>
      </w:r>
      <w:r w:rsidRPr="0083456F">
        <w:rPr>
          <w:lang w:val="el-GR"/>
        </w:rPr>
        <w:t xml:space="preserve"> κώδικα που δημιουργεί και επιλύει το μοντέλο.</w:t>
      </w:r>
    </w:p>
    <w:p w14:paraId="44E40C15" w14:textId="77777777" w:rsidR="00341EFC" w:rsidRPr="0083456F" w:rsidRDefault="00341EFC" w:rsidP="00341EFC">
      <w:pPr>
        <w:pStyle w:val="NormalWeb"/>
        <w:spacing w:line="360" w:lineRule="auto"/>
        <w:rPr>
          <w:lang w:val="el-GR"/>
        </w:rPr>
      </w:pPr>
      <w:r w:rsidRPr="0083456F">
        <w:rPr>
          <w:lang w:val="el-GR"/>
        </w:rPr>
        <w:lastRenderedPageBreak/>
        <w:t xml:space="preserve">Σχήμα 4.1 </w:t>
      </w:r>
      <w:r w:rsidR="00590EAC" w:rsidRPr="0083456F">
        <w:rPr>
          <w:lang w:val="el-GR"/>
        </w:rPr>
        <w:t>Πόλεις</w:t>
      </w:r>
      <w:r w:rsidRPr="0083456F">
        <w:rPr>
          <w:lang w:val="el-GR"/>
        </w:rPr>
        <w:t xml:space="preserve"> και ζεύγ</w:t>
      </w:r>
      <w:r w:rsidR="002A7D02" w:rsidRPr="0083456F">
        <w:rPr>
          <w:lang w:val="el-GR"/>
        </w:rPr>
        <w:t>η</w:t>
      </w:r>
      <w:r w:rsidR="002A7D02" w:rsidRPr="0083456F">
        <w:rPr>
          <w:b/>
          <w:bCs/>
          <w:noProof/>
        </w:rPr>
        <w:drawing>
          <wp:inline distT="0" distB="0" distL="0" distR="0" wp14:anchorId="57E0C238" wp14:editId="6487C0A6">
            <wp:extent cx="4802770" cy="3812905"/>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8"/>
                    <a:stretch>
                      <a:fillRect/>
                    </a:stretch>
                  </pic:blipFill>
                  <pic:spPr>
                    <a:xfrm>
                      <a:off x="0" y="0"/>
                      <a:ext cx="4840699" cy="3843017"/>
                    </a:xfrm>
                    <a:prstGeom prst="rect">
                      <a:avLst/>
                    </a:prstGeom>
                  </pic:spPr>
                </pic:pic>
              </a:graphicData>
            </a:graphic>
          </wp:inline>
        </w:drawing>
      </w:r>
      <w:r w:rsidRPr="0083456F">
        <w:rPr>
          <w:lang w:val="el-GR"/>
        </w:rPr>
        <w:t xml:space="preserve">η </w:t>
      </w:r>
      <w:r w:rsidR="00590EAC" w:rsidRPr="0083456F">
        <w:rPr>
          <w:lang w:val="el-GR"/>
        </w:rPr>
        <w:t>αποστάσεων</w:t>
      </w:r>
    </w:p>
    <w:p w14:paraId="7BB04F40" w14:textId="77777777" w:rsidR="001F7E1D" w:rsidRPr="0083456F" w:rsidRDefault="00170067" w:rsidP="00692DE5">
      <w:pPr>
        <w:pStyle w:val="NormalWeb"/>
        <w:spacing w:line="360" w:lineRule="auto"/>
        <w:rPr>
          <w:b/>
          <w:bCs/>
          <w:lang w:val="el-GR"/>
        </w:rPr>
      </w:pPr>
      <w:r w:rsidRPr="0083456F">
        <w:rPr>
          <w:b/>
          <w:bCs/>
          <w:lang w:val="el-GR"/>
        </w:rPr>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83456F" w14:paraId="30F98C6A" w14:textId="77777777" w:rsidTr="00341EFC">
        <w:trPr>
          <w:trHeight w:val="164"/>
          <w:tblHeader/>
          <w:tblCellSpacing w:w="15" w:type="dxa"/>
        </w:trPr>
        <w:tc>
          <w:tcPr>
            <w:tcW w:w="2786" w:type="dxa"/>
            <w:vAlign w:val="center"/>
            <w:hideMark/>
          </w:tcPr>
          <w:p w14:paraId="35DD5159" w14:textId="77777777" w:rsidR="00170067" w:rsidRPr="0083456F" w:rsidRDefault="00170067" w:rsidP="00170067">
            <w:pPr>
              <w:jc w:val="center"/>
              <w:rPr>
                <w:rFonts w:ascii="Times New Roman" w:eastAsia="Times New Roman" w:hAnsi="Times New Roman" w:cs="Times New Roman"/>
                <w:b/>
                <w:bCs/>
                <w:color w:val="000000"/>
                <w:kern w:val="0"/>
                <w:lang w:val="el-GR"/>
                <w14:ligatures w14:val="none"/>
              </w:rPr>
            </w:pPr>
            <w:r w:rsidRPr="0083456F">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14:paraId="068689FE" w14:textId="77777777" w:rsidR="00170067" w:rsidRPr="0083456F" w:rsidRDefault="00170067" w:rsidP="00170067">
            <w:pPr>
              <w:jc w:val="center"/>
              <w:rPr>
                <w:rFonts w:ascii="Times New Roman" w:eastAsia="Times New Roman" w:hAnsi="Times New Roman" w:cs="Times New Roman"/>
                <w:b/>
                <w:bCs/>
                <w:color w:val="000000"/>
                <w:kern w:val="0"/>
                <w:lang w:val="el-GR"/>
                <w14:ligatures w14:val="none"/>
              </w:rPr>
            </w:pPr>
            <w:r w:rsidRPr="0083456F">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14:paraId="726893C3" w14:textId="77777777" w:rsidR="00170067" w:rsidRPr="0083456F" w:rsidRDefault="00170067" w:rsidP="00170067">
            <w:pPr>
              <w:jc w:val="center"/>
              <w:rPr>
                <w:rFonts w:ascii="Times New Roman" w:eastAsia="Times New Roman" w:hAnsi="Times New Roman" w:cs="Times New Roman"/>
                <w:b/>
                <w:bCs/>
                <w:color w:val="000000"/>
                <w:kern w:val="0"/>
                <w14:ligatures w14:val="none"/>
              </w:rPr>
            </w:pPr>
            <w:r w:rsidRPr="0083456F">
              <w:rPr>
                <w:rFonts w:ascii="Times New Roman" w:eastAsia="Times New Roman" w:hAnsi="Times New Roman" w:cs="Times New Roman"/>
                <w:b/>
                <w:bCs/>
                <w:color w:val="000000"/>
                <w:kern w:val="0"/>
                <w14:ligatures w14:val="none"/>
              </w:rPr>
              <w:t>Απόσταση</w:t>
            </w:r>
          </w:p>
        </w:tc>
      </w:tr>
      <w:tr w:rsidR="00170067" w:rsidRPr="0083456F" w14:paraId="55144A34" w14:textId="77777777" w:rsidTr="00341EFC">
        <w:trPr>
          <w:trHeight w:val="164"/>
          <w:tblCellSpacing w:w="15" w:type="dxa"/>
        </w:trPr>
        <w:tc>
          <w:tcPr>
            <w:tcW w:w="2786" w:type="dxa"/>
            <w:vAlign w:val="center"/>
            <w:hideMark/>
          </w:tcPr>
          <w:p w14:paraId="708C79A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5822D50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961" w:type="dxa"/>
            <w:vAlign w:val="center"/>
            <w:hideMark/>
          </w:tcPr>
          <w:p w14:paraId="4B53489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2.00</w:t>
            </w:r>
          </w:p>
        </w:tc>
      </w:tr>
      <w:tr w:rsidR="00170067" w:rsidRPr="0083456F" w14:paraId="2EE1313D" w14:textId="77777777" w:rsidTr="00341EFC">
        <w:trPr>
          <w:trHeight w:val="164"/>
          <w:tblCellSpacing w:w="15" w:type="dxa"/>
        </w:trPr>
        <w:tc>
          <w:tcPr>
            <w:tcW w:w="2786" w:type="dxa"/>
            <w:vAlign w:val="center"/>
            <w:hideMark/>
          </w:tcPr>
          <w:p w14:paraId="066F911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011D33C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961" w:type="dxa"/>
            <w:vAlign w:val="center"/>
            <w:hideMark/>
          </w:tcPr>
          <w:p w14:paraId="5857799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1.38</w:t>
            </w:r>
          </w:p>
        </w:tc>
      </w:tr>
      <w:tr w:rsidR="00170067" w:rsidRPr="0083456F" w14:paraId="0B391629" w14:textId="77777777" w:rsidTr="00341EFC">
        <w:trPr>
          <w:trHeight w:val="164"/>
          <w:tblCellSpacing w:w="15" w:type="dxa"/>
        </w:trPr>
        <w:tc>
          <w:tcPr>
            <w:tcW w:w="2786" w:type="dxa"/>
            <w:vAlign w:val="center"/>
            <w:hideMark/>
          </w:tcPr>
          <w:p w14:paraId="102AAEC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507EE16D"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2E9AFF1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0.98</w:t>
            </w:r>
          </w:p>
        </w:tc>
      </w:tr>
      <w:tr w:rsidR="00170067" w:rsidRPr="0083456F" w14:paraId="58022C65" w14:textId="77777777" w:rsidTr="00341EFC">
        <w:trPr>
          <w:trHeight w:val="164"/>
          <w:tblCellSpacing w:w="15" w:type="dxa"/>
        </w:trPr>
        <w:tc>
          <w:tcPr>
            <w:tcW w:w="2786" w:type="dxa"/>
            <w:vAlign w:val="center"/>
            <w:hideMark/>
          </w:tcPr>
          <w:p w14:paraId="2813DF9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1D755C4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3A61E10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1.87</w:t>
            </w:r>
          </w:p>
        </w:tc>
      </w:tr>
      <w:tr w:rsidR="00170067" w:rsidRPr="0083456F" w14:paraId="39C029BE" w14:textId="77777777" w:rsidTr="00341EFC">
        <w:trPr>
          <w:trHeight w:val="164"/>
          <w:tblCellSpacing w:w="15" w:type="dxa"/>
        </w:trPr>
        <w:tc>
          <w:tcPr>
            <w:tcW w:w="2786" w:type="dxa"/>
            <w:vAlign w:val="center"/>
            <w:hideMark/>
          </w:tcPr>
          <w:p w14:paraId="666E05A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2448" w:type="dxa"/>
            <w:vAlign w:val="center"/>
            <w:hideMark/>
          </w:tcPr>
          <w:p w14:paraId="25DB547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6A437A8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1.93</w:t>
            </w:r>
          </w:p>
        </w:tc>
      </w:tr>
      <w:tr w:rsidR="00170067" w:rsidRPr="0083456F" w14:paraId="0C5EBE1C" w14:textId="77777777" w:rsidTr="00341EFC">
        <w:trPr>
          <w:trHeight w:val="164"/>
          <w:tblCellSpacing w:w="15" w:type="dxa"/>
        </w:trPr>
        <w:tc>
          <w:tcPr>
            <w:tcW w:w="2786" w:type="dxa"/>
            <w:vAlign w:val="center"/>
            <w:hideMark/>
          </w:tcPr>
          <w:p w14:paraId="1C0E274E"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6606A789"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961" w:type="dxa"/>
            <w:vAlign w:val="center"/>
            <w:hideMark/>
          </w:tcPr>
          <w:p w14:paraId="2856288F"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3.34</w:t>
            </w:r>
          </w:p>
        </w:tc>
      </w:tr>
      <w:tr w:rsidR="00170067" w:rsidRPr="0083456F" w14:paraId="114FAD88" w14:textId="77777777" w:rsidTr="00341EFC">
        <w:trPr>
          <w:trHeight w:val="155"/>
          <w:tblCellSpacing w:w="15" w:type="dxa"/>
        </w:trPr>
        <w:tc>
          <w:tcPr>
            <w:tcW w:w="2786" w:type="dxa"/>
            <w:vAlign w:val="center"/>
            <w:hideMark/>
          </w:tcPr>
          <w:p w14:paraId="29AFE89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5C7A3647"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57812AB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2.39</w:t>
            </w:r>
          </w:p>
        </w:tc>
      </w:tr>
      <w:tr w:rsidR="00170067" w:rsidRPr="0083456F" w14:paraId="72940A2C" w14:textId="77777777" w:rsidTr="00341EFC">
        <w:trPr>
          <w:trHeight w:val="164"/>
          <w:tblCellSpacing w:w="15" w:type="dxa"/>
        </w:trPr>
        <w:tc>
          <w:tcPr>
            <w:tcW w:w="2786" w:type="dxa"/>
            <w:vAlign w:val="center"/>
            <w:hideMark/>
          </w:tcPr>
          <w:p w14:paraId="38C0FD1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5EBA4E8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2C63252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2.13</w:t>
            </w:r>
          </w:p>
        </w:tc>
      </w:tr>
      <w:tr w:rsidR="00170067" w:rsidRPr="0083456F" w14:paraId="1027621F" w14:textId="77777777" w:rsidTr="00341EFC">
        <w:trPr>
          <w:trHeight w:val="164"/>
          <w:tblCellSpacing w:w="15" w:type="dxa"/>
        </w:trPr>
        <w:tc>
          <w:tcPr>
            <w:tcW w:w="2786" w:type="dxa"/>
            <w:vAlign w:val="center"/>
            <w:hideMark/>
          </w:tcPr>
          <w:p w14:paraId="34573A1D"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2448" w:type="dxa"/>
            <w:vAlign w:val="center"/>
            <w:hideMark/>
          </w:tcPr>
          <w:p w14:paraId="115D3564"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3FD6026A"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1.15</w:t>
            </w:r>
          </w:p>
        </w:tc>
      </w:tr>
      <w:tr w:rsidR="00170067" w:rsidRPr="0083456F" w14:paraId="032696BC" w14:textId="77777777" w:rsidTr="00341EFC">
        <w:trPr>
          <w:trHeight w:val="164"/>
          <w:tblCellSpacing w:w="15" w:type="dxa"/>
        </w:trPr>
        <w:tc>
          <w:tcPr>
            <w:tcW w:w="2786" w:type="dxa"/>
            <w:vAlign w:val="center"/>
            <w:hideMark/>
          </w:tcPr>
          <w:p w14:paraId="51EBE8E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62537F46"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961" w:type="dxa"/>
            <w:vAlign w:val="center"/>
            <w:hideMark/>
          </w:tcPr>
          <w:p w14:paraId="38467C9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1.23</w:t>
            </w:r>
          </w:p>
        </w:tc>
      </w:tr>
      <w:tr w:rsidR="00170067" w:rsidRPr="0083456F" w14:paraId="20206548" w14:textId="77777777" w:rsidTr="00341EFC">
        <w:trPr>
          <w:trHeight w:val="164"/>
          <w:tblCellSpacing w:w="15" w:type="dxa"/>
        </w:trPr>
        <w:tc>
          <w:tcPr>
            <w:tcW w:w="2786" w:type="dxa"/>
            <w:vAlign w:val="center"/>
            <w:hideMark/>
          </w:tcPr>
          <w:p w14:paraId="7A7150A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68303D3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1DAA0F79"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2.41</w:t>
            </w:r>
          </w:p>
        </w:tc>
      </w:tr>
      <w:tr w:rsidR="00170067" w:rsidRPr="0083456F" w14:paraId="7D17FF74" w14:textId="77777777" w:rsidTr="00341EFC">
        <w:trPr>
          <w:trHeight w:val="164"/>
          <w:tblCellSpacing w:w="15" w:type="dxa"/>
        </w:trPr>
        <w:tc>
          <w:tcPr>
            <w:tcW w:w="2786" w:type="dxa"/>
            <w:vAlign w:val="center"/>
            <w:hideMark/>
          </w:tcPr>
          <w:p w14:paraId="15DA4A35"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2448" w:type="dxa"/>
            <w:vAlign w:val="center"/>
            <w:hideMark/>
          </w:tcPr>
          <w:p w14:paraId="725D9EEE"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0CA6FBD6"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2.98</w:t>
            </w:r>
          </w:p>
        </w:tc>
      </w:tr>
      <w:tr w:rsidR="00170067" w:rsidRPr="0083456F" w14:paraId="296369C5" w14:textId="77777777" w:rsidTr="00341EFC">
        <w:trPr>
          <w:trHeight w:val="164"/>
          <w:tblCellSpacing w:w="15" w:type="dxa"/>
        </w:trPr>
        <w:tc>
          <w:tcPr>
            <w:tcW w:w="2786" w:type="dxa"/>
            <w:vAlign w:val="center"/>
            <w:hideMark/>
          </w:tcPr>
          <w:p w14:paraId="1CB0069F"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448" w:type="dxa"/>
            <w:vAlign w:val="center"/>
            <w:hideMark/>
          </w:tcPr>
          <w:p w14:paraId="27FAB072"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961" w:type="dxa"/>
            <w:vAlign w:val="center"/>
            <w:hideMark/>
          </w:tcPr>
          <w:p w14:paraId="574FBF1C"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1.19</w:t>
            </w:r>
          </w:p>
        </w:tc>
      </w:tr>
      <w:tr w:rsidR="00170067" w:rsidRPr="0083456F" w14:paraId="46114178" w14:textId="77777777" w:rsidTr="00341EFC">
        <w:trPr>
          <w:trHeight w:val="164"/>
          <w:tblCellSpacing w:w="15" w:type="dxa"/>
        </w:trPr>
        <w:tc>
          <w:tcPr>
            <w:tcW w:w="2786" w:type="dxa"/>
            <w:vAlign w:val="center"/>
            <w:hideMark/>
          </w:tcPr>
          <w:p w14:paraId="65DD60D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3</w:t>
            </w:r>
          </w:p>
        </w:tc>
        <w:tc>
          <w:tcPr>
            <w:tcW w:w="2448" w:type="dxa"/>
            <w:vAlign w:val="center"/>
            <w:hideMark/>
          </w:tcPr>
          <w:p w14:paraId="78D7F8E1"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1073D078"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1.80</w:t>
            </w:r>
          </w:p>
        </w:tc>
      </w:tr>
      <w:tr w:rsidR="00170067" w:rsidRPr="0083456F" w14:paraId="3423F634" w14:textId="77777777" w:rsidTr="00341EFC">
        <w:trPr>
          <w:trHeight w:val="164"/>
          <w:tblCellSpacing w:w="15" w:type="dxa"/>
        </w:trPr>
        <w:tc>
          <w:tcPr>
            <w:tcW w:w="2786" w:type="dxa"/>
            <w:vAlign w:val="center"/>
            <w:hideMark/>
          </w:tcPr>
          <w:p w14:paraId="1F096313"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4</w:t>
            </w:r>
          </w:p>
        </w:tc>
        <w:tc>
          <w:tcPr>
            <w:tcW w:w="2448" w:type="dxa"/>
            <w:vAlign w:val="center"/>
            <w:hideMark/>
          </w:tcPr>
          <w:p w14:paraId="462A9882"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5</w:t>
            </w:r>
          </w:p>
        </w:tc>
        <w:tc>
          <w:tcPr>
            <w:tcW w:w="2961" w:type="dxa"/>
            <w:vAlign w:val="center"/>
            <w:hideMark/>
          </w:tcPr>
          <w:p w14:paraId="6B298D70" w14:textId="77777777" w:rsidR="00170067" w:rsidRPr="0083456F" w:rsidRDefault="00170067" w:rsidP="00170067">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1.07</w:t>
            </w:r>
          </w:p>
        </w:tc>
      </w:tr>
    </w:tbl>
    <w:p w14:paraId="62A8EDBF" w14:textId="77777777" w:rsidR="00170067" w:rsidRPr="0083456F" w:rsidRDefault="00341EFC" w:rsidP="00692DE5">
      <w:pPr>
        <w:pStyle w:val="NormalWeb"/>
        <w:spacing w:line="360" w:lineRule="auto"/>
        <w:rPr>
          <w:b/>
          <w:bCs/>
          <w:sz w:val="20"/>
          <w:szCs w:val="20"/>
          <w:lang w:val="el-GR"/>
        </w:rPr>
      </w:pPr>
      <w:r w:rsidRPr="0083456F">
        <w:rPr>
          <w:color w:val="000000"/>
          <w:sz w:val="20"/>
          <w:szCs w:val="20"/>
          <w:lang w:val="el-GR"/>
        </w:rPr>
        <w:t xml:space="preserve">** Οι αποστάσεις είναι συμμετρικές: </w:t>
      </w:r>
      <m:oMath>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i</m:t>
            </m:r>
            <m:r>
              <w:rPr>
                <w:rFonts w:ascii="Cambria Math" w:hAnsi="Cambria Math"/>
                <w:color w:val="000000"/>
                <w:sz w:val="20"/>
                <w:szCs w:val="20"/>
                <w:lang w:val="el-GR"/>
              </w:rPr>
              <m:t>,</m:t>
            </m:r>
            <m:r>
              <w:rPr>
                <w:rFonts w:ascii="Cambria Math" w:hAnsi="Cambria Math"/>
                <w:color w:val="000000"/>
                <w:sz w:val="20"/>
                <w:szCs w:val="20"/>
              </w:rPr>
              <m:t>j</m:t>
            </m:r>
          </m:e>
        </m:d>
        <m:r>
          <w:rPr>
            <w:rFonts w:ascii="Cambria Math" w:hAnsi="Cambria Math"/>
            <w:color w:val="000000"/>
            <w:sz w:val="20"/>
            <w:szCs w:val="20"/>
            <w:lang w:val="el-GR"/>
          </w:rPr>
          <m:t>=</m:t>
        </m:r>
        <m:r>
          <w:rPr>
            <w:rFonts w:ascii="Cambria Math" w:hAnsi="Cambria Math"/>
            <w:color w:val="000000"/>
            <w:sz w:val="20"/>
            <w:szCs w:val="20"/>
          </w:rPr>
          <m:t>d</m:t>
        </m:r>
        <m:d>
          <m:dPr>
            <m:ctrlPr>
              <w:rPr>
                <w:rFonts w:ascii="Cambria Math" w:hAnsi="Cambria Math"/>
                <w:i/>
                <w:color w:val="000000"/>
                <w:sz w:val="20"/>
                <w:szCs w:val="20"/>
                <w:lang w:val="el-GR"/>
              </w:rPr>
            </m:ctrlPr>
          </m:dPr>
          <m:e>
            <m:r>
              <w:rPr>
                <w:rFonts w:ascii="Cambria Math" w:hAnsi="Cambria Math"/>
                <w:color w:val="000000"/>
                <w:sz w:val="20"/>
                <w:szCs w:val="20"/>
              </w:rPr>
              <m:t>j</m:t>
            </m:r>
            <m:r>
              <w:rPr>
                <w:rFonts w:ascii="Cambria Math" w:hAnsi="Cambria Math"/>
                <w:color w:val="000000"/>
                <w:sz w:val="20"/>
                <w:szCs w:val="20"/>
                <w:lang w:val="el-GR"/>
              </w:rPr>
              <m:t>,</m:t>
            </m:r>
            <m:r>
              <w:rPr>
                <w:rFonts w:ascii="Cambria Math" w:hAnsi="Cambria Math"/>
                <w:color w:val="000000"/>
                <w:sz w:val="20"/>
                <w:szCs w:val="20"/>
              </w:rPr>
              <m:t>i</m:t>
            </m:r>
          </m:e>
        </m:d>
        <m:r>
          <w:rPr>
            <w:rFonts w:ascii="Cambria Math" w:hAnsi="Cambria Math"/>
            <w:color w:val="000000"/>
            <w:sz w:val="20"/>
            <w:szCs w:val="20"/>
            <w:lang w:val="el-GR"/>
          </w:rPr>
          <m:t>,</m:t>
        </m:r>
      </m:oMath>
      <w:r w:rsidRPr="0083456F">
        <w:rPr>
          <w:color w:val="000000"/>
          <w:sz w:val="20"/>
          <w:szCs w:val="20"/>
          <w:lang w:val="el-GR"/>
        </w:rPr>
        <w:t xml:space="preserve"> και δεν εμφανίζονται διπλότυπα.)</w:t>
      </w:r>
    </w:p>
    <w:p w14:paraId="05B5B5D2" w14:textId="77777777" w:rsidR="003618BB" w:rsidRPr="0083456F" w:rsidRDefault="003618BB" w:rsidP="003618BB">
      <w:pPr>
        <w:pStyle w:val="NormalWeb"/>
        <w:spacing w:line="360" w:lineRule="auto"/>
        <w:rPr>
          <w:rFonts w:eastAsiaTheme="majorEastAsia"/>
          <w:b/>
          <w:bCs/>
          <w:i/>
          <w:iCs/>
          <w:color w:val="000000"/>
          <w:lang w:val="el-GR"/>
        </w:rPr>
      </w:pPr>
      <w:r w:rsidRPr="0083456F">
        <w:rPr>
          <w:rFonts w:eastAsiaTheme="majorEastAsia"/>
          <w:b/>
          <w:bCs/>
          <w:i/>
          <w:iCs/>
          <w:color w:val="000000"/>
          <w:lang w:val="el-GR"/>
        </w:rPr>
        <w:lastRenderedPageBreak/>
        <w:t>Ισοτικοί Περιορισμοί (</w:t>
      </w:r>
      <w:r w:rsidRPr="0083456F">
        <w:rPr>
          <w:rFonts w:eastAsiaTheme="majorEastAsia"/>
          <w:b/>
          <w:bCs/>
          <w:i/>
          <w:iCs/>
          <w:color w:val="000000"/>
        </w:rPr>
        <w:t>Equality</w:t>
      </w:r>
      <w:r w:rsidRPr="0083456F">
        <w:rPr>
          <w:rFonts w:eastAsiaTheme="majorEastAsia"/>
          <w:b/>
          <w:bCs/>
          <w:i/>
          <w:iCs/>
          <w:color w:val="000000"/>
          <w:lang w:val="el-GR"/>
        </w:rPr>
        <w:t xml:space="preserve"> </w:t>
      </w:r>
      <w:r w:rsidRPr="0083456F">
        <w:rPr>
          <w:rFonts w:eastAsiaTheme="majorEastAsia"/>
          <w:b/>
          <w:bCs/>
          <w:i/>
          <w:iCs/>
          <w:color w:val="000000"/>
        </w:rPr>
        <w:t>Constraints</w:t>
      </w:r>
      <w:r w:rsidRPr="0083456F">
        <w:rPr>
          <w:rFonts w:eastAsiaTheme="majorEastAsia"/>
          <w:b/>
          <w:bCs/>
          <w:i/>
          <w:iCs/>
          <w:color w:val="000000"/>
          <w:lang w:val="el-GR"/>
        </w:rPr>
        <w:t>)</w:t>
      </w:r>
    </w:p>
    <w:p w14:paraId="270CEF50" w14:textId="77777777" w:rsidR="003618BB" w:rsidRPr="0083456F" w:rsidRDefault="003618BB" w:rsidP="003618BB">
      <w:pPr>
        <w:pStyle w:val="NormalWeb"/>
        <w:spacing w:line="360" w:lineRule="auto"/>
        <w:rPr>
          <w:rFonts w:eastAsiaTheme="majorEastAsia"/>
          <w:color w:val="000000"/>
          <w:lang w:val="el-GR"/>
        </w:rPr>
      </w:pPr>
      <w:r w:rsidRPr="0083456F">
        <w:rPr>
          <w:rFonts w:eastAsiaTheme="majorEastAsia"/>
          <w:color w:val="000000"/>
          <w:lang w:val="el-GR"/>
        </w:rPr>
        <w:t xml:space="preserve">Η παρακάτω μήτρα (6 </w:t>
      </w:r>
      <w:r w:rsidRPr="0083456F">
        <w:rPr>
          <w:rFonts w:eastAsiaTheme="majorEastAsia"/>
          <w:color w:val="000000"/>
        </w:rPr>
        <w:t>x</w:t>
      </w:r>
      <w:r w:rsidRPr="0083456F">
        <w:rPr>
          <w:rFonts w:eastAsiaTheme="majorEastAsia"/>
          <w:color w:val="000000"/>
          <w:lang w:val="el-GR"/>
        </w:rPr>
        <w:t xml:space="preserve"> 15) εξασφαλίζει ότι κάθε πόλη συμμετέχει σε</w:t>
      </w:r>
      <w:r w:rsidRPr="0083456F">
        <w:rPr>
          <w:rFonts w:eastAsiaTheme="majorEastAsia"/>
          <w:color w:val="000000"/>
        </w:rPr>
        <w:t> </w:t>
      </w:r>
      <w:r w:rsidRPr="0083456F">
        <w:rPr>
          <w:rFonts w:eastAsiaTheme="majorEastAsia"/>
          <w:color w:val="000000"/>
          <w:lang w:val="el-GR"/>
        </w:rPr>
        <w:t>ακριβώς δύο ακμές</w:t>
      </w:r>
      <w:r w:rsidRPr="0083456F">
        <w:rPr>
          <w:rFonts w:eastAsiaTheme="majorEastAsia"/>
          <w:color w:val="000000"/>
        </w:rPr>
        <w:t> </w:t>
      </w:r>
      <w:r w:rsidRPr="0083456F">
        <w:rPr>
          <w:rFonts w:eastAsiaTheme="majorEastAsia"/>
          <w:color w:val="000000"/>
          <w:lang w:val="el-GR"/>
        </w:rPr>
        <w:t>(μία εξερχόμενη και μία εισερχόμενη). Οι στήλες αντιστοιχούν στις μεταβλητές</w:t>
      </w:r>
      <w:r w:rsidRPr="0083456F">
        <w:rPr>
          <w:rFonts w:eastAsiaTheme="majorEastAsia"/>
          <w:color w:val="000000"/>
        </w:rPr>
        <w:t> x</w:t>
      </w:r>
      <w:r w:rsidRPr="0083456F">
        <w:rPr>
          <w:rFonts w:eastAsiaTheme="majorEastAsia"/>
          <w:color w:val="000000"/>
          <w:vertAlign w:val="subscript"/>
          <w:lang w:val="el-GR"/>
        </w:rPr>
        <w:t>i</w:t>
      </w:r>
      <w:r w:rsidRPr="0083456F">
        <w:rPr>
          <w:rFonts w:eastAsiaTheme="majorEastAsia"/>
          <w:color w:val="000000"/>
          <w:vertAlign w:val="subscript"/>
        </w:rPr>
        <w:t>j</w:t>
      </w:r>
      <w:r w:rsidRPr="0083456F">
        <w:rPr>
          <w:rFonts w:eastAsiaTheme="majorEastAsia"/>
          <w:color w:val="000000"/>
          <w:lang w:val="el-GR"/>
        </w:rPr>
        <w:t>​, που υποδηλώνουν εάν η ακμή μεταξύ των πόλεων</w:t>
      </w:r>
      <w:r w:rsidRPr="0083456F">
        <w:rPr>
          <w:rFonts w:eastAsiaTheme="majorEastAsia"/>
          <w:color w:val="000000"/>
        </w:rPr>
        <w:t> </w:t>
      </w:r>
      <w:r w:rsidRPr="0083456F">
        <w:rPr>
          <w:rFonts w:eastAsiaTheme="majorEastAsia"/>
          <w:i/>
          <w:iCs/>
          <w:color w:val="000000"/>
        </w:rPr>
        <w:t>i</w:t>
      </w:r>
      <w:r w:rsidRPr="0083456F">
        <w:rPr>
          <w:rFonts w:eastAsiaTheme="majorEastAsia"/>
          <w:color w:val="000000"/>
        </w:rPr>
        <w:t> </w:t>
      </w:r>
      <w:r w:rsidRPr="0083456F">
        <w:rPr>
          <w:rFonts w:eastAsiaTheme="majorEastAsia"/>
          <w:color w:val="000000"/>
          <w:lang w:val="el-GR"/>
        </w:rPr>
        <w:t>και</w:t>
      </w:r>
      <w:r w:rsidRPr="0083456F">
        <w:rPr>
          <w:rFonts w:eastAsiaTheme="majorEastAsia"/>
          <w:color w:val="000000"/>
        </w:rPr>
        <w:t> </w:t>
      </w:r>
      <w:r w:rsidRPr="0083456F">
        <w:rPr>
          <w:rFonts w:eastAsiaTheme="majorEastAsia"/>
          <w:i/>
          <w:iCs/>
          <w:color w:val="000000"/>
        </w:rPr>
        <w:t>j</w:t>
      </w:r>
      <w:r w:rsidRPr="0083456F">
        <w:rPr>
          <w:rFonts w:eastAsiaTheme="majorEastAsia"/>
          <w:color w:val="000000"/>
        </w:rPr>
        <w:t> </w:t>
      </w:r>
      <w:r w:rsidRPr="0083456F">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981"/>
        <w:gridCol w:w="899"/>
        <w:gridCol w:w="900"/>
        <w:gridCol w:w="720"/>
        <w:gridCol w:w="782"/>
        <w:gridCol w:w="613"/>
        <w:gridCol w:w="603"/>
        <w:gridCol w:w="603"/>
        <w:gridCol w:w="367"/>
        <w:gridCol w:w="628"/>
      </w:tblGrid>
      <w:tr w:rsidR="009E4448" w:rsidRPr="0083456F" w14:paraId="1C4FA788" w14:textId="77777777" w:rsidTr="009E4448">
        <w:trPr>
          <w:trHeight w:val="425"/>
          <w:tblHeader/>
          <w:tblCellSpacing w:w="15" w:type="dxa"/>
        </w:trPr>
        <w:tc>
          <w:tcPr>
            <w:tcW w:w="1936" w:type="dxa"/>
            <w:vAlign w:val="center"/>
            <w:hideMark/>
          </w:tcPr>
          <w:p w14:paraId="3645A87B" w14:textId="77777777" w:rsidR="003618BB" w:rsidRPr="0083456F" w:rsidRDefault="003618BB" w:rsidP="009E4448">
            <w:pPr>
              <w:pStyle w:val="NormalWeb"/>
              <w:spacing w:line="360" w:lineRule="auto"/>
              <w:jc w:val="center"/>
              <w:rPr>
                <w:lang w:val="el-GR"/>
              </w:rPr>
            </w:pPr>
            <w:r w:rsidRPr="0083456F">
              <w:t>Πόλη</w:t>
            </w:r>
            <w:r w:rsidR="009E4448" w:rsidRPr="0083456F">
              <w:t>\</w:t>
            </w:r>
            <w:r w:rsidR="009E4448" w:rsidRPr="0083456F">
              <w:rPr>
                <w:lang w:val="el-GR"/>
              </w:rPr>
              <w:t xml:space="preserve"> Μετάβαση</w:t>
            </w:r>
          </w:p>
        </w:tc>
        <w:tc>
          <w:tcPr>
            <w:tcW w:w="869" w:type="dxa"/>
            <w:vAlign w:val="center"/>
            <w:hideMark/>
          </w:tcPr>
          <w:p w14:paraId="295D370C"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01</m:t>
                    </m:r>
                  </m:sub>
                </m:sSub>
              </m:oMath>
            </m:oMathPara>
          </w:p>
        </w:tc>
        <w:tc>
          <w:tcPr>
            <w:tcW w:w="870" w:type="dxa"/>
            <w:vAlign w:val="center"/>
            <w:hideMark/>
          </w:tcPr>
          <w:p w14:paraId="7815A252"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02</m:t>
                    </m:r>
                  </m:sub>
                </m:sSub>
              </m:oMath>
            </m:oMathPara>
          </w:p>
        </w:tc>
        <w:tc>
          <w:tcPr>
            <w:tcW w:w="690" w:type="dxa"/>
            <w:vAlign w:val="center"/>
            <w:hideMark/>
          </w:tcPr>
          <w:p w14:paraId="71011142"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03</m:t>
                    </m:r>
                  </m:sub>
                </m:sSub>
              </m:oMath>
            </m:oMathPara>
          </w:p>
        </w:tc>
        <w:tc>
          <w:tcPr>
            <w:tcW w:w="752" w:type="dxa"/>
            <w:vAlign w:val="center"/>
            <w:hideMark/>
          </w:tcPr>
          <w:p w14:paraId="50FFF95A"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04</m:t>
                    </m:r>
                  </m:sub>
                </m:sSub>
              </m:oMath>
            </m:oMathPara>
          </w:p>
        </w:tc>
        <w:tc>
          <w:tcPr>
            <w:tcW w:w="0" w:type="auto"/>
            <w:vAlign w:val="center"/>
            <w:hideMark/>
          </w:tcPr>
          <w:p w14:paraId="070DCC96"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05</m:t>
                    </m:r>
                  </m:sub>
                </m:sSub>
              </m:oMath>
            </m:oMathPara>
          </w:p>
        </w:tc>
        <w:tc>
          <w:tcPr>
            <w:tcW w:w="0" w:type="auto"/>
            <w:vAlign w:val="center"/>
            <w:hideMark/>
          </w:tcPr>
          <w:p w14:paraId="376E56A2"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oMath>
            </m:oMathPara>
          </w:p>
        </w:tc>
        <w:tc>
          <w:tcPr>
            <w:tcW w:w="0" w:type="auto"/>
            <w:vAlign w:val="center"/>
            <w:hideMark/>
          </w:tcPr>
          <w:p w14:paraId="1EFE4AE9"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13</m:t>
                    </m:r>
                  </m:sub>
                </m:sSub>
              </m:oMath>
            </m:oMathPara>
          </w:p>
        </w:tc>
        <w:tc>
          <w:tcPr>
            <w:tcW w:w="0" w:type="auto"/>
            <w:vAlign w:val="center"/>
            <w:hideMark/>
          </w:tcPr>
          <w:p w14:paraId="1C8CA01E" w14:textId="77777777" w:rsidR="003618BB" w:rsidRPr="0083456F" w:rsidRDefault="003618BB" w:rsidP="009E4448">
            <w:pPr>
              <w:pStyle w:val="NormalWeb"/>
              <w:spacing w:line="360" w:lineRule="auto"/>
              <w:jc w:val="center"/>
            </w:pPr>
            <w:r w:rsidRPr="0083456F">
              <w:t>...</w:t>
            </w:r>
          </w:p>
        </w:tc>
        <w:tc>
          <w:tcPr>
            <w:tcW w:w="0" w:type="auto"/>
            <w:vAlign w:val="center"/>
            <w:hideMark/>
          </w:tcPr>
          <w:p w14:paraId="59E75FB6" w14:textId="77777777" w:rsidR="003618BB" w:rsidRPr="0083456F" w:rsidRDefault="00AA31B9" w:rsidP="009E4448">
            <w:pPr>
              <w:pStyle w:val="NormalWeb"/>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45</m:t>
                    </m:r>
                  </m:sub>
                </m:sSub>
              </m:oMath>
            </m:oMathPara>
          </w:p>
        </w:tc>
      </w:tr>
      <w:tr w:rsidR="009E4448" w:rsidRPr="0083456F" w14:paraId="629BFDC5" w14:textId="77777777" w:rsidTr="009E4448">
        <w:trPr>
          <w:trHeight w:val="425"/>
          <w:tblCellSpacing w:w="15" w:type="dxa"/>
        </w:trPr>
        <w:tc>
          <w:tcPr>
            <w:tcW w:w="1936" w:type="dxa"/>
            <w:vAlign w:val="center"/>
            <w:hideMark/>
          </w:tcPr>
          <w:p w14:paraId="36DABACA" w14:textId="77777777" w:rsidR="003618BB" w:rsidRPr="0083456F" w:rsidRDefault="003618BB" w:rsidP="009E4448">
            <w:pPr>
              <w:pStyle w:val="NormalWeb"/>
              <w:spacing w:line="360" w:lineRule="auto"/>
              <w:jc w:val="center"/>
            </w:pPr>
            <w:r w:rsidRPr="0083456F">
              <w:t>0</w:t>
            </w:r>
          </w:p>
        </w:tc>
        <w:tc>
          <w:tcPr>
            <w:tcW w:w="869" w:type="dxa"/>
            <w:vAlign w:val="center"/>
            <w:hideMark/>
          </w:tcPr>
          <w:p w14:paraId="003C9B92" w14:textId="77777777" w:rsidR="003618BB" w:rsidRPr="0083456F" w:rsidRDefault="003618BB" w:rsidP="009E4448">
            <w:pPr>
              <w:pStyle w:val="NormalWeb"/>
              <w:spacing w:line="360" w:lineRule="auto"/>
              <w:jc w:val="center"/>
            </w:pPr>
            <w:r w:rsidRPr="0083456F">
              <w:t>1</w:t>
            </w:r>
          </w:p>
        </w:tc>
        <w:tc>
          <w:tcPr>
            <w:tcW w:w="870" w:type="dxa"/>
            <w:vAlign w:val="center"/>
            <w:hideMark/>
          </w:tcPr>
          <w:p w14:paraId="3028EEC1" w14:textId="77777777" w:rsidR="003618BB" w:rsidRPr="0083456F" w:rsidRDefault="003618BB" w:rsidP="009E4448">
            <w:pPr>
              <w:pStyle w:val="NormalWeb"/>
              <w:spacing w:line="360" w:lineRule="auto"/>
              <w:jc w:val="center"/>
            </w:pPr>
            <w:r w:rsidRPr="0083456F">
              <w:t>1</w:t>
            </w:r>
          </w:p>
        </w:tc>
        <w:tc>
          <w:tcPr>
            <w:tcW w:w="690" w:type="dxa"/>
            <w:vAlign w:val="center"/>
            <w:hideMark/>
          </w:tcPr>
          <w:p w14:paraId="2D5C3D3B" w14:textId="77777777" w:rsidR="003618BB" w:rsidRPr="0083456F" w:rsidRDefault="003618BB" w:rsidP="009E4448">
            <w:pPr>
              <w:pStyle w:val="NormalWeb"/>
              <w:spacing w:line="360" w:lineRule="auto"/>
              <w:jc w:val="center"/>
            </w:pPr>
            <w:r w:rsidRPr="0083456F">
              <w:t>1</w:t>
            </w:r>
          </w:p>
        </w:tc>
        <w:tc>
          <w:tcPr>
            <w:tcW w:w="752" w:type="dxa"/>
            <w:vAlign w:val="center"/>
            <w:hideMark/>
          </w:tcPr>
          <w:p w14:paraId="46A5BD80"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F63B2C3" w14:textId="77777777" w:rsidR="003618BB" w:rsidRPr="0083456F" w:rsidRDefault="003618BB" w:rsidP="009E4448">
            <w:pPr>
              <w:pStyle w:val="NormalWeb"/>
              <w:spacing w:line="360" w:lineRule="auto"/>
              <w:jc w:val="center"/>
            </w:pPr>
            <w:r w:rsidRPr="0083456F">
              <w:t>1</w:t>
            </w:r>
          </w:p>
        </w:tc>
        <w:tc>
          <w:tcPr>
            <w:tcW w:w="0" w:type="auto"/>
            <w:vAlign w:val="center"/>
            <w:hideMark/>
          </w:tcPr>
          <w:p w14:paraId="0ECDC5D3" w14:textId="77777777" w:rsidR="003618BB" w:rsidRPr="0083456F" w:rsidRDefault="003618BB" w:rsidP="009E4448">
            <w:pPr>
              <w:pStyle w:val="NormalWeb"/>
              <w:spacing w:line="360" w:lineRule="auto"/>
              <w:jc w:val="center"/>
            </w:pPr>
            <w:r w:rsidRPr="0083456F">
              <w:t>0</w:t>
            </w:r>
          </w:p>
        </w:tc>
        <w:tc>
          <w:tcPr>
            <w:tcW w:w="0" w:type="auto"/>
            <w:vAlign w:val="center"/>
            <w:hideMark/>
          </w:tcPr>
          <w:p w14:paraId="072AE11C" w14:textId="77777777" w:rsidR="003618BB" w:rsidRPr="0083456F" w:rsidRDefault="003618BB" w:rsidP="009E4448">
            <w:pPr>
              <w:pStyle w:val="NormalWeb"/>
              <w:spacing w:line="360" w:lineRule="auto"/>
              <w:jc w:val="center"/>
            </w:pPr>
            <w:r w:rsidRPr="0083456F">
              <w:t>0</w:t>
            </w:r>
          </w:p>
        </w:tc>
        <w:tc>
          <w:tcPr>
            <w:tcW w:w="0" w:type="auto"/>
            <w:vAlign w:val="center"/>
            <w:hideMark/>
          </w:tcPr>
          <w:p w14:paraId="130A9E28" w14:textId="77777777" w:rsidR="003618BB" w:rsidRPr="0083456F" w:rsidRDefault="003618BB" w:rsidP="009E4448">
            <w:pPr>
              <w:pStyle w:val="NormalWeb"/>
              <w:spacing w:line="360" w:lineRule="auto"/>
              <w:jc w:val="center"/>
            </w:pPr>
            <w:r w:rsidRPr="0083456F">
              <w:t>...</w:t>
            </w:r>
          </w:p>
        </w:tc>
        <w:tc>
          <w:tcPr>
            <w:tcW w:w="0" w:type="auto"/>
            <w:vAlign w:val="center"/>
            <w:hideMark/>
          </w:tcPr>
          <w:p w14:paraId="196213BD" w14:textId="77777777" w:rsidR="003618BB" w:rsidRPr="0083456F" w:rsidRDefault="003618BB" w:rsidP="009E4448">
            <w:pPr>
              <w:pStyle w:val="NormalWeb"/>
              <w:spacing w:line="360" w:lineRule="auto"/>
              <w:jc w:val="center"/>
            </w:pPr>
            <w:r w:rsidRPr="0083456F">
              <w:t>0</w:t>
            </w:r>
          </w:p>
        </w:tc>
      </w:tr>
      <w:tr w:rsidR="009E4448" w:rsidRPr="0083456F" w14:paraId="64C9B517" w14:textId="77777777" w:rsidTr="009E4448">
        <w:trPr>
          <w:trHeight w:val="425"/>
          <w:tblCellSpacing w:w="15" w:type="dxa"/>
        </w:trPr>
        <w:tc>
          <w:tcPr>
            <w:tcW w:w="1936" w:type="dxa"/>
            <w:vAlign w:val="center"/>
            <w:hideMark/>
          </w:tcPr>
          <w:p w14:paraId="15634CAE" w14:textId="77777777" w:rsidR="003618BB" w:rsidRPr="0083456F" w:rsidRDefault="003618BB" w:rsidP="009E4448">
            <w:pPr>
              <w:pStyle w:val="NormalWeb"/>
              <w:spacing w:line="360" w:lineRule="auto"/>
              <w:jc w:val="center"/>
            </w:pPr>
            <w:r w:rsidRPr="0083456F">
              <w:t>1</w:t>
            </w:r>
          </w:p>
        </w:tc>
        <w:tc>
          <w:tcPr>
            <w:tcW w:w="869" w:type="dxa"/>
            <w:vAlign w:val="center"/>
            <w:hideMark/>
          </w:tcPr>
          <w:p w14:paraId="1D816815" w14:textId="77777777" w:rsidR="003618BB" w:rsidRPr="0083456F" w:rsidRDefault="003618BB" w:rsidP="009E4448">
            <w:pPr>
              <w:pStyle w:val="NormalWeb"/>
              <w:spacing w:line="360" w:lineRule="auto"/>
              <w:jc w:val="center"/>
            </w:pPr>
            <w:r w:rsidRPr="0083456F">
              <w:t>1</w:t>
            </w:r>
          </w:p>
        </w:tc>
        <w:tc>
          <w:tcPr>
            <w:tcW w:w="870" w:type="dxa"/>
            <w:vAlign w:val="center"/>
            <w:hideMark/>
          </w:tcPr>
          <w:p w14:paraId="0882C24D"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1B64C131"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035437A4"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0E742F4"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3006335"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0EACD8E"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ADCB09A" w14:textId="77777777" w:rsidR="003618BB" w:rsidRPr="0083456F" w:rsidRDefault="003618BB" w:rsidP="009E4448">
            <w:pPr>
              <w:pStyle w:val="NormalWeb"/>
              <w:spacing w:line="360" w:lineRule="auto"/>
              <w:jc w:val="center"/>
            </w:pPr>
            <w:r w:rsidRPr="0083456F">
              <w:t>...</w:t>
            </w:r>
          </w:p>
        </w:tc>
        <w:tc>
          <w:tcPr>
            <w:tcW w:w="0" w:type="auto"/>
            <w:vAlign w:val="center"/>
            <w:hideMark/>
          </w:tcPr>
          <w:p w14:paraId="5F6FF2FD" w14:textId="77777777" w:rsidR="003618BB" w:rsidRPr="0083456F" w:rsidRDefault="003618BB" w:rsidP="009E4448">
            <w:pPr>
              <w:pStyle w:val="NormalWeb"/>
              <w:spacing w:line="360" w:lineRule="auto"/>
              <w:jc w:val="center"/>
            </w:pPr>
            <w:r w:rsidRPr="0083456F">
              <w:t>0</w:t>
            </w:r>
          </w:p>
        </w:tc>
      </w:tr>
      <w:tr w:rsidR="009E4448" w:rsidRPr="0083456F" w14:paraId="601B2B1D" w14:textId="77777777" w:rsidTr="009E4448">
        <w:trPr>
          <w:trHeight w:val="425"/>
          <w:tblCellSpacing w:w="15" w:type="dxa"/>
        </w:trPr>
        <w:tc>
          <w:tcPr>
            <w:tcW w:w="1936" w:type="dxa"/>
            <w:vAlign w:val="center"/>
            <w:hideMark/>
          </w:tcPr>
          <w:p w14:paraId="293523C0" w14:textId="77777777" w:rsidR="003618BB" w:rsidRPr="0083456F" w:rsidRDefault="003618BB" w:rsidP="009E4448">
            <w:pPr>
              <w:pStyle w:val="NormalWeb"/>
              <w:spacing w:line="360" w:lineRule="auto"/>
              <w:jc w:val="center"/>
            </w:pPr>
            <w:r w:rsidRPr="0083456F">
              <w:t>2</w:t>
            </w:r>
          </w:p>
        </w:tc>
        <w:tc>
          <w:tcPr>
            <w:tcW w:w="869" w:type="dxa"/>
            <w:vAlign w:val="center"/>
            <w:hideMark/>
          </w:tcPr>
          <w:p w14:paraId="76A941E8"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56525438" w14:textId="77777777" w:rsidR="003618BB" w:rsidRPr="0083456F" w:rsidRDefault="003618BB" w:rsidP="009E4448">
            <w:pPr>
              <w:pStyle w:val="NormalWeb"/>
              <w:spacing w:line="360" w:lineRule="auto"/>
              <w:jc w:val="center"/>
            </w:pPr>
            <w:r w:rsidRPr="0083456F">
              <w:t>1</w:t>
            </w:r>
          </w:p>
        </w:tc>
        <w:tc>
          <w:tcPr>
            <w:tcW w:w="690" w:type="dxa"/>
            <w:vAlign w:val="center"/>
            <w:hideMark/>
          </w:tcPr>
          <w:p w14:paraId="2F75DAC3"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57562C53" w14:textId="77777777" w:rsidR="003618BB" w:rsidRPr="0083456F" w:rsidRDefault="003618BB" w:rsidP="009E4448">
            <w:pPr>
              <w:pStyle w:val="NormalWeb"/>
              <w:spacing w:line="360" w:lineRule="auto"/>
              <w:jc w:val="center"/>
            </w:pPr>
            <w:r w:rsidRPr="0083456F">
              <w:t>0</w:t>
            </w:r>
          </w:p>
        </w:tc>
        <w:tc>
          <w:tcPr>
            <w:tcW w:w="0" w:type="auto"/>
            <w:vAlign w:val="center"/>
            <w:hideMark/>
          </w:tcPr>
          <w:p w14:paraId="1FEF62EA"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DB28107" w14:textId="77777777" w:rsidR="003618BB" w:rsidRPr="0083456F" w:rsidRDefault="003618BB" w:rsidP="009E4448">
            <w:pPr>
              <w:pStyle w:val="NormalWeb"/>
              <w:spacing w:line="360" w:lineRule="auto"/>
              <w:jc w:val="center"/>
            </w:pPr>
            <w:r w:rsidRPr="0083456F">
              <w:t>1</w:t>
            </w:r>
          </w:p>
        </w:tc>
        <w:tc>
          <w:tcPr>
            <w:tcW w:w="0" w:type="auto"/>
            <w:vAlign w:val="center"/>
            <w:hideMark/>
          </w:tcPr>
          <w:p w14:paraId="040CB11A" w14:textId="77777777" w:rsidR="003618BB" w:rsidRPr="0083456F" w:rsidRDefault="003618BB" w:rsidP="009E4448">
            <w:pPr>
              <w:pStyle w:val="NormalWeb"/>
              <w:spacing w:line="360" w:lineRule="auto"/>
              <w:jc w:val="center"/>
            </w:pPr>
            <w:r w:rsidRPr="0083456F">
              <w:t>0</w:t>
            </w:r>
          </w:p>
        </w:tc>
        <w:tc>
          <w:tcPr>
            <w:tcW w:w="0" w:type="auto"/>
            <w:vAlign w:val="center"/>
            <w:hideMark/>
          </w:tcPr>
          <w:p w14:paraId="75F2F7D3" w14:textId="77777777" w:rsidR="003618BB" w:rsidRPr="0083456F" w:rsidRDefault="003618BB" w:rsidP="009E4448">
            <w:pPr>
              <w:pStyle w:val="NormalWeb"/>
              <w:spacing w:line="360" w:lineRule="auto"/>
              <w:jc w:val="center"/>
            </w:pPr>
            <w:r w:rsidRPr="0083456F">
              <w:t>...</w:t>
            </w:r>
          </w:p>
        </w:tc>
        <w:tc>
          <w:tcPr>
            <w:tcW w:w="0" w:type="auto"/>
            <w:vAlign w:val="center"/>
            <w:hideMark/>
          </w:tcPr>
          <w:p w14:paraId="051A6180" w14:textId="77777777" w:rsidR="003618BB" w:rsidRPr="0083456F" w:rsidRDefault="003618BB" w:rsidP="009E4448">
            <w:pPr>
              <w:pStyle w:val="NormalWeb"/>
              <w:spacing w:line="360" w:lineRule="auto"/>
              <w:jc w:val="center"/>
            </w:pPr>
            <w:r w:rsidRPr="0083456F">
              <w:t>0</w:t>
            </w:r>
          </w:p>
        </w:tc>
      </w:tr>
      <w:tr w:rsidR="009E4448" w:rsidRPr="0083456F" w14:paraId="1ECD30E2" w14:textId="77777777" w:rsidTr="009E4448">
        <w:trPr>
          <w:trHeight w:val="425"/>
          <w:tblCellSpacing w:w="15" w:type="dxa"/>
        </w:trPr>
        <w:tc>
          <w:tcPr>
            <w:tcW w:w="1936" w:type="dxa"/>
            <w:vAlign w:val="center"/>
            <w:hideMark/>
          </w:tcPr>
          <w:p w14:paraId="0D51D98B" w14:textId="77777777" w:rsidR="003618BB" w:rsidRPr="0083456F" w:rsidRDefault="003618BB" w:rsidP="009E4448">
            <w:pPr>
              <w:pStyle w:val="NormalWeb"/>
              <w:spacing w:line="360" w:lineRule="auto"/>
              <w:jc w:val="center"/>
            </w:pPr>
            <w:r w:rsidRPr="0083456F">
              <w:t>3</w:t>
            </w:r>
          </w:p>
        </w:tc>
        <w:tc>
          <w:tcPr>
            <w:tcW w:w="869" w:type="dxa"/>
            <w:vAlign w:val="center"/>
            <w:hideMark/>
          </w:tcPr>
          <w:p w14:paraId="18137374"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3D40E755"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7DF77893" w14:textId="77777777" w:rsidR="003618BB" w:rsidRPr="0083456F" w:rsidRDefault="003618BB" w:rsidP="009E4448">
            <w:pPr>
              <w:pStyle w:val="NormalWeb"/>
              <w:spacing w:line="360" w:lineRule="auto"/>
              <w:jc w:val="center"/>
            </w:pPr>
            <w:r w:rsidRPr="0083456F">
              <w:t>1</w:t>
            </w:r>
          </w:p>
        </w:tc>
        <w:tc>
          <w:tcPr>
            <w:tcW w:w="752" w:type="dxa"/>
            <w:vAlign w:val="center"/>
            <w:hideMark/>
          </w:tcPr>
          <w:p w14:paraId="19D9914C" w14:textId="77777777" w:rsidR="003618BB" w:rsidRPr="0083456F" w:rsidRDefault="003618BB" w:rsidP="009E4448">
            <w:pPr>
              <w:pStyle w:val="NormalWeb"/>
              <w:spacing w:line="360" w:lineRule="auto"/>
              <w:jc w:val="center"/>
            </w:pPr>
            <w:r w:rsidRPr="0083456F">
              <w:t>0</w:t>
            </w:r>
          </w:p>
        </w:tc>
        <w:tc>
          <w:tcPr>
            <w:tcW w:w="0" w:type="auto"/>
            <w:vAlign w:val="center"/>
            <w:hideMark/>
          </w:tcPr>
          <w:p w14:paraId="4AA7C7AE" w14:textId="77777777" w:rsidR="003618BB" w:rsidRPr="0083456F" w:rsidRDefault="003618BB" w:rsidP="009E4448">
            <w:pPr>
              <w:pStyle w:val="NormalWeb"/>
              <w:spacing w:line="360" w:lineRule="auto"/>
              <w:jc w:val="center"/>
            </w:pPr>
            <w:r w:rsidRPr="0083456F">
              <w:t>0</w:t>
            </w:r>
          </w:p>
        </w:tc>
        <w:tc>
          <w:tcPr>
            <w:tcW w:w="0" w:type="auto"/>
            <w:vAlign w:val="center"/>
            <w:hideMark/>
          </w:tcPr>
          <w:p w14:paraId="21A44B75"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6EF9AE6" w14:textId="77777777" w:rsidR="003618BB" w:rsidRPr="0083456F" w:rsidRDefault="003618BB" w:rsidP="009E4448">
            <w:pPr>
              <w:pStyle w:val="NormalWeb"/>
              <w:spacing w:line="360" w:lineRule="auto"/>
              <w:jc w:val="center"/>
            </w:pPr>
            <w:r w:rsidRPr="0083456F">
              <w:t>1</w:t>
            </w:r>
          </w:p>
        </w:tc>
        <w:tc>
          <w:tcPr>
            <w:tcW w:w="0" w:type="auto"/>
            <w:vAlign w:val="center"/>
            <w:hideMark/>
          </w:tcPr>
          <w:p w14:paraId="211649C4" w14:textId="77777777" w:rsidR="003618BB" w:rsidRPr="0083456F" w:rsidRDefault="003618BB" w:rsidP="009E4448">
            <w:pPr>
              <w:pStyle w:val="NormalWeb"/>
              <w:spacing w:line="360" w:lineRule="auto"/>
              <w:jc w:val="center"/>
            </w:pPr>
            <w:r w:rsidRPr="0083456F">
              <w:t>...</w:t>
            </w:r>
          </w:p>
        </w:tc>
        <w:tc>
          <w:tcPr>
            <w:tcW w:w="0" w:type="auto"/>
            <w:vAlign w:val="center"/>
            <w:hideMark/>
          </w:tcPr>
          <w:p w14:paraId="6F18A05E" w14:textId="77777777" w:rsidR="003618BB" w:rsidRPr="0083456F" w:rsidRDefault="003618BB" w:rsidP="009E4448">
            <w:pPr>
              <w:pStyle w:val="NormalWeb"/>
              <w:spacing w:line="360" w:lineRule="auto"/>
              <w:jc w:val="center"/>
            </w:pPr>
            <w:r w:rsidRPr="0083456F">
              <w:t>1</w:t>
            </w:r>
          </w:p>
        </w:tc>
      </w:tr>
      <w:tr w:rsidR="009E4448" w:rsidRPr="0083456F" w14:paraId="5492FE36" w14:textId="77777777" w:rsidTr="009E4448">
        <w:trPr>
          <w:trHeight w:val="425"/>
          <w:tblCellSpacing w:w="15" w:type="dxa"/>
        </w:trPr>
        <w:tc>
          <w:tcPr>
            <w:tcW w:w="1936" w:type="dxa"/>
            <w:vAlign w:val="center"/>
            <w:hideMark/>
          </w:tcPr>
          <w:p w14:paraId="40D915F5" w14:textId="77777777" w:rsidR="003618BB" w:rsidRPr="0083456F" w:rsidRDefault="003618BB" w:rsidP="009E4448">
            <w:pPr>
              <w:pStyle w:val="NormalWeb"/>
              <w:spacing w:line="360" w:lineRule="auto"/>
              <w:jc w:val="center"/>
            </w:pPr>
            <w:r w:rsidRPr="0083456F">
              <w:t>4</w:t>
            </w:r>
          </w:p>
        </w:tc>
        <w:tc>
          <w:tcPr>
            <w:tcW w:w="869" w:type="dxa"/>
            <w:vAlign w:val="center"/>
            <w:hideMark/>
          </w:tcPr>
          <w:p w14:paraId="632C3942"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329D9057"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61B71AA4"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4885F8E4" w14:textId="77777777" w:rsidR="003618BB" w:rsidRPr="0083456F" w:rsidRDefault="003618BB" w:rsidP="009E4448">
            <w:pPr>
              <w:pStyle w:val="NormalWeb"/>
              <w:spacing w:line="360" w:lineRule="auto"/>
              <w:jc w:val="center"/>
            </w:pPr>
            <w:r w:rsidRPr="0083456F">
              <w:t>1</w:t>
            </w:r>
          </w:p>
        </w:tc>
        <w:tc>
          <w:tcPr>
            <w:tcW w:w="0" w:type="auto"/>
            <w:vAlign w:val="center"/>
            <w:hideMark/>
          </w:tcPr>
          <w:p w14:paraId="56AA3192"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A3C99B6" w14:textId="77777777" w:rsidR="003618BB" w:rsidRPr="0083456F" w:rsidRDefault="003618BB" w:rsidP="009E4448">
            <w:pPr>
              <w:pStyle w:val="NormalWeb"/>
              <w:spacing w:line="360" w:lineRule="auto"/>
              <w:jc w:val="center"/>
            </w:pPr>
            <w:r w:rsidRPr="0083456F">
              <w:t>0</w:t>
            </w:r>
          </w:p>
        </w:tc>
        <w:tc>
          <w:tcPr>
            <w:tcW w:w="0" w:type="auto"/>
            <w:vAlign w:val="center"/>
            <w:hideMark/>
          </w:tcPr>
          <w:p w14:paraId="61E1B5A1" w14:textId="77777777" w:rsidR="003618BB" w:rsidRPr="0083456F" w:rsidRDefault="003618BB" w:rsidP="009E4448">
            <w:pPr>
              <w:pStyle w:val="NormalWeb"/>
              <w:spacing w:line="360" w:lineRule="auto"/>
              <w:jc w:val="center"/>
            </w:pPr>
            <w:r w:rsidRPr="0083456F">
              <w:t>0</w:t>
            </w:r>
          </w:p>
        </w:tc>
        <w:tc>
          <w:tcPr>
            <w:tcW w:w="0" w:type="auto"/>
            <w:vAlign w:val="center"/>
            <w:hideMark/>
          </w:tcPr>
          <w:p w14:paraId="2B01CB83" w14:textId="77777777" w:rsidR="003618BB" w:rsidRPr="0083456F" w:rsidRDefault="003618BB" w:rsidP="009E4448">
            <w:pPr>
              <w:pStyle w:val="NormalWeb"/>
              <w:spacing w:line="360" w:lineRule="auto"/>
              <w:jc w:val="center"/>
            </w:pPr>
            <w:r w:rsidRPr="0083456F">
              <w:t>...</w:t>
            </w:r>
          </w:p>
        </w:tc>
        <w:tc>
          <w:tcPr>
            <w:tcW w:w="0" w:type="auto"/>
            <w:vAlign w:val="center"/>
            <w:hideMark/>
          </w:tcPr>
          <w:p w14:paraId="7EE93B40" w14:textId="77777777" w:rsidR="003618BB" w:rsidRPr="0083456F" w:rsidRDefault="003618BB" w:rsidP="009E4448">
            <w:pPr>
              <w:pStyle w:val="NormalWeb"/>
              <w:spacing w:line="360" w:lineRule="auto"/>
              <w:jc w:val="center"/>
            </w:pPr>
            <w:r w:rsidRPr="0083456F">
              <w:t>1</w:t>
            </w:r>
          </w:p>
        </w:tc>
      </w:tr>
      <w:tr w:rsidR="009E4448" w:rsidRPr="0083456F" w14:paraId="50BBC16D" w14:textId="77777777" w:rsidTr="009E4448">
        <w:trPr>
          <w:trHeight w:val="425"/>
          <w:tblCellSpacing w:w="15" w:type="dxa"/>
        </w:trPr>
        <w:tc>
          <w:tcPr>
            <w:tcW w:w="1936" w:type="dxa"/>
            <w:vAlign w:val="center"/>
            <w:hideMark/>
          </w:tcPr>
          <w:p w14:paraId="262F301D" w14:textId="77777777" w:rsidR="003618BB" w:rsidRPr="0083456F" w:rsidRDefault="003618BB" w:rsidP="009E4448">
            <w:pPr>
              <w:pStyle w:val="NormalWeb"/>
              <w:spacing w:line="360" w:lineRule="auto"/>
              <w:jc w:val="center"/>
            </w:pPr>
            <w:r w:rsidRPr="0083456F">
              <w:t>5</w:t>
            </w:r>
          </w:p>
        </w:tc>
        <w:tc>
          <w:tcPr>
            <w:tcW w:w="869" w:type="dxa"/>
            <w:vAlign w:val="center"/>
            <w:hideMark/>
          </w:tcPr>
          <w:p w14:paraId="7B55A1D9" w14:textId="77777777" w:rsidR="003618BB" w:rsidRPr="0083456F" w:rsidRDefault="003618BB" w:rsidP="009E4448">
            <w:pPr>
              <w:pStyle w:val="NormalWeb"/>
              <w:spacing w:line="360" w:lineRule="auto"/>
              <w:jc w:val="center"/>
            </w:pPr>
            <w:r w:rsidRPr="0083456F">
              <w:t>0</w:t>
            </w:r>
          </w:p>
        </w:tc>
        <w:tc>
          <w:tcPr>
            <w:tcW w:w="870" w:type="dxa"/>
            <w:vAlign w:val="center"/>
            <w:hideMark/>
          </w:tcPr>
          <w:p w14:paraId="1F2EEF74" w14:textId="77777777" w:rsidR="003618BB" w:rsidRPr="0083456F" w:rsidRDefault="003618BB" w:rsidP="009E4448">
            <w:pPr>
              <w:pStyle w:val="NormalWeb"/>
              <w:spacing w:line="360" w:lineRule="auto"/>
              <w:jc w:val="center"/>
            </w:pPr>
            <w:r w:rsidRPr="0083456F">
              <w:t>0</w:t>
            </w:r>
          </w:p>
        </w:tc>
        <w:tc>
          <w:tcPr>
            <w:tcW w:w="690" w:type="dxa"/>
            <w:vAlign w:val="center"/>
            <w:hideMark/>
          </w:tcPr>
          <w:p w14:paraId="66A50516" w14:textId="77777777" w:rsidR="003618BB" w:rsidRPr="0083456F" w:rsidRDefault="003618BB" w:rsidP="009E4448">
            <w:pPr>
              <w:pStyle w:val="NormalWeb"/>
              <w:spacing w:line="360" w:lineRule="auto"/>
              <w:jc w:val="center"/>
            </w:pPr>
            <w:r w:rsidRPr="0083456F">
              <w:t>0</w:t>
            </w:r>
          </w:p>
        </w:tc>
        <w:tc>
          <w:tcPr>
            <w:tcW w:w="752" w:type="dxa"/>
            <w:vAlign w:val="center"/>
            <w:hideMark/>
          </w:tcPr>
          <w:p w14:paraId="63C115ED" w14:textId="77777777" w:rsidR="003618BB" w:rsidRPr="0083456F" w:rsidRDefault="003618BB" w:rsidP="009E4448">
            <w:pPr>
              <w:pStyle w:val="NormalWeb"/>
              <w:spacing w:line="360" w:lineRule="auto"/>
              <w:jc w:val="center"/>
            </w:pPr>
            <w:r w:rsidRPr="0083456F">
              <w:t>0</w:t>
            </w:r>
          </w:p>
        </w:tc>
        <w:tc>
          <w:tcPr>
            <w:tcW w:w="0" w:type="auto"/>
            <w:vAlign w:val="center"/>
            <w:hideMark/>
          </w:tcPr>
          <w:p w14:paraId="01730562" w14:textId="77777777" w:rsidR="003618BB" w:rsidRPr="0083456F" w:rsidRDefault="003618BB" w:rsidP="009E4448">
            <w:pPr>
              <w:pStyle w:val="NormalWeb"/>
              <w:spacing w:line="360" w:lineRule="auto"/>
              <w:jc w:val="center"/>
            </w:pPr>
            <w:r w:rsidRPr="0083456F">
              <w:t>1</w:t>
            </w:r>
          </w:p>
        </w:tc>
        <w:tc>
          <w:tcPr>
            <w:tcW w:w="0" w:type="auto"/>
            <w:vAlign w:val="center"/>
            <w:hideMark/>
          </w:tcPr>
          <w:p w14:paraId="34A243BD" w14:textId="77777777" w:rsidR="003618BB" w:rsidRPr="0083456F" w:rsidRDefault="003618BB" w:rsidP="009E4448">
            <w:pPr>
              <w:pStyle w:val="NormalWeb"/>
              <w:spacing w:line="360" w:lineRule="auto"/>
              <w:jc w:val="center"/>
            </w:pPr>
            <w:r w:rsidRPr="0083456F">
              <w:t>0</w:t>
            </w:r>
          </w:p>
        </w:tc>
        <w:tc>
          <w:tcPr>
            <w:tcW w:w="0" w:type="auto"/>
            <w:vAlign w:val="center"/>
            <w:hideMark/>
          </w:tcPr>
          <w:p w14:paraId="500D79E9" w14:textId="77777777" w:rsidR="003618BB" w:rsidRPr="0083456F" w:rsidRDefault="003618BB" w:rsidP="009E4448">
            <w:pPr>
              <w:pStyle w:val="NormalWeb"/>
              <w:spacing w:line="360" w:lineRule="auto"/>
              <w:jc w:val="center"/>
            </w:pPr>
            <w:r w:rsidRPr="0083456F">
              <w:t>0</w:t>
            </w:r>
          </w:p>
        </w:tc>
        <w:tc>
          <w:tcPr>
            <w:tcW w:w="0" w:type="auto"/>
            <w:vAlign w:val="center"/>
            <w:hideMark/>
          </w:tcPr>
          <w:p w14:paraId="300AB33A" w14:textId="77777777" w:rsidR="003618BB" w:rsidRPr="0083456F" w:rsidRDefault="003618BB" w:rsidP="009E4448">
            <w:pPr>
              <w:pStyle w:val="NormalWeb"/>
              <w:spacing w:line="360" w:lineRule="auto"/>
              <w:jc w:val="center"/>
            </w:pPr>
            <w:r w:rsidRPr="0083456F">
              <w:t>...</w:t>
            </w:r>
          </w:p>
        </w:tc>
        <w:tc>
          <w:tcPr>
            <w:tcW w:w="0" w:type="auto"/>
            <w:vAlign w:val="center"/>
            <w:hideMark/>
          </w:tcPr>
          <w:p w14:paraId="258A967B" w14:textId="77777777" w:rsidR="003618BB" w:rsidRPr="0083456F" w:rsidRDefault="003618BB" w:rsidP="009E4448">
            <w:pPr>
              <w:pStyle w:val="NormalWeb"/>
              <w:spacing w:line="360" w:lineRule="auto"/>
              <w:jc w:val="center"/>
            </w:pPr>
            <w:r w:rsidRPr="0083456F">
              <w:t>1</w:t>
            </w:r>
          </w:p>
        </w:tc>
      </w:tr>
    </w:tbl>
    <w:p w14:paraId="4DF85D25" w14:textId="77777777" w:rsidR="003618BB" w:rsidRPr="0083456F" w:rsidRDefault="003618BB" w:rsidP="003618BB">
      <w:pPr>
        <w:pStyle w:val="Heading4"/>
        <w:rPr>
          <w:rFonts w:ascii="Times New Roman" w:hAnsi="Times New Roman" w:cs="Times New Roman"/>
          <w:b/>
          <w:bCs/>
          <w:color w:val="000000"/>
        </w:rPr>
      </w:pPr>
      <w:r w:rsidRPr="0083456F">
        <w:rPr>
          <w:rFonts w:ascii="Times New Roman" w:hAnsi="Times New Roman" w:cs="Times New Roman"/>
          <w:b/>
          <w:bCs/>
          <w:color w:val="000000"/>
        </w:rPr>
        <w:t>Ανισοτικοί Περιορισμοί (Inequality Constraints)</w:t>
      </w:r>
    </w:p>
    <w:p w14:paraId="4C1A3985" w14:textId="77777777" w:rsidR="003618BB" w:rsidRPr="0083456F" w:rsidRDefault="003618BB" w:rsidP="003618BB">
      <w:pPr>
        <w:pStyle w:val="NormalWeb"/>
        <w:rPr>
          <w:color w:val="000000"/>
          <w:lang w:val="el-GR"/>
        </w:rPr>
      </w:pPr>
      <w:r w:rsidRPr="0083456F">
        <w:rPr>
          <w:color w:val="000000"/>
          <w:lang w:val="el-GR"/>
        </w:rPr>
        <w:t>Κατά την επίλυση, ο επιλυτής εντόπισε μια αρχική λύση που περιλάμβανε</w:t>
      </w:r>
      <w:r w:rsidRPr="0083456F">
        <w:rPr>
          <w:rStyle w:val="apple-converted-space"/>
          <w:color w:val="000000"/>
        </w:rPr>
        <w:t> </w:t>
      </w:r>
      <w:r w:rsidRPr="0083456F">
        <w:rPr>
          <w:rStyle w:val="Strong"/>
          <w:color w:val="000000"/>
          <w:lang w:val="el-GR"/>
        </w:rPr>
        <w:t>δύο υποκύκλους</w:t>
      </w:r>
      <w:r w:rsidRPr="0083456F">
        <w:rPr>
          <w:color w:val="000000"/>
          <w:lang w:val="el-GR"/>
        </w:rPr>
        <w:t xml:space="preserve">, γεγονός που ενεργοποίησε τη δυναμική προσθήκη </w:t>
      </w:r>
      <w:r w:rsidR="008A36DF" w:rsidRPr="0083456F">
        <w:rPr>
          <w:color w:val="000000"/>
          <w:lang w:val="el-GR"/>
        </w:rPr>
        <w:t>τεμνόντων επιπέδων</w:t>
      </w:r>
      <w:r w:rsidRPr="0083456F">
        <w:rPr>
          <w:color w:val="000000"/>
          <w:lang w:val="el-GR"/>
        </w:rPr>
        <w:t xml:space="preserve"> (</w:t>
      </w:r>
      <w:r w:rsidRPr="0083456F">
        <w:rPr>
          <w:color w:val="000000"/>
        </w:rPr>
        <w:t>cutting</w:t>
      </w:r>
      <w:r w:rsidRPr="0083456F">
        <w:rPr>
          <w:color w:val="000000"/>
          <w:lang w:val="el-GR"/>
        </w:rPr>
        <w:t xml:space="preserve"> </w:t>
      </w:r>
      <w:r w:rsidRPr="0083456F">
        <w:rPr>
          <w:color w:val="000000"/>
        </w:rPr>
        <w:t>planes</w:t>
      </w:r>
      <w:r w:rsidRPr="0083456F">
        <w:rPr>
          <w:color w:val="000000"/>
          <w:lang w:val="el-GR"/>
        </w:rPr>
        <w:t>). Συγκεκριμένα, προστέθηκαν οι εξής δύο ανισοτικοί περιορισμοί:</w:t>
      </w:r>
    </w:p>
    <w:p w14:paraId="251D7E6E" w14:textId="77777777" w:rsidR="003618BB" w:rsidRPr="0083456F" w:rsidRDefault="003618BB" w:rsidP="003618BB">
      <w:pPr>
        <w:pStyle w:val="NormalWeb"/>
        <w:rPr>
          <w:color w:val="000000"/>
          <w:lang w:val="el-GR"/>
        </w:rPr>
      </w:pPr>
      <w:r w:rsidRPr="0083456F">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832"/>
        <w:gridCol w:w="468"/>
        <w:gridCol w:w="468"/>
        <w:gridCol w:w="468"/>
        <w:gridCol w:w="467"/>
        <w:gridCol w:w="467"/>
        <w:gridCol w:w="467"/>
        <w:gridCol w:w="467"/>
        <w:gridCol w:w="467"/>
        <w:gridCol w:w="467"/>
        <w:gridCol w:w="467"/>
        <w:gridCol w:w="467"/>
        <w:gridCol w:w="242"/>
        <w:gridCol w:w="467"/>
        <w:gridCol w:w="467"/>
        <w:gridCol w:w="482"/>
      </w:tblGrid>
      <w:tr w:rsidR="009E4448" w:rsidRPr="0083456F" w14:paraId="436B909F" w14:textId="77777777" w:rsidTr="003618BB">
        <w:trPr>
          <w:trHeight w:val="276"/>
          <w:tblHeader/>
          <w:tblCellSpacing w:w="15" w:type="dxa"/>
        </w:trPr>
        <w:tc>
          <w:tcPr>
            <w:tcW w:w="0" w:type="auto"/>
            <w:vAlign w:val="center"/>
            <w:hideMark/>
          </w:tcPr>
          <w:p w14:paraId="77881700" w14:textId="77777777" w:rsidR="009E4448" w:rsidRPr="0083456F" w:rsidRDefault="009E4448" w:rsidP="009E4448">
            <w:pPr>
              <w:jc w:val="center"/>
              <w:rPr>
                <w:rFonts w:ascii="Times New Roman" w:eastAsia="Times New Roman" w:hAnsi="Times New Roman" w:cs="Times New Roman"/>
                <w:bCs/>
                <w:color w:val="000000"/>
                <w:kern w:val="0"/>
                <w:lang w:val="el-GR"/>
                <w14:ligatures w14:val="none"/>
              </w:rPr>
            </w:pPr>
            <w:r w:rsidRPr="0083456F">
              <w:rPr>
                <w:rFonts w:ascii="Times New Roman" w:eastAsia="Times New Roman" w:hAnsi="Times New Roman" w:cs="Times New Roman"/>
                <w:bCs/>
                <w:color w:val="000000"/>
                <w:kern w:val="0"/>
                <w:lang w:val="el-GR"/>
                <w14:ligatures w14:val="none"/>
              </w:rPr>
              <w:t>Περιορισμός</w:t>
            </w:r>
          </w:p>
        </w:tc>
        <w:tc>
          <w:tcPr>
            <w:tcW w:w="0" w:type="auto"/>
            <w:vAlign w:val="center"/>
            <w:hideMark/>
          </w:tcPr>
          <w:p w14:paraId="3AE7616C"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01</w:t>
            </w:r>
          </w:p>
        </w:tc>
        <w:tc>
          <w:tcPr>
            <w:tcW w:w="0" w:type="auto"/>
            <w:vAlign w:val="center"/>
            <w:hideMark/>
          </w:tcPr>
          <w:p w14:paraId="599140FA"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02</w:t>
            </w:r>
          </w:p>
        </w:tc>
        <w:tc>
          <w:tcPr>
            <w:tcW w:w="0" w:type="auto"/>
            <w:vAlign w:val="center"/>
            <w:hideMark/>
          </w:tcPr>
          <w:p w14:paraId="3476A15F"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03</w:t>
            </w:r>
          </w:p>
        </w:tc>
        <w:tc>
          <w:tcPr>
            <w:tcW w:w="0" w:type="auto"/>
            <w:vAlign w:val="center"/>
            <w:hideMark/>
          </w:tcPr>
          <w:p w14:paraId="4619783A"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04</w:t>
            </w:r>
          </w:p>
        </w:tc>
        <w:tc>
          <w:tcPr>
            <w:tcW w:w="0" w:type="auto"/>
            <w:vAlign w:val="center"/>
            <w:hideMark/>
          </w:tcPr>
          <w:p w14:paraId="5A26242F" w14:textId="77777777" w:rsidR="009E4448" w:rsidRPr="0083456F" w:rsidRDefault="009E4448" w:rsidP="009E4448">
            <w:pPr>
              <w:jc w:val="center"/>
              <w:rPr>
                <w:rFonts w:ascii="Times New Roman" w:eastAsia="Times New Roman" w:hAnsi="Times New Roman" w:cs="Times New Roman"/>
                <w:bCs/>
                <w:color w:val="000000"/>
                <w:kern w:val="0"/>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05</w:t>
            </w:r>
          </w:p>
        </w:tc>
        <w:tc>
          <w:tcPr>
            <w:tcW w:w="0" w:type="auto"/>
            <w:vAlign w:val="center"/>
            <w:hideMark/>
          </w:tcPr>
          <w:p w14:paraId="0446F41F"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12</w:t>
            </w:r>
          </w:p>
        </w:tc>
        <w:tc>
          <w:tcPr>
            <w:tcW w:w="0" w:type="auto"/>
            <w:vAlign w:val="center"/>
            <w:hideMark/>
          </w:tcPr>
          <w:p w14:paraId="311002F5"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13</w:t>
            </w:r>
          </w:p>
        </w:tc>
        <w:tc>
          <w:tcPr>
            <w:tcW w:w="0" w:type="auto"/>
            <w:vAlign w:val="center"/>
            <w:hideMark/>
          </w:tcPr>
          <w:p w14:paraId="4E4E4599"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14</w:t>
            </w:r>
          </w:p>
        </w:tc>
        <w:tc>
          <w:tcPr>
            <w:tcW w:w="0" w:type="auto"/>
            <w:vAlign w:val="center"/>
            <w:hideMark/>
          </w:tcPr>
          <w:p w14:paraId="2BD0DB32"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15</w:t>
            </w:r>
          </w:p>
        </w:tc>
        <w:tc>
          <w:tcPr>
            <w:tcW w:w="0" w:type="auto"/>
            <w:vAlign w:val="center"/>
            <w:hideMark/>
          </w:tcPr>
          <w:p w14:paraId="0675D420"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23</w:t>
            </w:r>
          </w:p>
        </w:tc>
        <w:tc>
          <w:tcPr>
            <w:tcW w:w="0" w:type="auto"/>
            <w:vAlign w:val="center"/>
            <w:hideMark/>
          </w:tcPr>
          <w:p w14:paraId="7157839F"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24</w:t>
            </w:r>
          </w:p>
        </w:tc>
        <w:tc>
          <w:tcPr>
            <w:tcW w:w="0" w:type="auto"/>
            <w:vAlign w:val="center"/>
            <w:hideMark/>
          </w:tcPr>
          <w:p w14:paraId="45616D36" w14:textId="77777777" w:rsidR="009E4448" w:rsidRPr="0083456F" w:rsidRDefault="009E4448" w:rsidP="009E4448">
            <w:pPr>
              <w:jc w:val="center"/>
              <w:rPr>
                <w:rFonts w:ascii="Times New Roman" w:eastAsia="Times New Roman" w:hAnsi="Times New Roman" w:cs="Times New Roman"/>
                <w:bCs/>
                <w:color w:val="000000"/>
                <w:kern w:val="0"/>
                <w14:ligatures w14:val="none"/>
              </w:rPr>
            </w:pPr>
          </w:p>
        </w:tc>
        <w:tc>
          <w:tcPr>
            <w:tcW w:w="0" w:type="auto"/>
            <w:vAlign w:val="center"/>
            <w:hideMark/>
          </w:tcPr>
          <w:p w14:paraId="45A79399"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34</w:t>
            </w:r>
          </w:p>
        </w:tc>
        <w:tc>
          <w:tcPr>
            <w:tcW w:w="0" w:type="auto"/>
            <w:vAlign w:val="center"/>
            <w:hideMark/>
          </w:tcPr>
          <w:p w14:paraId="48D62C66"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35</w:t>
            </w:r>
          </w:p>
        </w:tc>
        <w:tc>
          <w:tcPr>
            <w:tcW w:w="0" w:type="auto"/>
            <w:vAlign w:val="center"/>
            <w:hideMark/>
          </w:tcPr>
          <w:p w14:paraId="5B721A66" w14:textId="77777777" w:rsidR="009E4448" w:rsidRPr="0083456F" w:rsidRDefault="009E4448" w:rsidP="009E4448">
            <w:pPr>
              <w:jc w:val="center"/>
              <w:rPr>
                <w:rFonts w:ascii="Times New Roman" w:eastAsia="Times New Roman" w:hAnsi="Times New Roman" w:cs="Times New Roman"/>
                <w:bCs/>
                <w:color w:val="000000"/>
                <w:kern w:val="0"/>
                <w:vertAlign w:val="subscript"/>
                <w14:ligatures w14:val="none"/>
              </w:rPr>
            </w:pPr>
            <w:r w:rsidRPr="0083456F">
              <w:rPr>
                <w:rFonts w:ascii="Times New Roman" w:eastAsia="Times New Roman" w:hAnsi="Times New Roman" w:cs="Times New Roman"/>
                <w:bCs/>
                <w:color w:val="000000"/>
                <w:kern w:val="0"/>
                <w14:ligatures w14:val="none"/>
              </w:rPr>
              <w:t>x</w:t>
            </w:r>
            <w:r w:rsidRPr="0083456F">
              <w:rPr>
                <w:rFonts w:ascii="Times New Roman" w:eastAsia="Times New Roman" w:hAnsi="Times New Roman" w:cs="Times New Roman"/>
                <w:bCs/>
                <w:color w:val="000000"/>
                <w:kern w:val="0"/>
                <w:vertAlign w:val="subscript"/>
                <w14:ligatures w14:val="none"/>
              </w:rPr>
              <w:t>45</w:t>
            </w:r>
          </w:p>
        </w:tc>
      </w:tr>
      <w:tr w:rsidR="009E4448" w:rsidRPr="0083456F" w14:paraId="08F2970C" w14:textId="77777777" w:rsidTr="003618BB">
        <w:trPr>
          <w:trHeight w:val="276"/>
          <w:tblCellSpacing w:w="15" w:type="dxa"/>
        </w:trPr>
        <w:tc>
          <w:tcPr>
            <w:tcW w:w="0" w:type="auto"/>
            <w:vAlign w:val="center"/>
            <w:hideMark/>
          </w:tcPr>
          <w:p w14:paraId="10980E3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3466F1E8"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C5B308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1610CA0"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32E137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19AE998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A456DDA"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4943B85"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5BC2E17"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40FADB"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AE45682"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34D7A6D9"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028A2B4"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1F6C55B"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32FE1877"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8FD4FF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r>
      <w:tr w:rsidR="009E4448" w:rsidRPr="0083456F" w14:paraId="599ABA77" w14:textId="77777777" w:rsidTr="003618BB">
        <w:trPr>
          <w:trHeight w:val="276"/>
          <w:tblCellSpacing w:w="15" w:type="dxa"/>
        </w:trPr>
        <w:tc>
          <w:tcPr>
            <w:tcW w:w="0" w:type="auto"/>
            <w:vAlign w:val="center"/>
            <w:hideMark/>
          </w:tcPr>
          <w:p w14:paraId="5D995DA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2</w:t>
            </w:r>
          </w:p>
        </w:tc>
        <w:tc>
          <w:tcPr>
            <w:tcW w:w="0" w:type="auto"/>
            <w:vAlign w:val="center"/>
            <w:hideMark/>
          </w:tcPr>
          <w:p w14:paraId="5FABD07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D6A94BE"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5CD9197C"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B3896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75AC2390"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DD4D0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2FE0561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4C547133"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5E87831F"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c>
          <w:tcPr>
            <w:tcW w:w="0" w:type="auto"/>
            <w:vAlign w:val="center"/>
            <w:hideMark/>
          </w:tcPr>
          <w:p w14:paraId="0FBE350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0F05DFB5"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F63EE21"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B35DD9"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67244364"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0</w:t>
            </w:r>
          </w:p>
        </w:tc>
        <w:tc>
          <w:tcPr>
            <w:tcW w:w="0" w:type="auto"/>
            <w:vAlign w:val="center"/>
            <w:hideMark/>
          </w:tcPr>
          <w:p w14:paraId="753A534D" w14:textId="77777777" w:rsidR="009E4448" w:rsidRPr="0083456F" w:rsidRDefault="009E4448" w:rsidP="009E4448">
            <w:pPr>
              <w:jc w:val="center"/>
              <w:rPr>
                <w:rFonts w:ascii="Times New Roman" w:eastAsia="Times New Roman" w:hAnsi="Times New Roman" w:cs="Times New Roman"/>
                <w:color w:val="000000"/>
                <w:kern w:val="0"/>
                <w14:ligatures w14:val="none"/>
              </w:rPr>
            </w:pPr>
            <w:r w:rsidRPr="0083456F">
              <w:rPr>
                <w:rFonts w:ascii="Times New Roman" w:eastAsia="Times New Roman" w:hAnsi="Times New Roman" w:cs="Times New Roman"/>
                <w:color w:val="000000"/>
                <w:kern w:val="0"/>
                <w14:ligatures w14:val="none"/>
              </w:rPr>
              <w:t>1</w:t>
            </w:r>
          </w:p>
        </w:tc>
      </w:tr>
    </w:tbl>
    <w:p w14:paraId="1FF04D0F" w14:textId="77777777" w:rsidR="00451C43" w:rsidRPr="0083456F" w:rsidRDefault="00451C43" w:rsidP="00451C43">
      <w:pPr>
        <w:pStyle w:val="NormalWeb"/>
        <w:rPr>
          <w:color w:val="000000"/>
        </w:rPr>
      </w:pPr>
      <w:r w:rsidRPr="0083456F">
        <w:rPr>
          <w:bCs/>
          <w:color w:val="000000"/>
        </w:rPr>
        <w:t>Επεξήγηση</w:t>
      </w:r>
      <w:r w:rsidRPr="0083456F">
        <w:rPr>
          <w:color w:val="000000"/>
        </w:rPr>
        <w:t>:</w:t>
      </w:r>
    </w:p>
    <w:p w14:paraId="60C90C84" w14:textId="77777777" w:rsidR="00451C43" w:rsidRPr="0083456F" w:rsidRDefault="00451C43" w:rsidP="00451C43">
      <w:pPr>
        <w:pStyle w:val="NormalWeb"/>
        <w:numPr>
          <w:ilvl w:val="0"/>
          <w:numId w:val="38"/>
        </w:numPr>
        <w:rPr>
          <w:color w:val="000000"/>
          <w:lang w:val="el-GR"/>
        </w:rPr>
      </w:pPr>
      <w:r w:rsidRPr="0083456F">
        <w:rPr>
          <w:color w:val="000000"/>
          <w:lang w:val="el-GR"/>
        </w:rPr>
        <w:t>Κάθε γραμμή υποδηλώνει έναν περιορισμό της μορφής:</w:t>
      </w:r>
    </w:p>
    <w:p w14:paraId="1BF21C84" w14:textId="77777777" w:rsidR="00451C43" w:rsidRPr="0083456F" w:rsidRDefault="00AA31B9" w:rsidP="005537D8">
      <w:pPr>
        <w:pStyle w:val="NormalWeb"/>
        <w:jc w:val="center"/>
        <w:rPr>
          <w:i/>
          <w:color w:val="000000"/>
          <w:lang w:val="el-GR"/>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ij</m:t>
              </m:r>
            </m:sub>
          </m:sSub>
          <m:r>
            <w:rPr>
              <w:rFonts w:ascii="Cambria Math" w:hAnsi="Cambria Math"/>
              <w:color w:val="000000"/>
              <w:lang w:val="el-GR"/>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jk</m:t>
              </m:r>
            </m:sub>
          </m:sSub>
          <m:r>
            <w:rPr>
              <w:rFonts w:ascii="Cambria Math" w:hAnsi="Cambria Math"/>
              <w:color w:val="000000"/>
              <w:lang w:val="el-GR"/>
            </w:rPr>
            <m:t>+⋯≤∣</m:t>
          </m:r>
          <m:r>
            <w:rPr>
              <w:rFonts w:ascii="Cambria Math" w:hAnsi="Cambria Math"/>
              <w:color w:val="000000"/>
            </w:rPr>
            <m:t>Q</m:t>
          </m:r>
          <m:r>
            <w:rPr>
              <w:rFonts w:ascii="Cambria Math" w:hAnsi="Cambria Math"/>
              <w:color w:val="000000"/>
              <w:lang w:val="el-GR"/>
            </w:rPr>
            <m:t xml:space="preserve">∣-1 </m:t>
          </m:r>
          <m:r>
            <m:rPr>
              <m:sty m:val="p"/>
            </m:rPr>
            <w:rPr>
              <w:rFonts w:ascii="Cambria Math" w:hAnsi="Cambria Math"/>
              <w:color w:val="000000"/>
              <w:lang w:val="el-GR"/>
            </w:rPr>
            <m:t> ∀</m:t>
          </m:r>
          <m:r>
            <w:rPr>
              <w:rFonts w:ascii="Cambria Math" w:hAnsi="Cambria Math"/>
              <w:color w:val="000000"/>
              <w:lang w:val="el-GR"/>
            </w:rPr>
            <m:t>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m:oMathPara>
    </w:p>
    <w:p w14:paraId="323CB165" w14:textId="77777777" w:rsidR="00451C43" w:rsidRPr="0083456F" w:rsidRDefault="00451C43" w:rsidP="00451C43">
      <w:pPr>
        <w:pStyle w:val="NormalWeb"/>
        <w:rPr>
          <w:color w:val="000000"/>
          <w:lang w:val="el-GR"/>
        </w:rPr>
      </w:pPr>
      <w:r w:rsidRPr="0083456F">
        <w:rPr>
          <w:color w:val="000000"/>
          <w:lang w:val="el-GR"/>
        </w:rPr>
        <w:t>όπου οι μηδενικές τιμές σημαίνουν ότι η αντίστοιχη ακμή</w:t>
      </w:r>
      <w:r w:rsidRPr="0083456F">
        <w:rPr>
          <w:color w:val="000000"/>
        </w:rPr>
        <w:t> </w:t>
      </w:r>
      <w:r w:rsidRPr="0083456F">
        <w:rPr>
          <w:b/>
          <w:bCs/>
          <w:color w:val="000000"/>
          <w:lang w:val="el-GR"/>
        </w:rPr>
        <w:t>δεν</w:t>
      </w:r>
      <w:r w:rsidRPr="0083456F">
        <w:rPr>
          <w:color w:val="000000"/>
        </w:rPr>
        <w:t> </w:t>
      </w:r>
      <w:r w:rsidRPr="0083456F">
        <w:rPr>
          <w:color w:val="000000"/>
          <w:lang w:val="el-GR"/>
        </w:rPr>
        <w:t>συμμετέχει στον υποκύκλο, ενώ οι μονάδες υποδεικνύουν</w:t>
      </w:r>
      <w:r w:rsidRPr="0083456F">
        <w:rPr>
          <w:color w:val="000000"/>
        </w:rPr>
        <w:t> </w:t>
      </w:r>
      <w:r w:rsidRPr="0083456F">
        <w:rPr>
          <w:bCs/>
          <w:color w:val="000000"/>
          <w:lang w:val="el-GR"/>
        </w:rPr>
        <w:t>συμμετοχή της ακμής στον κύκλο</w:t>
      </w:r>
      <w:r w:rsidRPr="0083456F">
        <w:rPr>
          <w:color w:val="000000"/>
        </w:rPr>
        <w:t> </w:t>
      </w:r>
      <w:r w:rsidRPr="0083456F">
        <w:rPr>
          <w:color w:val="000000"/>
          <w:lang w:val="el-GR"/>
        </w:rPr>
        <w:t>που πρέπει να αποκοπεί.</w:t>
      </w:r>
    </w:p>
    <w:p w14:paraId="5D6E476E" w14:textId="5661D9EB" w:rsidR="001016DC" w:rsidRPr="0083456F" w:rsidRDefault="00743955" w:rsidP="00451C43">
      <w:pPr>
        <w:pStyle w:val="NormalWeb"/>
        <w:rPr>
          <w:color w:val="000000"/>
          <w:lang w:val="el-GR"/>
        </w:rPr>
      </w:pPr>
      <w:r w:rsidRPr="0083456F">
        <w:rPr>
          <w:color w:val="000000"/>
          <w:lang w:val="el-GR"/>
        </w:rPr>
        <w:t xml:space="preserve">Ερμηνεύοντας τον </w:t>
      </w:r>
      <w:r w:rsidR="0037206C" w:rsidRPr="0083456F">
        <w:rPr>
          <w:color w:val="000000"/>
          <w:lang w:val="el-GR"/>
        </w:rPr>
        <w:t>πίνακα</w:t>
      </w:r>
      <w:r w:rsidRPr="0083456F">
        <w:rPr>
          <w:color w:val="000000"/>
          <w:lang w:val="el-GR"/>
        </w:rPr>
        <w:t xml:space="preserve"> που δίνετε πιο πάνω συμπεραίνουμε ότι οι κύκλοι που αφαιρέθηκαν από το σύνολο των εφικτών λύσεων όπως ορίζεται από τους υπόλοιπους περιορισμούς είναι :</w:t>
      </w:r>
    </w:p>
    <w:p w14:paraId="6AB73BB2" w14:textId="77777777" w:rsidR="00743955" w:rsidRPr="0083456F" w:rsidRDefault="00743955" w:rsidP="00743955">
      <w:pPr>
        <w:pStyle w:val="NormalWeb"/>
        <w:numPr>
          <w:ilvl w:val="1"/>
          <w:numId w:val="12"/>
        </w:numPr>
        <w:rPr>
          <w:color w:val="000000"/>
          <w:lang w:val="el-GR"/>
        </w:rPr>
      </w:pPr>
      <w:r w:rsidRPr="0083456F">
        <w:rPr>
          <w:color w:val="000000"/>
          <w:lang w:val="el-GR"/>
        </w:rPr>
        <w:t xml:space="preserve">0 – 2 – 3 – 0 ή 0 – 3 – 2 -  0 </w:t>
      </w:r>
    </w:p>
    <w:p w14:paraId="127A1BB8" w14:textId="77777777" w:rsidR="00743955" w:rsidRPr="0083456F" w:rsidRDefault="00743955" w:rsidP="00743955">
      <w:pPr>
        <w:pStyle w:val="NormalWeb"/>
        <w:numPr>
          <w:ilvl w:val="1"/>
          <w:numId w:val="12"/>
        </w:numPr>
        <w:rPr>
          <w:color w:val="000000"/>
          <w:lang w:val="el-GR"/>
        </w:rPr>
      </w:pPr>
      <w:r w:rsidRPr="0083456F">
        <w:rPr>
          <w:color w:val="000000"/>
          <w:lang w:val="el-GR"/>
        </w:rPr>
        <w:t>1 - 4 – 5 – 1 ή 1 – 5 –  4 – 1</w:t>
      </w:r>
    </w:p>
    <w:p w14:paraId="71862594" w14:textId="77777777" w:rsidR="00743955" w:rsidRPr="0083456F" w:rsidRDefault="00743955" w:rsidP="003A1DEA">
      <w:pPr>
        <w:pStyle w:val="NormalWeb"/>
        <w:rPr>
          <w:color w:val="000000"/>
          <w:lang w:val="el-GR"/>
        </w:rPr>
      </w:pPr>
      <w:r w:rsidRPr="0083456F">
        <w:rPr>
          <w:color w:val="000000"/>
          <w:lang w:val="el-GR"/>
        </w:rPr>
        <w:lastRenderedPageBreak/>
        <w:t xml:space="preserve">*Λόγω συμμετρίας μπορούμε να διαβάσουμε την ακολουθία κορυφών από τα </w:t>
      </w:r>
      <w:r w:rsidR="003A1DEA" w:rsidRPr="0083456F">
        <w:rPr>
          <w:color w:val="000000"/>
          <w:lang w:val="el-GR"/>
        </w:rPr>
        <w:t>δεξιά</w:t>
      </w:r>
      <w:r w:rsidRPr="0083456F">
        <w:rPr>
          <w:color w:val="000000"/>
          <w:lang w:val="el-GR"/>
        </w:rPr>
        <w:t xml:space="preserve"> προς τα αριστερά</w:t>
      </w:r>
      <w:r w:rsidR="003A1DEA" w:rsidRPr="0083456F">
        <w:rPr>
          <w:color w:val="000000"/>
          <w:lang w:val="el-GR"/>
        </w:rPr>
        <w:t>.</w:t>
      </w:r>
    </w:p>
    <w:p w14:paraId="425C8066" w14:textId="5F917044" w:rsidR="003618BB" w:rsidRPr="0083456F" w:rsidRDefault="009921E5" w:rsidP="003618BB">
      <w:pPr>
        <w:pStyle w:val="NormalWeb"/>
        <w:rPr>
          <w:color w:val="000000"/>
          <w:lang w:val="el-GR"/>
        </w:rPr>
      </w:pPr>
      <w:r w:rsidRPr="0083456F">
        <w:rPr>
          <w:color w:val="000000"/>
          <w:lang w:val="el-GR"/>
        </w:rPr>
        <w:t>Για τη δημιουργία του παραδείγματος χρησιμοποιήθηκε ο παρακάτω κώδικας στην γλώσσα προγραμματισμού P</w:t>
      </w:r>
      <w:r w:rsidR="00E20EE6" w:rsidRPr="0083456F">
        <w:rPr>
          <w:color w:val="000000"/>
        </w:rPr>
        <w:t>python</w:t>
      </w:r>
      <w:r w:rsidRPr="0083456F">
        <w:rPr>
          <w:color w:val="000000"/>
          <w:lang w:val="el-GR"/>
        </w:rPr>
        <w:t>:</w:t>
      </w:r>
    </w:p>
    <w:p w14:paraId="71B6969A" w14:textId="77777777" w:rsidR="009921E5" w:rsidRPr="0083456F" w:rsidRDefault="009921E5" w:rsidP="003618BB">
      <w:pPr>
        <w:pStyle w:val="NormalWeb"/>
        <w:rPr>
          <w:color w:val="000000"/>
          <w:lang w:val="el-GR"/>
        </w:rPr>
      </w:pPr>
      <w:r w:rsidRPr="0083456F">
        <w:rPr>
          <w:noProof/>
          <w:color w:val="000000"/>
          <w:lang w:val="el-GR"/>
          <w14:ligatures w14:val="standardContextual"/>
        </w:rPr>
        <mc:AlternateContent>
          <mc:Choice Requires="wps">
            <w:drawing>
              <wp:anchor distT="0" distB="0" distL="114300" distR="114300" simplePos="0" relativeHeight="251723776" behindDoc="0" locked="0" layoutInCell="1" allowOverlap="1" wp14:anchorId="46F68622" wp14:editId="7A849A6B">
                <wp:simplePos x="0" y="0"/>
                <wp:positionH relativeFrom="margin">
                  <wp:align>left</wp:align>
                </wp:positionH>
                <wp:positionV relativeFrom="paragraph">
                  <wp:posOffset>62865</wp:posOffset>
                </wp:positionV>
                <wp:extent cx="5445760" cy="3258766"/>
                <wp:effectExtent l="0" t="0" r="21590" b="18415"/>
                <wp:wrapNone/>
                <wp:docPr id="17307433" name="Text Box 1"/>
                <wp:cNvGraphicFramePr/>
                <a:graphic xmlns:a="http://schemas.openxmlformats.org/drawingml/2006/main">
                  <a:graphicData uri="http://schemas.microsoft.com/office/word/2010/wordprocessingShape">
                    <wps:wsp>
                      <wps:cNvSpPr txBox="1"/>
                      <wps:spPr>
                        <a:xfrm>
                          <a:off x="0" y="0"/>
                          <a:ext cx="5445760" cy="3258766"/>
                        </a:xfrm>
                        <a:prstGeom prst="rect">
                          <a:avLst/>
                        </a:prstGeom>
                        <a:solidFill>
                          <a:schemeClr val="lt1"/>
                        </a:solidFill>
                        <a:ln w="6350">
                          <a:solidFill>
                            <a:prstClr val="black"/>
                          </a:solidFill>
                        </a:ln>
                      </wps:spPr>
                      <wps:txbx>
                        <w:txbxContent>
                          <w:p w14:paraId="12DEECBD" w14:textId="77777777" w:rsidR="00324C18" w:rsidRDefault="00324C18"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14:paraId="0D2CB913" w14:textId="77777777" w:rsidR="00324C18" w:rsidRDefault="00324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8622" id="Text Box 1" o:spid="_x0000_s1046" type="#_x0000_t202" style="position:absolute;margin-left:0;margin-top:4.95pt;width:428.8pt;height:256.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" fillcolor="white [3201]" strokeweight=".5pt">
                <v:textbox>
                  <w:txbxContent>
                    <w:p w14:paraId="12DEECBD" w14:textId="77777777" w:rsidR="00324C18" w:rsidRDefault="00324C18"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14:paraId="0D2CB913" w14:textId="77777777" w:rsidR="00324C18" w:rsidRDefault="00324C18"/>
                  </w:txbxContent>
                </v:textbox>
                <w10:wrap anchorx="margin"/>
              </v:shape>
            </w:pict>
          </mc:Fallback>
        </mc:AlternateContent>
      </w:r>
    </w:p>
    <w:p w14:paraId="04BC9214" w14:textId="77777777" w:rsidR="009921E5" w:rsidRPr="0083456F" w:rsidRDefault="009921E5" w:rsidP="003618BB">
      <w:pPr>
        <w:pStyle w:val="NormalWeb"/>
        <w:rPr>
          <w:color w:val="000000"/>
          <w:lang w:val="el-GR"/>
        </w:rPr>
      </w:pPr>
    </w:p>
    <w:p w14:paraId="513CADC1" w14:textId="77777777" w:rsidR="009921E5" w:rsidRPr="0083456F" w:rsidRDefault="009921E5" w:rsidP="003618BB">
      <w:pPr>
        <w:pStyle w:val="NormalWeb"/>
        <w:rPr>
          <w:color w:val="000000"/>
          <w:lang w:val="el-GR"/>
        </w:rPr>
      </w:pPr>
    </w:p>
    <w:p w14:paraId="1FE2B090" w14:textId="77777777" w:rsidR="009921E5" w:rsidRPr="0083456F" w:rsidRDefault="009921E5" w:rsidP="003618BB">
      <w:pPr>
        <w:pStyle w:val="NormalWeb"/>
        <w:rPr>
          <w:color w:val="000000"/>
          <w:lang w:val="el-GR"/>
        </w:rPr>
      </w:pPr>
    </w:p>
    <w:p w14:paraId="569C49EB" w14:textId="77777777" w:rsidR="005537D8" w:rsidRPr="0083456F" w:rsidRDefault="005537D8" w:rsidP="003618BB">
      <w:pPr>
        <w:pStyle w:val="NormalWeb"/>
        <w:rPr>
          <w:color w:val="000000"/>
          <w:lang w:val="el-GR"/>
        </w:rPr>
      </w:pPr>
    </w:p>
    <w:p w14:paraId="44CCB2C2" w14:textId="77777777" w:rsidR="005537D8" w:rsidRPr="0083456F" w:rsidRDefault="005537D8" w:rsidP="003618BB">
      <w:pPr>
        <w:pStyle w:val="NormalWeb"/>
        <w:rPr>
          <w:color w:val="000000"/>
          <w:lang w:val="el-GR"/>
        </w:rPr>
      </w:pPr>
    </w:p>
    <w:p w14:paraId="7BF29603" w14:textId="77777777" w:rsidR="005537D8" w:rsidRPr="0083456F" w:rsidRDefault="005537D8" w:rsidP="003618BB">
      <w:pPr>
        <w:pStyle w:val="NormalWeb"/>
        <w:rPr>
          <w:color w:val="000000"/>
          <w:lang w:val="el-GR"/>
        </w:rPr>
      </w:pPr>
    </w:p>
    <w:p w14:paraId="2471F39E" w14:textId="0F6D7B7B" w:rsidR="0005117F" w:rsidRPr="0083456F" w:rsidRDefault="005537D8" w:rsidP="0005117F">
      <w:pPr>
        <w:pStyle w:val="NormalWeb"/>
        <w:rPr>
          <w:color w:val="000000"/>
          <w:lang w:val="el-GR"/>
        </w:rPr>
      </w:pPr>
      <w:r w:rsidRPr="0083456F">
        <w:rPr>
          <w:color w:val="000000"/>
          <w:lang w:val="el-GR"/>
        </w:rPr>
        <w:t>*Σημείωση: για την εκτέλεση του παραπάνω αποσπάσματος</w:t>
      </w:r>
      <w:r w:rsidR="00DD6B6A" w:rsidRPr="0083456F">
        <w:rPr>
          <w:color w:val="000000"/>
          <w:lang w:val="el-GR"/>
        </w:rPr>
        <w:t xml:space="preserve"> </w:t>
      </w:r>
      <w:r w:rsidR="00E20EE6" w:rsidRPr="0083456F">
        <w:rPr>
          <w:color w:val="000000"/>
          <w:lang w:val="el-GR"/>
        </w:rPr>
        <w:t>κώδικα</w:t>
      </w:r>
      <w:r w:rsidRPr="0083456F">
        <w:rPr>
          <w:color w:val="000000"/>
          <w:lang w:val="el-GR"/>
        </w:rPr>
        <w:t xml:space="preserve"> είναι απαραίτητη η ενσωμάτωση της </w:t>
      </w:r>
      <w:r w:rsidR="00E20EE6" w:rsidRPr="0083456F">
        <w:rPr>
          <w:color w:val="000000"/>
          <w:lang w:val="el-GR"/>
        </w:rPr>
        <w:t>υλοποίησης</w:t>
      </w:r>
      <w:r w:rsidRPr="0083456F">
        <w:rPr>
          <w:color w:val="000000"/>
          <w:lang w:val="el-GR"/>
        </w:rPr>
        <w:t xml:space="preserve"> του ακέραιου γραμμικού επιλυτή. Στο τέλος της διατριβής παρατίθεται </w:t>
      </w:r>
      <w:r w:rsidR="00DD6B6A" w:rsidRPr="0083456F">
        <w:rPr>
          <w:color w:val="000000"/>
          <w:lang w:val="el-GR"/>
        </w:rPr>
        <w:t xml:space="preserve">ο σύνδεσμος του δημόσιου </w:t>
      </w:r>
      <w:r w:rsidR="00136A7A" w:rsidRPr="0083456F">
        <w:rPr>
          <w:color w:val="000000"/>
          <w:lang w:val="el-GR"/>
        </w:rPr>
        <w:t>αποθετηρίου</w:t>
      </w:r>
      <w:r w:rsidR="00DD6B6A" w:rsidRPr="0083456F">
        <w:rPr>
          <w:color w:val="000000"/>
          <w:lang w:val="el-GR"/>
        </w:rPr>
        <w:t xml:space="preserve"> κώδικα στο </w:t>
      </w:r>
      <w:r w:rsidR="00E20EE6" w:rsidRPr="0083456F">
        <w:rPr>
          <w:color w:val="000000"/>
        </w:rPr>
        <w:t>GitHub</w:t>
      </w:r>
      <w:r w:rsidR="00DD6B6A" w:rsidRPr="0083456F">
        <w:rPr>
          <w:color w:val="000000"/>
          <w:lang w:val="el-GR"/>
        </w:rPr>
        <w:t>.</w:t>
      </w:r>
    </w:p>
    <w:p w14:paraId="429BB80F" w14:textId="77777777" w:rsidR="0005117F" w:rsidRPr="0083456F" w:rsidRDefault="0005117F" w:rsidP="004135AA">
      <w:pPr>
        <w:pStyle w:val="NormalWeb"/>
        <w:spacing w:line="360" w:lineRule="auto"/>
        <w:rPr>
          <w:b/>
          <w:color w:val="000000"/>
          <w:lang w:val="el-GR"/>
        </w:rPr>
      </w:pPr>
      <w:r w:rsidRPr="0083456F">
        <w:rPr>
          <w:b/>
          <w:lang w:val="el-GR"/>
        </w:rPr>
        <w:t>4.2 Παραγωγή Συνόλου Δεδομένων</w:t>
      </w:r>
    </w:p>
    <w:p w14:paraId="6AF0F21C" w14:textId="321E0158" w:rsidR="0005117F" w:rsidRPr="0083456F" w:rsidRDefault="0005117F" w:rsidP="004135AA">
      <w:pPr>
        <w:pStyle w:val="NormalWeb"/>
        <w:spacing w:line="360" w:lineRule="auto"/>
        <w:rPr>
          <w:lang w:val="el-GR"/>
        </w:rPr>
      </w:pPr>
      <w:r w:rsidRPr="0083456F">
        <w:rPr>
          <w:lang w:val="el-GR"/>
        </w:rPr>
        <w:t xml:space="preserve">Η διαδικασία παραγωγής δεδομένων εκπαίδευσης αποτελεί κρίσιμο βήμα για την επιτυχία </w:t>
      </w:r>
      <w:r w:rsidR="00A5752D" w:rsidRPr="0083456F">
        <w:rPr>
          <w:lang w:val="el-GR"/>
        </w:rPr>
        <w:t>υλοποί</w:t>
      </w:r>
      <w:r w:rsidR="0037206C" w:rsidRPr="0083456F">
        <w:rPr>
          <w:lang w:val="el-GR"/>
        </w:rPr>
        <w:t>η</w:t>
      </w:r>
      <w:r w:rsidR="00A5752D" w:rsidRPr="0083456F">
        <w:rPr>
          <w:lang w:val="el-GR"/>
        </w:rPr>
        <w:t>σης του νευρωνικού δικτύου</w:t>
      </w:r>
      <w:r w:rsidRPr="0083456F">
        <w:rPr>
          <w:lang w:val="el-GR"/>
        </w:rPr>
        <w:t xml:space="preserve">. Συνολικά παράχθηκαν </w:t>
      </w:r>
      <w:r w:rsidRPr="0083456F">
        <w:rPr>
          <w:rStyle w:val="Strong"/>
          <w:b w:val="0"/>
          <w:lang w:val="el-GR"/>
        </w:rPr>
        <w:t>30.000 παραδείγματα</w:t>
      </w:r>
      <w:r w:rsidRPr="0083456F">
        <w:rPr>
          <w:lang w:val="el-GR"/>
        </w:rPr>
        <w:t xml:space="preserve"> του προβλήματος </w:t>
      </w:r>
      <w:r w:rsidRPr="0083456F">
        <w:t>TSP</w:t>
      </w:r>
      <w:r w:rsidRPr="0083456F">
        <w:rPr>
          <w:lang w:val="el-GR"/>
        </w:rPr>
        <w:t>, για διαφορετικές κατανομές γεωγραφικής τοποθέτησης των πόλεων:</w:t>
      </w:r>
    </w:p>
    <w:p w14:paraId="38851422" w14:textId="77777777" w:rsidR="0005117F" w:rsidRPr="0083456F" w:rsidRDefault="0005117F" w:rsidP="004135AA">
      <w:pPr>
        <w:pStyle w:val="NormalWeb"/>
        <w:numPr>
          <w:ilvl w:val="0"/>
          <w:numId w:val="39"/>
        </w:numPr>
        <w:spacing w:line="360" w:lineRule="auto"/>
        <w:rPr>
          <w:lang w:val="el-GR"/>
        </w:rPr>
      </w:pPr>
      <w:r w:rsidRPr="0083456F">
        <w:rPr>
          <w:rStyle w:val="Strong"/>
          <w:b w:val="0"/>
          <w:lang w:val="el-GR"/>
        </w:rPr>
        <w:t>15.000 παραδείγματα</w:t>
      </w:r>
      <w:r w:rsidRPr="0083456F">
        <w:rPr>
          <w:b/>
          <w:lang w:val="el-GR"/>
        </w:rPr>
        <w:t xml:space="preserve"> </w:t>
      </w:r>
      <w:r w:rsidRPr="0083456F">
        <w:rPr>
          <w:lang w:val="el-GR"/>
        </w:rPr>
        <w:t xml:space="preserve">δημιουργήθηκαν με βάση την </w:t>
      </w:r>
      <w:r w:rsidRPr="0083456F">
        <w:rPr>
          <w:rStyle w:val="Strong"/>
          <w:b w:val="0"/>
          <w:lang w:val="el-GR"/>
        </w:rPr>
        <w:t>ομοιόμορφη (</w:t>
      </w:r>
      <w:r w:rsidRPr="0083456F">
        <w:rPr>
          <w:rStyle w:val="Strong"/>
          <w:b w:val="0"/>
        </w:rPr>
        <w:t>uniform</w:t>
      </w:r>
      <w:r w:rsidRPr="0083456F">
        <w:rPr>
          <w:rStyle w:val="Strong"/>
          <w:b w:val="0"/>
          <w:lang w:val="el-GR"/>
        </w:rPr>
        <w:t>)</w:t>
      </w:r>
      <w:r w:rsidRPr="0083456F">
        <w:rPr>
          <w:rStyle w:val="Strong"/>
          <w:lang w:val="el-GR"/>
        </w:rPr>
        <w:t xml:space="preserve"> </w:t>
      </w:r>
      <w:r w:rsidRPr="0083456F">
        <w:rPr>
          <w:rStyle w:val="Strong"/>
          <w:b w:val="0"/>
          <w:lang w:val="el-GR"/>
        </w:rPr>
        <w:t>κατανομή</w:t>
      </w:r>
      <w:r w:rsidRPr="0083456F">
        <w:rPr>
          <w:lang w:val="el-GR"/>
        </w:rPr>
        <w:t xml:space="preserve"> σε δισδιάστατο χώρο.</w:t>
      </w:r>
    </w:p>
    <w:p w14:paraId="64622ED9" w14:textId="77777777" w:rsidR="0005117F" w:rsidRPr="0083456F" w:rsidRDefault="0005117F" w:rsidP="004135AA">
      <w:pPr>
        <w:pStyle w:val="NormalWeb"/>
        <w:numPr>
          <w:ilvl w:val="0"/>
          <w:numId w:val="39"/>
        </w:numPr>
        <w:spacing w:line="360" w:lineRule="auto"/>
        <w:rPr>
          <w:lang w:val="el-GR"/>
        </w:rPr>
      </w:pPr>
      <w:r w:rsidRPr="0083456F">
        <w:rPr>
          <w:rStyle w:val="Strong"/>
          <w:b w:val="0"/>
          <w:lang w:val="el-GR"/>
        </w:rPr>
        <w:t>15.000 παραδείγματα</w:t>
      </w:r>
      <w:r w:rsidRPr="0083456F">
        <w:rPr>
          <w:lang w:val="el-GR"/>
        </w:rPr>
        <w:t xml:space="preserve"> αφορούσαν </w:t>
      </w:r>
      <w:r w:rsidRPr="0083456F">
        <w:rPr>
          <w:rStyle w:val="Strong"/>
          <w:b w:val="0"/>
          <w:lang w:val="el-GR"/>
        </w:rPr>
        <w:t>συστάδες πόλεων</w:t>
      </w:r>
      <w:r w:rsidRPr="0083456F">
        <w:rPr>
          <w:lang w:val="el-GR"/>
        </w:rPr>
        <w:t xml:space="preserve"> (</w:t>
      </w:r>
      <w:r w:rsidRPr="0083456F">
        <w:t>clustered</w:t>
      </w:r>
      <w:r w:rsidRPr="0083456F">
        <w:rPr>
          <w:lang w:val="el-GR"/>
        </w:rPr>
        <w:t xml:space="preserve"> </w:t>
      </w:r>
      <w:r w:rsidRPr="0083456F">
        <w:t>distribution</w:t>
      </w:r>
      <w:r w:rsidRPr="0083456F">
        <w:rPr>
          <w:lang w:val="el-GR"/>
        </w:rPr>
        <w:t>), με αριθμό συστάδων από 2 έως 5. Η προσέγγιση αυτή προσομοιώνει σενάρια όπου οι πόλεις ομαδοποιούνται γύρω από φυσικά εμπόδια, όπως βουνά ή θάλασσες.</w:t>
      </w:r>
    </w:p>
    <w:p w14:paraId="25AC1426" w14:textId="77777777" w:rsidR="0005117F" w:rsidRPr="0083456F" w:rsidRDefault="0005117F" w:rsidP="004135AA">
      <w:pPr>
        <w:pStyle w:val="NormalWeb"/>
        <w:spacing w:line="360" w:lineRule="auto"/>
        <w:rPr>
          <w:lang w:val="el-GR"/>
        </w:rPr>
      </w:pPr>
      <w:r w:rsidRPr="0083456F">
        <w:rPr>
          <w:lang w:val="el-GR"/>
        </w:rPr>
        <w:t xml:space="preserve">Ο σκοπός της διαφοροποίησης αυτής ήταν να διασφαλιστεί η </w:t>
      </w:r>
      <w:r w:rsidRPr="0083456F">
        <w:rPr>
          <w:rStyle w:val="Strong"/>
          <w:b w:val="0"/>
          <w:lang w:val="el-GR"/>
        </w:rPr>
        <w:t>ποικιλομορφία</w:t>
      </w:r>
      <w:r w:rsidRPr="0083456F">
        <w:rPr>
          <w:lang w:val="el-GR"/>
        </w:rPr>
        <w:t xml:space="preserve"> στο </w:t>
      </w:r>
      <w:r w:rsidR="00A5752D" w:rsidRPr="0083456F">
        <w:rPr>
          <w:lang w:val="el-GR"/>
        </w:rPr>
        <w:t>σύνολο εκπαίδευσής και αξιολόγησης,</w:t>
      </w:r>
      <w:r w:rsidRPr="0083456F">
        <w:rPr>
          <w:lang w:val="el-GR"/>
        </w:rPr>
        <w:t xml:space="preserve">, ενισχύοντας την </w:t>
      </w:r>
      <w:r w:rsidRPr="0083456F">
        <w:rPr>
          <w:rStyle w:val="Strong"/>
          <w:b w:val="0"/>
          <w:lang w:val="el-GR"/>
        </w:rPr>
        <w:t>ικανότητα γενίκευσης</w:t>
      </w:r>
      <w:r w:rsidRPr="0083456F">
        <w:rPr>
          <w:lang w:val="el-GR"/>
        </w:rPr>
        <w:t xml:space="preserve"> του μοντέλου και περιορίζοντας τον κίνδυνο </w:t>
      </w:r>
      <w:r w:rsidRPr="0083456F">
        <w:rPr>
          <w:rStyle w:val="Strong"/>
          <w:b w:val="0"/>
          <w:lang w:val="el-GR"/>
        </w:rPr>
        <w:t>μεροληψίας</w:t>
      </w:r>
      <w:r w:rsidRPr="0083456F">
        <w:rPr>
          <w:lang w:val="el-GR"/>
        </w:rPr>
        <w:t xml:space="preserve"> προς συγκεκριμένες τοπολογικές δομές.</w:t>
      </w:r>
    </w:p>
    <w:p w14:paraId="558DBD0F" w14:textId="77777777" w:rsidR="00211CEE" w:rsidRPr="0083456F" w:rsidRDefault="00211CEE" w:rsidP="004135AA">
      <w:pPr>
        <w:pStyle w:val="NormalWeb"/>
        <w:spacing w:line="360" w:lineRule="auto"/>
        <w:rPr>
          <w:lang w:val="el-GR"/>
        </w:rPr>
      </w:pPr>
      <w:r w:rsidRPr="0083456F">
        <w:rPr>
          <w:lang w:val="el-GR"/>
        </w:rPr>
        <w:t>4.2 Παραδείγματα κατανομής πόλεων – Συσταδοποιημένη (</w:t>
      </w:r>
      <w:r w:rsidRPr="0083456F">
        <w:t>clustered</w:t>
      </w:r>
      <w:r w:rsidRPr="0083456F">
        <w:rPr>
          <w:lang w:val="el-GR"/>
        </w:rPr>
        <w:t>) και Ομοιόμορφη(</w:t>
      </w:r>
      <w:r w:rsidRPr="0083456F">
        <w:t>uniform</w:t>
      </w:r>
      <w:r w:rsidRPr="0083456F">
        <w:rPr>
          <w:lang w:val="el-GR"/>
        </w:rPr>
        <w:t xml:space="preserve">) κατανομή </w:t>
      </w:r>
    </w:p>
    <w:p w14:paraId="399ADEB0" w14:textId="77777777" w:rsidR="00211CEE" w:rsidRPr="0083456F" w:rsidRDefault="00211CEE" w:rsidP="004135AA">
      <w:pPr>
        <w:pStyle w:val="NormalWeb"/>
        <w:spacing w:line="360" w:lineRule="auto"/>
        <w:rPr>
          <w:lang w:val="el-GR"/>
        </w:rPr>
      </w:pPr>
      <w:r w:rsidRPr="0083456F">
        <w:rPr>
          <w:noProof/>
          <w:lang w:val="el-GR"/>
        </w:rPr>
        <w:lastRenderedPageBreak/>
        <w:drawing>
          <wp:inline distT="0" distB="0" distL="0" distR="0" wp14:anchorId="4C24F36E" wp14:editId="409BA6D7">
            <wp:extent cx="5727700" cy="2844800"/>
            <wp:effectExtent l="0" t="0" r="0" b="0"/>
            <wp:docPr id="169830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8205" name=""/>
                    <pic:cNvPicPr/>
                  </pic:nvPicPr>
                  <pic:blipFill>
                    <a:blip r:embed="rId19"/>
                    <a:stretch>
                      <a:fillRect/>
                    </a:stretch>
                  </pic:blipFill>
                  <pic:spPr>
                    <a:xfrm>
                      <a:off x="0" y="0"/>
                      <a:ext cx="5727700" cy="2844800"/>
                    </a:xfrm>
                    <a:prstGeom prst="rect">
                      <a:avLst/>
                    </a:prstGeom>
                  </pic:spPr>
                </pic:pic>
              </a:graphicData>
            </a:graphic>
          </wp:inline>
        </w:drawing>
      </w:r>
    </w:p>
    <w:p w14:paraId="055DD18B" w14:textId="2986F93A" w:rsidR="0005117F" w:rsidRPr="0083456F" w:rsidRDefault="0005117F" w:rsidP="004135AA">
      <w:pPr>
        <w:pStyle w:val="NormalWeb"/>
        <w:spacing w:line="360" w:lineRule="auto"/>
        <w:rPr>
          <w:lang w:val="el-GR"/>
        </w:rPr>
      </w:pPr>
      <w:r w:rsidRPr="0083456F">
        <w:rPr>
          <w:lang w:val="el-GR"/>
        </w:rPr>
        <w:t xml:space="preserve">Κάθε παράδειγμα επιλύθηκε χρησιμοποιώντας τον </w:t>
      </w:r>
      <w:r w:rsidRPr="0083456F">
        <w:t>ILP</w:t>
      </w:r>
      <w:r w:rsidRPr="0083456F">
        <w:rPr>
          <w:lang w:val="el-GR"/>
        </w:rPr>
        <w:t xml:space="preserve"> </w:t>
      </w:r>
      <w:r w:rsidRPr="0083456F">
        <w:t>solver</w:t>
      </w:r>
      <w:r w:rsidRPr="0083456F">
        <w:rPr>
          <w:lang w:val="el-GR"/>
        </w:rPr>
        <w:t xml:space="preserve"> που </w:t>
      </w:r>
      <w:r w:rsidR="00942B59" w:rsidRPr="0083456F">
        <w:rPr>
          <w:lang w:val="el-GR"/>
        </w:rPr>
        <w:t>περιεγράφηκε</w:t>
      </w:r>
      <w:r w:rsidRPr="0083456F">
        <w:rPr>
          <w:lang w:val="el-GR"/>
        </w:rPr>
        <w:t xml:space="preserve"> στην προηγούμενη ενότητα, και τα αποτελέσματα </w:t>
      </w:r>
      <w:r w:rsidR="00A5752D" w:rsidRPr="0083456F">
        <w:rPr>
          <w:lang w:val="el-GR"/>
        </w:rPr>
        <w:t>αποθηκεύτηκαν</w:t>
      </w:r>
      <w:r w:rsidRPr="0083456F">
        <w:rPr>
          <w:lang w:val="el-GR"/>
        </w:rPr>
        <w:t xml:space="preserve"> σε </w:t>
      </w:r>
      <w:r w:rsidRPr="0083456F">
        <w:rPr>
          <w:rStyle w:val="Strong"/>
          <w:b w:val="0"/>
          <w:lang w:val="el-GR"/>
        </w:rPr>
        <w:t xml:space="preserve">συλλογή </w:t>
      </w:r>
      <w:r w:rsidRPr="0083456F">
        <w:rPr>
          <w:rStyle w:val="Strong"/>
          <w:b w:val="0"/>
        </w:rPr>
        <w:t>MongoDB</w:t>
      </w:r>
      <w:r w:rsidRPr="0083456F">
        <w:rPr>
          <w:lang w:val="el-GR"/>
        </w:rPr>
        <w:t xml:space="preserve">. Η επιλογή αυτή επέτρεψε την </w:t>
      </w:r>
      <w:r w:rsidRPr="0083456F">
        <w:rPr>
          <w:rStyle w:val="Strong"/>
          <w:b w:val="0"/>
          <w:lang w:val="el-GR"/>
        </w:rPr>
        <w:t>αποδοτική αποθήκευση, ανάκτηση και διαχείριση</w:t>
      </w:r>
      <w:r w:rsidRPr="0083456F">
        <w:rPr>
          <w:lang w:val="el-GR"/>
        </w:rPr>
        <w:t xml:space="preserve"> των δεδομένων</w:t>
      </w:r>
      <w:r w:rsidR="00A5752D" w:rsidRPr="0083456F">
        <w:rPr>
          <w:lang w:val="el-GR"/>
        </w:rPr>
        <w:t>.</w:t>
      </w:r>
    </w:p>
    <w:p w14:paraId="7B3C7F89" w14:textId="77777777" w:rsidR="00AD2A7D" w:rsidRPr="0083456F" w:rsidRDefault="00AD2A7D" w:rsidP="00AD2A7D">
      <w:pPr>
        <w:pStyle w:val="NormalWeb"/>
        <w:spacing w:line="360" w:lineRule="auto"/>
        <w:rPr>
          <w:lang w:val="el-GR"/>
        </w:rPr>
      </w:pPr>
      <w:r w:rsidRPr="0083456F">
        <w:rPr>
          <w:lang w:val="el-GR"/>
        </w:rPr>
        <w:t xml:space="preserve">Σχήμα 4.3: Ενδεικτική εγγραφή λυμένου προβλήματος </w:t>
      </w:r>
      <w:r w:rsidRPr="0083456F">
        <w:t>TSP</w:t>
      </w:r>
      <w:r w:rsidRPr="0083456F">
        <w:rPr>
          <w:lang w:val="el-GR"/>
        </w:rPr>
        <w:t xml:space="preserve"> σε συλλογή </w:t>
      </w:r>
      <w:r w:rsidRPr="0083456F">
        <w:t>MongoDB</w:t>
      </w:r>
    </w:p>
    <w:p w14:paraId="5AF593E5" w14:textId="77777777" w:rsidR="00AD2A7D" w:rsidRPr="0083456F" w:rsidRDefault="00AD2A7D" w:rsidP="00AD2A7D">
      <w:pPr>
        <w:pStyle w:val="NormalWeb"/>
        <w:spacing w:line="360" w:lineRule="auto"/>
        <w:jc w:val="center"/>
        <w:rPr>
          <w:lang w:val="el-GR"/>
        </w:rPr>
      </w:pPr>
      <w:r w:rsidRPr="0083456F">
        <w:rPr>
          <w:noProof/>
          <w:lang w:val="el-GR"/>
        </w:rPr>
        <w:drawing>
          <wp:inline distT="0" distB="0" distL="0" distR="0" wp14:anchorId="2E5C64D1" wp14:editId="2994702E">
            <wp:extent cx="4717915" cy="3514474"/>
            <wp:effectExtent l="0" t="0" r="0" b="3810"/>
            <wp:docPr id="9804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85293" name=""/>
                    <pic:cNvPicPr/>
                  </pic:nvPicPr>
                  <pic:blipFill>
                    <a:blip r:embed="rId20"/>
                    <a:stretch>
                      <a:fillRect/>
                    </a:stretch>
                  </pic:blipFill>
                  <pic:spPr>
                    <a:xfrm>
                      <a:off x="0" y="0"/>
                      <a:ext cx="4735508" cy="3527579"/>
                    </a:xfrm>
                    <a:prstGeom prst="rect">
                      <a:avLst/>
                    </a:prstGeom>
                  </pic:spPr>
                </pic:pic>
              </a:graphicData>
            </a:graphic>
          </wp:inline>
        </w:drawing>
      </w:r>
    </w:p>
    <w:p w14:paraId="1A378C0A" w14:textId="77777777" w:rsidR="0005117F" w:rsidRPr="0083456F" w:rsidRDefault="0005117F" w:rsidP="004135AA">
      <w:pPr>
        <w:pStyle w:val="NormalWeb"/>
        <w:spacing w:line="360" w:lineRule="auto"/>
        <w:rPr>
          <w:lang w:val="el-GR"/>
        </w:rPr>
      </w:pPr>
      <w:r w:rsidRPr="0083456F">
        <w:rPr>
          <w:lang w:val="el-GR"/>
        </w:rPr>
        <w:t>Το σύνολο χωρίστηκε σε τρία υποσύνολα:</w:t>
      </w:r>
    </w:p>
    <w:p w14:paraId="600418EC" w14:textId="77777777" w:rsidR="0005117F" w:rsidRPr="0083456F" w:rsidRDefault="0005117F" w:rsidP="004135AA">
      <w:pPr>
        <w:pStyle w:val="NormalWeb"/>
        <w:numPr>
          <w:ilvl w:val="0"/>
          <w:numId w:val="40"/>
        </w:numPr>
        <w:spacing w:line="360" w:lineRule="auto"/>
      </w:pPr>
      <w:r w:rsidRPr="0083456F">
        <w:rPr>
          <w:rStyle w:val="Strong"/>
        </w:rPr>
        <w:lastRenderedPageBreak/>
        <w:t>Εκπαίδευση</w:t>
      </w:r>
      <w:r w:rsidRPr="0083456F">
        <w:t>: 70% των δειγμάτων</w:t>
      </w:r>
    </w:p>
    <w:p w14:paraId="183D05E8" w14:textId="77777777" w:rsidR="0005117F" w:rsidRPr="0083456F" w:rsidRDefault="0005117F" w:rsidP="004135AA">
      <w:pPr>
        <w:pStyle w:val="NormalWeb"/>
        <w:numPr>
          <w:ilvl w:val="0"/>
          <w:numId w:val="40"/>
        </w:numPr>
        <w:spacing w:line="360" w:lineRule="auto"/>
        <w:rPr>
          <w:lang w:val="el-GR"/>
        </w:rPr>
      </w:pPr>
      <w:r w:rsidRPr="0083456F">
        <w:rPr>
          <w:rStyle w:val="Strong"/>
          <w:lang w:val="el-GR"/>
        </w:rPr>
        <w:t>Επαλήθευση (</w:t>
      </w:r>
      <w:r w:rsidRPr="0083456F">
        <w:rPr>
          <w:rStyle w:val="Strong"/>
        </w:rPr>
        <w:t>validation</w:t>
      </w:r>
      <w:r w:rsidRPr="0083456F">
        <w:rPr>
          <w:rStyle w:val="Strong"/>
          <w:lang w:val="el-GR"/>
        </w:rPr>
        <w:t>)</w:t>
      </w:r>
      <w:r w:rsidRPr="0083456F">
        <w:rPr>
          <w:lang w:val="el-GR"/>
        </w:rPr>
        <w:t>: 10% κατά τη διάρκεια εκπαίδευσης</w:t>
      </w:r>
    </w:p>
    <w:p w14:paraId="78184588" w14:textId="77777777" w:rsidR="00602EE6" w:rsidRPr="0083456F" w:rsidRDefault="0005117F" w:rsidP="00602EE6">
      <w:pPr>
        <w:pStyle w:val="NormalWeb"/>
        <w:numPr>
          <w:ilvl w:val="0"/>
          <w:numId w:val="40"/>
        </w:numPr>
        <w:spacing w:line="360" w:lineRule="auto"/>
        <w:rPr>
          <w:lang w:val="el-GR"/>
        </w:rPr>
      </w:pPr>
      <w:r w:rsidRPr="0083456F">
        <w:rPr>
          <w:rStyle w:val="Strong"/>
          <w:lang w:val="el-GR"/>
        </w:rPr>
        <w:t>Αξιολόγηση (</w:t>
      </w:r>
      <w:r w:rsidRPr="0083456F">
        <w:rPr>
          <w:rStyle w:val="Strong"/>
        </w:rPr>
        <w:t>test</w:t>
      </w:r>
      <w:r w:rsidRPr="0083456F">
        <w:rPr>
          <w:rStyle w:val="Strong"/>
          <w:lang w:val="el-GR"/>
        </w:rPr>
        <w:t xml:space="preserve"> </w:t>
      </w:r>
      <w:r w:rsidRPr="0083456F">
        <w:rPr>
          <w:rStyle w:val="Strong"/>
        </w:rPr>
        <w:t>set</w:t>
      </w:r>
      <w:r w:rsidRPr="0083456F">
        <w:rPr>
          <w:rStyle w:val="Strong"/>
          <w:lang w:val="el-GR"/>
        </w:rPr>
        <w:t>)</w:t>
      </w:r>
      <w:r w:rsidRPr="0083456F">
        <w:rPr>
          <w:lang w:val="el-GR"/>
        </w:rPr>
        <w:t>: 20% των δειγμάτων, πλήρως άγνωστο στο μοντέλο κατά την εκπαίδευση</w:t>
      </w:r>
    </w:p>
    <w:p w14:paraId="563071B5" w14:textId="77777777" w:rsidR="00602EE6" w:rsidRPr="0083456F" w:rsidRDefault="00602EE6" w:rsidP="00602EE6">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83456F">
        <w:rPr>
          <w:rFonts w:ascii="Times New Roman" w:eastAsia="Times New Roman" w:hAnsi="Times New Roman" w:cs="Times New Roman"/>
          <w:b/>
          <w:bCs/>
          <w:color w:val="000000"/>
          <w:kern w:val="0"/>
          <w:sz w:val="28"/>
          <w:szCs w:val="28"/>
          <w:lang w:val="el-GR"/>
          <w14:ligatures w14:val="none"/>
        </w:rPr>
        <w:t>4.3 Εκπαίδευση Νευρωνικού Δικτύου και Παραμετροποίηση</w:t>
      </w:r>
    </w:p>
    <w:p w14:paraId="1B871DF9" w14:textId="77777777" w:rsidR="00583854" w:rsidRPr="0083456F" w:rsidRDefault="00583854" w:rsidP="00583854">
      <w:pPr>
        <w:pStyle w:val="NormalWeb"/>
        <w:spacing w:line="360" w:lineRule="auto"/>
        <w:rPr>
          <w:color w:val="000000"/>
          <w:lang w:val="el-GR"/>
        </w:rPr>
      </w:pPr>
      <w:r w:rsidRPr="0083456F">
        <w:rPr>
          <w:color w:val="000000"/>
          <w:lang w:val="el-GR"/>
        </w:rPr>
        <w:t>Η εκπαίδευση του νευρωνικού δικτύου πραγματοποιείται πάνω σε σύνολο δεδομένων όπου η μεταβλητή στόχος είναι γνωστή κατά τη φάση εκπαίδευσης (</w:t>
      </w:r>
      <w:r w:rsidRPr="0083456F">
        <w:rPr>
          <w:color w:val="000000"/>
        </w:rPr>
        <w:t>labeled</w:t>
      </w:r>
      <w:r w:rsidRPr="0083456F">
        <w:rPr>
          <w:color w:val="000000"/>
          <w:lang w:val="el-GR"/>
        </w:rPr>
        <w:t xml:space="preserve"> </w:t>
      </w:r>
      <w:r w:rsidRPr="0083456F">
        <w:rPr>
          <w:color w:val="000000"/>
        </w:rPr>
        <w:t>data</w:t>
      </w:r>
      <w:r w:rsidRPr="0083456F">
        <w:rPr>
          <w:color w:val="000000"/>
          <w:lang w:val="el-GR"/>
        </w:rPr>
        <w:t xml:space="preserve">). Τα δεδομένα αυτά ανακτώνται από τη βάση δεδομένων </w:t>
      </w:r>
      <w:r w:rsidRPr="0083456F">
        <w:rPr>
          <w:color w:val="000000"/>
        </w:rPr>
        <w:t>MongoDB</w:t>
      </w:r>
      <w:r w:rsidRPr="0083456F">
        <w:rPr>
          <w:color w:val="000000"/>
          <w:lang w:val="el-GR"/>
        </w:rPr>
        <w:t>, και στην Εικόνα 4.2 παρουσιάζεται μια τυπική εγγραφή από τη συλλογή, η οποία περιλαμβάνει τα απαραίτητα χαρακτηριστικά του γράφου εισόδου — όπως οι Ευκλείδειες αποστάσεις μεταξύ κόμβων — καθώς και τη βέλτιστη λύση που έχει προκύψει μέσω του επιλυτή που περιεγράφηκε στην Ενότητα 4.1.</w:t>
      </w:r>
    </w:p>
    <w:p w14:paraId="29959E8B" w14:textId="77777777" w:rsidR="00583854" w:rsidRPr="0083456F" w:rsidRDefault="00583854" w:rsidP="00583854">
      <w:pPr>
        <w:pStyle w:val="NormalWeb"/>
        <w:spacing w:line="360" w:lineRule="auto"/>
        <w:rPr>
          <w:color w:val="000000"/>
          <w:lang w:val="el-GR"/>
        </w:rPr>
      </w:pPr>
      <w:r w:rsidRPr="0083456F">
        <w:rPr>
          <w:color w:val="000000"/>
          <w:lang w:val="el-GR"/>
        </w:rPr>
        <w:t>Αξίζει να διευκρινιστεί ότι, καθώς το πρόβλημα διατυπώνεται ως δυαδική κατηγοριοποίηση ακμών, η μεταβλητή στόχος είναι μια ακολουθία από 0 και 1, η οποία υποδηλώνει αν κάθε ακμή ανήκει ή όχι στη βέλτιστη διαδρομή. Οι τιμές αυτές αντιστοιχούν στο πεδίο</w:t>
      </w:r>
      <w:r w:rsidRPr="0083456F">
        <w:rPr>
          <w:color w:val="000000"/>
        </w:rPr>
        <w:t> </w:t>
      </w:r>
      <w:r w:rsidRPr="0083456F">
        <w:rPr>
          <w:b/>
          <w:bCs/>
          <w:color w:val="000000"/>
          <w:lang w:val="el-GR"/>
        </w:rPr>
        <w:t>"</w:t>
      </w:r>
      <w:r w:rsidRPr="0083456F">
        <w:rPr>
          <w:b/>
          <w:bCs/>
          <w:color w:val="000000"/>
        </w:rPr>
        <w:t>decision</w:t>
      </w:r>
      <w:r w:rsidRPr="0083456F">
        <w:rPr>
          <w:b/>
          <w:bCs/>
          <w:color w:val="000000"/>
          <w:lang w:val="el-GR"/>
        </w:rPr>
        <w:t xml:space="preserve"> </w:t>
      </w:r>
      <w:r w:rsidRPr="0083456F">
        <w:rPr>
          <w:b/>
          <w:bCs/>
          <w:color w:val="000000"/>
        </w:rPr>
        <w:t>variables</w:t>
      </w:r>
      <w:r w:rsidRPr="0083456F">
        <w:rPr>
          <w:b/>
          <w:bCs/>
          <w:color w:val="000000"/>
          <w:lang w:val="el-GR"/>
        </w:rPr>
        <w:t>"</w:t>
      </w:r>
      <w:r w:rsidRPr="0083456F">
        <w:rPr>
          <w:color w:val="000000"/>
        </w:rPr>
        <w:t> </w:t>
      </w:r>
      <w:r w:rsidRPr="0083456F">
        <w:rPr>
          <w:color w:val="000000"/>
          <w:lang w:val="el-GR"/>
        </w:rPr>
        <w:t>της εικόνας 4.2.</w:t>
      </w:r>
    </w:p>
    <w:p w14:paraId="6BF0001A" w14:textId="77777777" w:rsidR="00583854" w:rsidRPr="0083456F" w:rsidRDefault="003003F5" w:rsidP="003003F5">
      <w:pPr>
        <w:pStyle w:val="NormalWeb"/>
        <w:spacing w:line="360" w:lineRule="auto"/>
        <w:rPr>
          <w:color w:val="000000"/>
          <w:lang w:val="el-GR"/>
        </w:rPr>
      </w:pPr>
      <w:r w:rsidRPr="0083456F">
        <w:rPr>
          <w:color w:val="000000"/>
          <w:lang w:val="el-GR"/>
        </w:rPr>
        <w:t>Η έξοδος του μοντέλου δεν αποτελεί μια απόλυτη επιλογή ακμών, αλλά μια</w:t>
      </w:r>
      <w:r w:rsidRPr="0083456F">
        <w:rPr>
          <w:color w:val="000000"/>
        </w:rPr>
        <w:t> </w:t>
      </w:r>
      <w:r w:rsidRPr="0083456F">
        <w:rPr>
          <w:b/>
          <w:bCs/>
          <w:color w:val="000000"/>
          <w:lang w:val="el-GR"/>
        </w:rPr>
        <w:t>πιθανότητα</w:t>
      </w:r>
      <w:r w:rsidRPr="0083456F">
        <w:rPr>
          <w:color w:val="000000"/>
        </w:rPr>
        <w:t> </w:t>
      </w:r>
      <w:r w:rsidRPr="0083456F">
        <w:rPr>
          <w:color w:val="000000"/>
          <w:lang w:val="el-GR"/>
        </w:rPr>
        <w:t xml:space="preserve">για κάθε ακμή να ανήκει στη βέλτιστη λύση. </w:t>
      </w:r>
      <w:r w:rsidR="00583854" w:rsidRPr="0083456F">
        <w:rPr>
          <w:color w:val="000000"/>
          <w:lang w:val="el-GR"/>
        </w:rPr>
        <w:t xml:space="preserve"> </w:t>
      </w:r>
      <w:r w:rsidRPr="0083456F">
        <w:rPr>
          <w:color w:val="000000"/>
          <w:lang w:val="el-GR"/>
        </w:rPr>
        <w:t xml:space="preserve">Για τη δημιουργία μιας τελικής, αποδεκτής λύσης του </w:t>
      </w:r>
      <w:r w:rsidRPr="0083456F">
        <w:rPr>
          <w:color w:val="000000"/>
        </w:rPr>
        <w:t>TSP</w:t>
      </w:r>
      <w:r w:rsidRPr="0083456F">
        <w:rPr>
          <w:color w:val="000000"/>
          <w:lang w:val="el-GR"/>
        </w:rPr>
        <w:t>, εφαρμόζεται</w:t>
      </w:r>
      <w:r w:rsidRPr="0083456F">
        <w:rPr>
          <w:color w:val="000000"/>
        </w:rPr>
        <w:t> </w:t>
      </w:r>
      <w:r w:rsidR="00583854" w:rsidRPr="0083456F">
        <w:rPr>
          <w:color w:val="000000"/>
          <w:lang w:val="el-GR"/>
        </w:rPr>
        <w:t xml:space="preserve">ο </w:t>
      </w:r>
      <w:r w:rsidRPr="0083456F">
        <w:rPr>
          <w:b/>
          <w:bCs/>
          <w:color w:val="000000"/>
          <w:lang w:val="el-GR"/>
        </w:rPr>
        <w:t xml:space="preserve">αλγόριθμος </w:t>
      </w:r>
      <w:r w:rsidRPr="0083456F">
        <w:rPr>
          <w:b/>
          <w:bCs/>
          <w:color w:val="000000"/>
        </w:rPr>
        <w:t>beam</w:t>
      </w:r>
      <w:r w:rsidR="007E2435" w:rsidRPr="0083456F">
        <w:rPr>
          <w:b/>
          <w:bCs/>
          <w:color w:val="000000"/>
          <w:lang w:val="el-GR"/>
        </w:rPr>
        <w:t xml:space="preserve"> </w:t>
      </w:r>
      <w:r w:rsidRPr="0083456F">
        <w:rPr>
          <w:b/>
          <w:bCs/>
          <w:color w:val="000000"/>
        </w:rPr>
        <w:t>search</w:t>
      </w:r>
      <w:r w:rsidRPr="0083456F">
        <w:rPr>
          <w:color w:val="000000"/>
        </w:rPr>
        <w:t> </w:t>
      </w:r>
      <w:r w:rsidRPr="0083456F">
        <w:rPr>
          <w:color w:val="000000"/>
          <w:lang w:val="el-GR"/>
        </w:rPr>
        <w:t>πάνω στις προβλεπόμενες πιθανότητες</w:t>
      </w:r>
      <w:r w:rsidR="00583854" w:rsidRPr="0083456F">
        <w:rPr>
          <w:color w:val="000000"/>
          <w:lang w:val="el-GR"/>
        </w:rPr>
        <w:t>.</w:t>
      </w:r>
    </w:p>
    <w:p w14:paraId="7140DBD4" w14:textId="77777777" w:rsidR="00583854" w:rsidRPr="0083456F" w:rsidRDefault="00583854" w:rsidP="003003F5">
      <w:pPr>
        <w:pStyle w:val="NormalWeb"/>
        <w:spacing w:line="360" w:lineRule="auto"/>
        <w:rPr>
          <w:color w:val="000000"/>
          <w:lang w:val="el-GR"/>
        </w:rPr>
      </w:pPr>
      <w:r w:rsidRPr="0083456F">
        <w:rPr>
          <w:color w:val="000000"/>
          <w:lang w:val="el-GR"/>
        </w:rPr>
        <w:t xml:space="preserve">Ο στόχος του παραπάνω αλγορίθμου είναι η κατασκευή </w:t>
      </w:r>
      <w:r w:rsidR="005635EE" w:rsidRPr="0083456F">
        <w:rPr>
          <w:color w:val="000000"/>
          <w:lang w:val="el-GR"/>
        </w:rPr>
        <w:t>έγκυρων και κοντά στο βέλτιστο λύσεων χωρίς την εξάντληση όλων των αποδεκτών λύσεων.</w:t>
      </w:r>
    </w:p>
    <w:p w14:paraId="603E53EB" w14:textId="77777777" w:rsidR="003003F5" w:rsidRPr="0083456F" w:rsidRDefault="003003F5" w:rsidP="003003F5">
      <w:pPr>
        <w:pStyle w:val="NormalWeb"/>
        <w:spacing w:line="360" w:lineRule="auto"/>
        <w:rPr>
          <w:color w:val="000000"/>
          <w:lang w:val="el-GR"/>
        </w:rPr>
      </w:pPr>
      <w:r w:rsidRPr="0083456F">
        <w:rPr>
          <w:color w:val="000000"/>
          <w:lang w:val="el-GR"/>
        </w:rPr>
        <w:t>Η διαδικασία εκπαίδευσης περιλαμβάνει τα εξής βασικά στάδια:</w:t>
      </w:r>
    </w:p>
    <w:p w14:paraId="52263A9B" w14:textId="77777777" w:rsidR="003003F5" w:rsidRPr="0083456F" w:rsidRDefault="003003F5" w:rsidP="003003F5">
      <w:pPr>
        <w:pStyle w:val="NormalWeb"/>
        <w:numPr>
          <w:ilvl w:val="0"/>
          <w:numId w:val="42"/>
        </w:numPr>
        <w:spacing w:line="360" w:lineRule="auto"/>
        <w:rPr>
          <w:color w:val="000000"/>
          <w:lang w:val="el-GR"/>
        </w:rPr>
      </w:pPr>
      <w:r w:rsidRPr="0083456F">
        <w:rPr>
          <w:b/>
          <w:bCs/>
          <w:color w:val="000000"/>
          <w:lang w:val="el-GR"/>
        </w:rPr>
        <w:t>Ανάκτηση και απεικόνιση δεδομένων:</w:t>
      </w:r>
      <w:r w:rsidRPr="0083456F">
        <w:rPr>
          <w:color w:val="000000"/>
        </w:rPr>
        <w:t> </w:t>
      </w:r>
      <w:r w:rsidRPr="0083456F">
        <w:rPr>
          <w:color w:val="000000"/>
          <w:lang w:val="el-GR"/>
        </w:rPr>
        <w:t xml:space="preserve">Τα δεδομένα φορτώνονται από τη </w:t>
      </w:r>
      <w:r w:rsidRPr="0083456F">
        <w:rPr>
          <w:color w:val="000000"/>
        </w:rPr>
        <w:t>MongoDB</w:t>
      </w:r>
      <w:r w:rsidRPr="0083456F">
        <w:rPr>
          <w:color w:val="000000"/>
          <w:lang w:val="el-GR"/>
        </w:rPr>
        <w:t xml:space="preserve"> (όπως φαίνεται στην εικόνα 4.2) και διαμορφώνονται καταλλήλως για είσοδο στο δίκτυο.</w:t>
      </w:r>
    </w:p>
    <w:p w14:paraId="1FA33D27" w14:textId="77777777" w:rsidR="003003F5" w:rsidRPr="0083456F" w:rsidRDefault="003003F5" w:rsidP="003003F5">
      <w:pPr>
        <w:pStyle w:val="NormalWeb"/>
        <w:numPr>
          <w:ilvl w:val="0"/>
          <w:numId w:val="42"/>
        </w:numPr>
        <w:spacing w:line="360" w:lineRule="auto"/>
        <w:rPr>
          <w:color w:val="000000"/>
          <w:lang w:val="el-GR"/>
        </w:rPr>
      </w:pPr>
      <w:r w:rsidRPr="0083456F">
        <w:rPr>
          <w:b/>
          <w:bCs/>
          <w:color w:val="000000"/>
          <w:lang w:val="el-GR"/>
        </w:rPr>
        <w:t>Προ</w:t>
      </w:r>
      <w:r w:rsidR="005635EE" w:rsidRPr="0083456F">
        <w:rPr>
          <w:b/>
          <w:bCs/>
          <w:color w:val="000000"/>
          <w:lang w:val="el-GR"/>
        </w:rPr>
        <w:t>-</w:t>
      </w:r>
      <w:r w:rsidRPr="0083456F">
        <w:rPr>
          <w:b/>
          <w:bCs/>
          <w:color w:val="000000"/>
          <w:lang w:val="el-GR"/>
        </w:rPr>
        <w:t>επεξεργασία</w:t>
      </w:r>
      <w:r w:rsidR="005635EE" w:rsidRPr="0083456F">
        <w:rPr>
          <w:b/>
          <w:bCs/>
          <w:color w:val="000000"/>
          <w:lang w:val="el-GR"/>
        </w:rPr>
        <w:t xml:space="preserve"> δεδομένων</w:t>
      </w:r>
      <w:r w:rsidRPr="0083456F">
        <w:rPr>
          <w:b/>
          <w:bCs/>
          <w:color w:val="000000"/>
          <w:lang w:val="el-GR"/>
        </w:rPr>
        <w:t>:</w:t>
      </w:r>
      <w:r w:rsidRPr="0083456F">
        <w:rPr>
          <w:color w:val="000000"/>
        </w:rPr>
        <w:t> </w:t>
      </w:r>
      <w:r w:rsidRPr="0083456F">
        <w:rPr>
          <w:color w:val="000000"/>
          <w:lang w:val="el-GR"/>
        </w:rPr>
        <w:t xml:space="preserve">Κατασκευή των εισόδων του μοντέλου με βάση τα χαρακτηριστικά ακμών (όπως οι Ευκλείδειες αποστάσεις), καθώς και διαχωρισμός του συνόλου σε </w:t>
      </w:r>
      <w:r w:rsidR="0075027B" w:rsidRPr="0083456F">
        <w:rPr>
          <w:color w:val="000000"/>
          <w:lang w:val="el-GR"/>
        </w:rPr>
        <w:t xml:space="preserve">σύνολα </w:t>
      </w:r>
      <w:r w:rsidRPr="0083456F">
        <w:rPr>
          <w:color w:val="000000"/>
          <w:lang w:val="el-GR"/>
        </w:rPr>
        <w:t>εκπαίδευση</w:t>
      </w:r>
      <w:r w:rsidR="0075027B" w:rsidRPr="0083456F">
        <w:rPr>
          <w:color w:val="000000"/>
          <w:lang w:val="el-GR"/>
        </w:rPr>
        <w:t>ς</w:t>
      </w:r>
      <w:r w:rsidRPr="0083456F">
        <w:rPr>
          <w:color w:val="000000"/>
          <w:lang w:val="el-GR"/>
        </w:rPr>
        <w:t>, επαλήθευση</w:t>
      </w:r>
      <w:r w:rsidR="0075027B" w:rsidRPr="0083456F">
        <w:rPr>
          <w:color w:val="000000"/>
          <w:lang w:val="el-GR"/>
        </w:rPr>
        <w:t>ς και</w:t>
      </w:r>
      <w:r w:rsidRPr="0083456F">
        <w:rPr>
          <w:color w:val="000000"/>
          <w:lang w:val="el-GR"/>
        </w:rPr>
        <w:t xml:space="preserve"> </w:t>
      </w:r>
      <w:r w:rsidR="0075027B" w:rsidRPr="0083456F">
        <w:rPr>
          <w:color w:val="000000"/>
          <w:lang w:val="el-GR"/>
        </w:rPr>
        <w:t>αξιολόγησης</w:t>
      </w:r>
      <w:r w:rsidRPr="0083456F">
        <w:rPr>
          <w:color w:val="000000"/>
          <w:lang w:val="el-GR"/>
        </w:rPr>
        <w:t>.</w:t>
      </w:r>
    </w:p>
    <w:p w14:paraId="546DC9C6" w14:textId="77777777" w:rsidR="005635EE" w:rsidRPr="0083456F" w:rsidRDefault="005635EE" w:rsidP="003003F5">
      <w:pPr>
        <w:pStyle w:val="NormalWeb"/>
        <w:numPr>
          <w:ilvl w:val="0"/>
          <w:numId w:val="42"/>
        </w:numPr>
        <w:spacing w:line="360" w:lineRule="auto"/>
        <w:rPr>
          <w:color w:val="000000"/>
          <w:lang w:val="el-GR"/>
        </w:rPr>
      </w:pPr>
      <w:r w:rsidRPr="0083456F">
        <w:rPr>
          <w:rStyle w:val="Strong"/>
          <w:color w:val="000000"/>
          <w:lang w:val="el-GR"/>
        </w:rPr>
        <w:t>Ρύθμιση παραμέτρων για την εκπαίδευση:</w:t>
      </w:r>
      <w:r w:rsidRPr="0083456F">
        <w:rPr>
          <w:rStyle w:val="apple-converted-space"/>
          <w:color w:val="000000"/>
        </w:rPr>
        <w:t> </w:t>
      </w:r>
      <w:r w:rsidRPr="0083456F">
        <w:rPr>
          <w:color w:val="000000"/>
          <w:lang w:val="el-GR"/>
        </w:rPr>
        <w:t xml:space="preserve">Χρήση του συνόλου επαλήθευσης για βελτιστοποίηση παραμέτρων εκπαίδευσης όπως ο ρυθμός εκμάθησης, η επιλογή του </w:t>
      </w:r>
      <w:r w:rsidRPr="0083456F">
        <w:rPr>
          <w:color w:val="000000"/>
          <w:lang w:val="el-GR"/>
        </w:rPr>
        <w:lastRenderedPageBreak/>
        <w:t>βελτιστοποιητή και της συνάρτησης κόστους καθώς και το βάρος της θετικής κατηγορίας.</w:t>
      </w:r>
    </w:p>
    <w:p w14:paraId="12E28B25" w14:textId="77777777" w:rsidR="008D00A0" w:rsidRPr="0083456F" w:rsidRDefault="003003F5" w:rsidP="003003F5">
      <w:pPr>
        <w:pStyle w:val="NormalWeb"/>
        <w:numPr>
          <w:ilvl w:val="0"/>
          <w:numId w:val="42"/>
        </w:numPr>
        <w:spacing w:line="360" w:lineRule="auto"/>
        <w:rPr>
          <w:color w:val="000000"/>
          <w:lang w:val="el-GR"/>
        </w:rPr>
      </w:pPr>
      <w:r w:rsidRPr="0083456F">
        <w:rPr>
          <w:b/>
          <w:bCs/>
          <w:color w:val="000000"/>
          <w:lang w:val="el-GR"/>
        </w:rPr>
        <w:t>Εκπαίδευση:</w:t>
      </w:r>
      <w:r w:rsidRPr="0083456F">
        <w:rPr>
          <w:color w:val="000000"/>
        </w:rPr>
        <w:t> </w:t>
      </w:r>
      <w:r w:rsidRPr="0083456F">
        <w:rPr>
          <w:color w:val="000000"/>
          <w:lang w:val="el-GR"/>
        </w:rPr>
        <w:t>Βελτιστοποίηση των παραμέτρων του νευρωνικού δικτύου ώστε να ελαχιστοποιείται η απόκλιση μεταξύ των προβλεπόμενων πιθανοτήτων και των πραγματικών τιμών της μεταβλητής στόχου, χρησιμοποιώντας κατάλληλη συνάρτηση απωλειών (</w:t>
      </w:r>
      <w:r w:rsidRPr="0083456F">
        <w:rPr>
          <w:color w:val="000000"/>
        </w:rPr>
        <w:t>loss</w:t>
      </w:r>
      <w:r w:rsidRPr="0083456F">
        <w:rPr>
          <w:color w:val="000000"/>
          <w:lang w:val="el-GR"/>
        </w:rPr>
        <w:t xml:space="preserve"> </w:t>
      </w:r>
      <w:r w:rsidRPr="0083456F">
        <w:rPr>
          <w:color w:val="000000"/>
        </w:rPr>
        <w:t>function</w:t>
      </w:r>
      <w:r w:rsidRPr="0083456F">
        <w:rPr>
          <w:color w:val="000000"/>
          <w:lang w:val="el-GR"/>
        </w:rPr>
        <w:t>).</w:t>
      </w:r>
    </w:p>
    <w:p w14:paraId="1800D898" w14:textId="77777777" w:rsidR="005635EE" w:rsidRPr="0083456F" w:rsidRDefault="005635EE" w:rsidP="007E2435">
      <w:pPr>
        <w:pStyle w:val="NormalWeb"/>
        <w:spacing w:line="360" w:lineRule="auto"/>
        <w:rPr>
          <w:color w:val="000000"/>
          <w:lang w:val="el-GR"/>
        </w:rPr>
      </w:pPr>
      <w:r w:rsidRPr="0083456F">
        <w:rPr>
          <w:color w:val="000000"/>
          <w:lang w:val="el-GR"/>
        </w:rPr>
        <w:t>Σε αυτό το σημείο, είναι κρίσιμο να αναγνωριστεί μια σημαντική ιδιαιτερότητα του προβλήματος: η</w:t>
      </w:r>
      <w:r w:rsidRPr="0083456F">
        <w:rPr>
          <w:color w:val="000000"/>
        </w:rPr>
        <w:t> </w:t>
      </w:r>
      <w:r w:rsidRPr="0083456F">
        <w:rPr>
          <w:b/>
          <w:bCs/>
          <w:color w:val="000000"/>
          <w:lang w:val="el-GR"/>
        </w:rPr>
        <w:t>έντονη ανισορροπία</w:t>
      </w:r>
      <w:r w:rsidRPr="0083456F">
        <w:rPr>
          <w:color w:val="000000"/>
        </w:rPr>
        <w:t> </w:t>
      </w:r>
      <w:r w:rsidRPr="0083456F">
        <w:rPr>
          <w:color w:val="000000"/>
          <w:lang w:val="el-GR"/>
        </w:rPr>
        <w:t>στη μεταβλητή στόχο. Καθώς ο γράφος εισόδου είναι πλήρως συνεκτικός, περιέχει συνολικά</w:t>
      </w:r>
      <w:r w:rsidRPr="0083456F">
        <w:rPr>
          <w:color w:val="000000"/>
        </w:rPr>
        <w:t> </w:t>
      </w:r>
      <w:r w:rsidR="00950A0E" w:rsidRPr="0083456F">
        <w:rPr>
          <w:color w:val="000000"/>
          <w:lang w:val="el-GR"/>
        </w:rPr>
        <w:t xml:space="preserve">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oMath>
      <w:r w:rsidRPr="0083456F">
        <w:rPr>
          <w:color w:val="000000"/>
        </w:rPr>
        <w:t> </w:t>
      </w:r>
      <w:r w:rsidR="00950A0E" w:rsidRPr="0083456F">
        <w:rPr>
          <w:color w:val="000000"/>
          <w:lang w:val="el-GR"/>
        </w:rPr>
        <w:t xml:space="preserve"> </w:t>
      </w:r>
      <w:r w:rsidRPr="0083456F">
        <w:rPr>
          <w:color w:val="000000"/>
          <w:lang w:val="el-GR"/>
        </w:rPr>
        <w:t>ακμές για</w:t>
      </w:r>
      <w:r w:rsidRPr="0083456F">
        <w:rPr>
          <w:color w:val="000000"/>
        </w:rPr>
        <w:t> n </w:t>
      </w:r>
      <w:r w:rsidRPr="0083456F">
        <w:rPr>
          <w:color w:val="000000"/>
          <w:lang w:val="el-GR"/>
        </w:rPr>
        <w:t>κόμβους. Ωστόσο, η βέλτιστη λύση περιλαμβάνει ακριβώς</w:t>
      </w:r>
      <w:r w:rsidRPr="0083456F">
        <w:rPr>
          <w:color w:val="000000"/>
        </w:rPr>
        <w:t> n </w:t>
      </w:r>
      <w:r w:rsidRPr="0083456F">
        <w:rPr>
          <w:color w:val="000000"/>
          <w:lang w:val="el-GR"/>
        </w:rPr>
        <w:t xml:space="preserve">ακμές (μία για κάθε μετάβαση του κύκλου </w:t>
      </w:r>
      <w:r w:rsidRPr="0083456F">
        <w:rPr>
          <w:color w:val="000000"/>
        </w:rPr>
        <w:t>Hamilton</w:t>
      </w:r>
      <w:r w:rsidRPr="0083456F">
        <w:rPr>
          <w:color w:val="000000"/>
          <w:lang w:val="el-GR"/>
        </w:rPr>
        <w:t>), με αποτέλεσμα οι</w:t>
      </w:r>
      <w:r w:rsidRPr="0083456F">
        <w:rPr>
          <w:color w:val="000000"/>
        </w:rPr>
        <w:t> </w:t>
      </w:r>
      <w:r w:rsidRPr="0083456F">
        <w:rPr>
          <w:b/>
          <w:bCs/>
          <w:color w:val="000000"/>
          <w:lang w:val="el-GR"/>
        </w:rPr>
        <w:t>θετικές περιπτώσεις</w:t>
      </w:r>
      <w:r w:rsidRPr="0083456F">
        <w:rPr>
          <w:color w:val="000000"/>
        </w:rPr>
        <w:t> </w:t>
      </w:r>
      <w:r w:rsidRPr="0083456F">
        <w:rPr>
          <w:color w:val="000000"/>
          <w:lang w:val="el-GR"/>
        </w:rPr>
        <w:t>να είναι αριθμητικά πολύ λιγότερες από τις</w:t>
      </w:r>
      <w:r w:rsidRPr="0083456F">
        <w:rPr>
          <w:color w:val="000000"/>
        </w:rPr>
        <w:t> </w:t>
      </w:r>
      <w:r w:rsidRPr="0083456F">
        <w:rPr>
          <w:b/>
          <w:bCs/>
          <w:color w:val="000000"/>
          <w:lang w:val="el-GR"/>
        </w:rPr>
        <w:t>αρνητικές</w:t>
      </w:r>
      <w:r w:rsidRPr="0083456F">
        <w:rPr>
          <w:color w:val="000000"/>
          <w:lang w:val="el-GR"/>
        </w:rPr>
        <w:t>. Συγκεκριμένα, το πλήθος των αρνητικών ακμών είναι</w:t>
      </w:r>
      <w:r w:rsidRPr="0083456F">
        <w:rPr>
          <w:color w:val="000000"/>
        </w:rPr>
        <w:t> </w:t>
      </w:r>
      <m:oMath>
        <m:f>
          <m:fPr>
            <m:ctrlPr>
              <w:rPr>
                <w:rFonts w:ascii="Cambria Math" w:hAnsi="Cambria Math"/>
                <w:i/>
                <w:color w:val="000000"/>
              </w:rPr>
            </m:ctrlPr>
          </m:fPr>
          <m:num>
            <m:r>
              <w:rPr>
                <w:rFonts w:ascii="Cambria Math" w:hAnsi="Cambria Math"/>
                <w:color w:val="000000"/>
              </w:rPr>
              <m:t>n</m:t>
            </m:r>
            <m:d>
              <m:dPr>
                <m:ctrlPr>
                  <w:rPr>
                    <w:rFonts w:ascii="Cambria Math" w:hAnsi="Cambria Math"/>
                    <w:i/>
                    <w:color w:val="000000"/>
                    <w:lang w:val="el-GR"/>
                  </w:rPr>
                </m:ctrlPr>
              </m:dPr>
              <m:e>
                <m:r>
                  <w:rPr>
                    <w:rFonts w:ascii="Cambria Math" w:hAnsi="Cambria Math"/>
                    <w:color w:val="000000"/>
                  </w:rPr>
                  <m:t>n</m:t>
                </m:r>
                <m:r>
                  <w:rPr>
                    <w:rFonts w:ascii="Cambria Math" w:hAnsi="Cambria Math"/>
                    <w:color w:val="000000"/>
                    <w:lang w:val="el-GR"/>
                  </w:rPr>
                  <m:t>-1</m:t>
                </m:r>
              </m:e>
            </m:d>
          </m:num>
          <m:den>
            <m:r>
              <w:rPr>
                <w:rFonts w:ascii="Cambria Math" w:hAnsi="Cambria Math"/>
                <w:color w:val="000000"/>
                <w:lang w:val="el-GR"/>
              </w:rPr>
              <m:t>2</m:t>
            </m:r>
          </m:den>
        </m:f>
        <m:r>
          <w:rPr>
            <w:rFonts w:ascii="Cambria Math" w:hAnsi="Cambria Math"/>
            <w:color w:val="000000"/>
            <w:lang w:val="el-GR"/>
          </w:rPr>
          <m:t xml:space="preserve"> - </m:t>
        </m:r>
        <m:r>
          <w:rPr>
            <w:rFonts w:ascii="Cambria Math" w:hAnsi="Cambria Math"/>
            <w:color w:val="000000"/>
          </w:rPr>
          <m:t>n</m:t>
        </m:r>
        <m:r>
          <w:rPr>
            <w:rFonts w:ascii="Cambria Math" w:hAnsi="Cambria Math"/>
            <w:color w:val="000000"/>
            <w:lang w:val="el-GR"/>
          </w:rPr>
          <m:t xml:space="preserve"> </m:t>
        </m:r>
      </m:oMath>
      <w:r w:rsidRPr="0083456F">
        <w:rPr>
          <w:color w:val="000000"/>
          <w:lang w:val="el-GR"/>
        </w:rPr>
        <w:t>, που αυξάνεται τετραγωνικά σε σχέση με το</w:t>
      </w:r>
      <w:r w:rsidRPr="0083456F">
        <w:rPr>
          <w:color w:val="000000"/>
        </w:rPr>
        <w:t> n</w:t>
      </w:r>
      <w:r w:rsidRPr="0083456F">
        <w:rPr>
          <w:color w:val="000000"/>
          <w:lang w:val="el-GR"/>
        </w:rPr>
        <w:t>.</w:t>
      </w:r>
    </w:p>
    <w:p w14:paraId="73820400" w14:textId="77777777" w:rsidR="00950E1F" w:rsidRPr="0083456F" w:rsidRDefault="00950E1F" w:rsidP="00950E1F">
      <w:pPr>
        <w:pStyle w:val="NormalWeb"/>
        <w:spacing w:line="360" w:lineRule="auto"/>
        <w:rPr>
          <w:color w:val="000000"/>
          <w:lang w:val="el-GR"/>
        </w:rPr>
      </w:pPr>
      <w:r w:rsidRPr="0083456F">
        <w:rPr>
          <w:color w:val="000000"/>
          <w:lang w:val="el-GR"/>
        </w:rPr>
        <w:t>Αυτή η ανισορροπία επηρεάζει άμεσα την αξιολόγηση της απόδοσης του μοντέλου. Ένα σύστημα μπορεί να εμφανίζει υψηλή</w:t>
      </w:r>
      <w:r w:rsidRPr="0083456F">
        <w:rPr>
          <w:color w:val="000000"/>
        </w:rPr>
        <w:t> </w:t>
      </w:r>
      <w:r w:rsidRPr="0083456F">
        <w:rPr>
          <w:b/>
          <w:bCs/>
          <w:color w:val="000000"/>
          <w:lang w:val="el-GR"/>
        </w:rPr>
        <w:t>ακρίβεια (</w:t>
      </w:r>
      <w:r w:rsidRPr="0083456F">
        <w:rPr>
          <w:b/>
          <w:bCs/>
          <w:color w:val="000000"/>
        </w:rPr>
        <w:t>accuracy</w:t>
      </w:r>
      <w:r w:rsidRPr="0083456F">
        <w:rPr>
          <w:b/>
          <w:bCs/>
          <w:color w:val="000000"/>
          <w:lang w:val="el-GR"/>
        </w:rPr>
        <w:t>)</w:t>
      </w:r>
      <w:r w:rsidRPr="0083456F">
        <w:rPr>
          <w:color w:val="000000"/>
        </w:rPr>
        <w:t> </w:t>
      </w:r>
      <w:r w:rsidRPr="0083456F">
        <w:rPr>
          <w:color w:val="000000"/>
          <w:lang w:val="el-GR"/>
        </w:rPr>
        <w:t>προβλέποντας σχεδόν όλες τις ακμές ως αρνητικές, όμως ένα τέτοιο μοντέλο αποτυγχάνει να αναγνωρίσει τις λίγες αλλά κρίσιμες θετικές περιπτώσεις. Για τον λόγο αυτό, χρησιμοποιήθηκαν μετρικές αξιολόγησης που αποτυπώνουν την ποιότητα του μοντέλου υπό συνθήκες ανισορροπίας.</w:t>
      </w:r>
    </w:p>
    <w:p w14:paraId="5DE06A76" w14:textId="77777777" w:rsidR="00950E1F" w:rsidRPr="0083456F" w:rsidRDefault="00950E1F" w:rsidP="00950E1F">
      <w:pPr>
        <w:pStyle w:val="NormalWeb"/>
        <w:spacing w:line="360" w:lineRule="auto"/>
        <w:rPr>
          <w:color w:val="000000"/>
          <w:lang w:val="el-GR"/>
        </w:rPr>
      </w:pPr>
      <w:r w:rsidRPr="0083456F">
        <w:rPr>
          <w:color w:val="000000"/>
          <w:lang w:val="el-GR"/>
        </w:rPr>
        <w:t>Στο πλαίσιο αυτής της εργασίας, η</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b/>
          <w:bCs/>
          <w:color w:val="000000"/>
          <w:lang w:val="el-GR"/>
        </w:rPr>
        <w:t xml:space="preserve"> (Εμβαδόν Καμπύλης </w:t>
      </w:r>
      <w:r w:rsidRPr="0083456F">
        <w:rPr>
          <w:b/>
          <w:bCs/>
          <w:color w:val="000000"/>
        </w:rPr>
        <w:t>Precision</w:t>
      </w:r>
      <w:r w:rsidRPr="0083456F">
        <w:rPr>
          <w:b/>
          <w:bCs/>
          <w:color w:val="000000"/>
          <w:lang w:val="el-GR"/>
        </w:rPr>
        <w:t>-</w:t>
      </w:r>
      <w:r w:rsidRPr="0083456F">
        <w:rPr>
          <w:b/>
          <w:bCs/>
          <w:color w:val="000000"/>
        </w:rPr>
        <w:t>Recall</w:t>
      </w:r>
      <w:r w:rsidRPr="0083456F">
        <w:rPr>
          <w:b/>
          <w:bCs/>
          <w:color w:val="000000"/>
          <w:lang w:val="el-GR"/>
        </w:rPr>
        <w:t>)</w:t>
      </w:r>
      <w:r w:rsidRPr="0083456F">
        <w:rPr>
          <w:color w:val="000000"/>
        </w:rPr>
        <w:t> </w:t>
      </w:r>
      <w:r w:rsidRPr="0083456F">
        <w:rPr>
          <w:color w:val="000000"/>
          <w:lang w:val="el-GR"/>
        </w:rPr>
        <w:t xml:space="preserve">θεωρήθηκε σημαντικότερη από την απλή ακρίβεια. Η </w:t>
      </w:r>
      <w:r w:rsidRPr="0083456F">
        <w:rPr>
          <w:color w:val="000000"/>
        </w:rPr>
        <w:t>PR</w:t>
      </w:r>
      <w:r w:rsidRPr="0083456F">
        <w:rPr>
          <w:color w:val="000000"/>
          <w:lang w:val="el-GR"/>
        </w:rPr>
        <w:t>-</w:t>
      </w:r>
      <w:r w:rsidRPr="0083456F">
        <w:rPr>
          <w:color w:val="000000"/>
        </w:rPr>
        <w:t>AUC</w:t>
      </w:r>
      <w:r w:rsidRPr="0083456F">
        <w:rPr>
          <w:color w:val="000000"/>
          <w:lang w:val="el-GR"/>
        </w:rPr>
        <w:t xml:space="preserve"> αποτυπώνει τη συνολική απόδοση του μοντέλου ως προς την ισορροπία μεταξύ</w:t>
      </w:r>
      <w:r w:rsidRPr="0083456F">
        <w:rPr>
          <w:color w:val="000000"/>
        </w:rPr>
        <w:t> </w:t>
      </w:r>
      <w:r w:rsidRPr="0083456F">
        <w:rPr>
          <w:b/>
          <w:bCs/>
          <w:color w:val="000000"/>
          <w:lang w:val="el-GR"/>
        </w:rPr>
        <w:t>ακρίβειας (</w:t>
      </w:r>
      <w:r w:rsidRPr="0083456F">
        <w:rPr>
          <w:b/>
          <w:bCs/>
          <w:color w:val="000000"/>
        </w:rPr>
        <w:t>precision</w:t>
      </w:r>
      <w:r w:rsidRPr="0083456F">
        <w:rPr>
          <w:b/>
          <w:bCs/>
          <w:color w:val="000000"/>
          <w:lang w:val="el-GR"/>
        </w:rPr>
        <w:t>)</w:t>
      </w:r>
      <w:r w:rsidRPr="0083456F">
        <w:rPr>
          <w:color w:val="000000"/>
        </w:rPr>
        <w:t> </w:t>
      </w:r>
      <w:r w:rsidRPr="0083456F">
        <w:rPr>
          <w:color w:val="000000"/>
          <w:lang w:val="el-GR"/>
        </w:rPr>
        <w:t>και</w:t>
      </w:r>
      <w:r w:rsidRPr="0083456F">
        <w:rPr>
          <w:color w:val="000000"/>
        </w:rPr>
        <w:t> </w:t>
      </w:r>
      <w:r w:rsidRPr="0083456F">
        <w:rPr>
          <w:b/>
          <w:bCs/>
          <w:color w:val="000000"/>
          <w:lang w:val="el-GR"/>
        </w:rPr>
        <w:t>ανάκλησης (</w:t>
      </w:r>
      <w:r w:rsidRPr="0083456F">
        <w:rPr>
          <w:b/>
          <w:bCs/>
          <w:color w:val="000000"/>
        </w:rPr>
        <w:t>recall</w:t>
      </w:r>
      <w:r w:rsidRPr="0083456F">
        <w:rPr>
          <w:b/>
          <w:bCs/>
          <w:color w:val="000000"/>
          <w:lang w:val="el-GR"/>
        </w:rPr>
        <w:t>)</w:t>
      </w:r>
      <w:r w:rsidRPr="0083456F">
        <w:rPr>
          <w:color w:val="000000"/>
        </w:rPr>
        <w:t> </w:t>
      </w:r>
      <w:r w:rsidRPr="0083456F">
        <w:rPr>
          <w:color w:val="000000"/>
          <w:lang w:val="el-GR"/>
        </w:rPr>
        <w:t>για διαφορετικές τιμές</w:t>
      </w:r>
      <w:r w:rsidRPr="0083456F">
        <w:rPr>
          <w:color w:val="000000"/>
        </w:rPr>
        <w:t> </w:t>
      </w:r>
      <w:r w:rsidRPr="0083456F">
        <w:rPr>
          <w:b/>
          <w:bCs/>
          <w:color w:val="000000"/>
          <w:lang w:val="el-GR"/>
        </w:rPr>
        <w:t>κατωφλίου ταξινόμησης (</w:t>
      </w:r>
      <w:r w:rsidRPr="0083456F">
        <w:rPr>
          <w:b/>
          <w:bCs/>
          <w:color w:val="000000"/>
        </w:rPr>
        <w:t>classification</w:t>
      </w:r>
      <w:r w:rsidRPr="0083456F">
        <w:rPr>
          <w:b/>
          <w:bCs/>
          <w:color w:val="000000"/>
          <w:lang w:val="el-GR"/>
        </w:rPr>
        <w:t xml:space="preserve"> </w:t>
      </w:r>
      <w:r w:rsidRPr="0083456F">
        <w:rPr>
          <w:b/>
          <w:bCs/>
          <w:color w:val="000000"/>
        </w:rPr>
        <w:t>threshold</w:t>
      </w:r>
      <w:r w:rsidRPr="0083456F">
        <w:rPr>
          <w:b/>
          <w:bCs/>
          <w:color w:val="000000"/>
          <w:lang w:val="el-GR"/>
        </w:rPr>
        <w:t>)</w:t>
      </w:r>
      <w:r w:rsidRPr="0083456F">
        <w:rPr>
          <w:color w:val="000000"/>
          <w:lang w:val="el-GR"/>
        </w:rPr>
        <w:t>. Το κατώφλι ταξινόμησης είναι μια αριθμητική τιμή (συνήθως μεταξύ 0 και 1) που καθορίζει πότε μια προβλεπόμενη πιθανότητα χαρακτηρίζεται ως θετική: αν η πιθανότητα μιας ακμής να ανήκει στη βέλτιστη λύση ξεπερνά αυτό το όριο, τότε η ακμή προβλέπεται ως θετική, διαφορετικά ως αρνητική.</w:t>
      </w:r>
    </w:p>
    <w:p w14:paraId="05611174" w14:textId="77777777" w:rsidR="00950E1F" w:rsidRPr="0083456F" w:rsidRDefault="00950E1F" w:rsidP="00950E1F">
      <w:pPr>
        <w:pStyle w:val="NormalWeb"/>
        <w:spacing w:line="360" w:lineRule="auto"/>
        <w:rPr>
          <w:color w:val="000000"/>
          <w:lang w:val="el-GR"/>
        </w:rPr>
      </w:pPr>
      <w:r w:rsidRPr="0083456F">
        <w:rPr>
          <w:color w:val="000000"/>
          <w:lang w:val="el-GR"/>
        </w:rPr>
        <w:t xml:space="preserve">Μεταβάλλοντας το κατώφλι, μεταβάλλονται και οι τιμές </w:t>
      </w:r>
      <w:r w:rsidRPr="0083456F">
        <w:rPr>
          <w:color w:val="000000"/>
        </w:rPr>
        <w:t>precision</w:t>
      </w:r>
      <w:r w:rsidRPr="0083456F">
        <w:rPr>
          <w:color w:val="000000"/>
          <w:lang w:val="el-GR"/>
        </w:rPr>
        <w:t xml:space="preserve"> και </w:t>
      </w:r>
      <w:r w:rsidRPr="0083456F">
        <w:rPr>
          <w:color w:val="000000"/>
        </w:rPr>
        <w:t>recall</w:t>
      </w:r>
      <w:r w:rsidRPr="0083456F">
        <w:rPr>
          <w:color w:val="000000"/>
          <w:lang w:val="el-GR"/>
        </w:rPr>
        <w:t>. Η</w:t>
      </w:r>
      <w:r w:rsidRPr="0083456F">
        <w:rPr>
          <w:color w:val="000000"/>
        </w:rPr>
        <w:t> </w:t>
      </w:r>
      <w:r w:rsidRPr="0083456F">
        <w:rPr>
          <w:b/>
          <w:bCs/>
          <w:color w:val="000000"/>
          <w:lang w:val="el-GR"/>
        </w:rPr>
        <w:t xml:space="preserve">καμπύλη </w:t>
      </w:r>
      <w:r w:rsidRPr="0083456F">
        <w:rPr>
          <w:b/>
          <w:bCs/>
          <w:color w:val="000000"/>
        </w:rPr>
        <w:t>Precision</w:t>
      </w:r>
      <w:r w:rsidRPr="0083456F">
        <w:rPr>
          <w:b/>
          <w:bCs/>
          <w:color w:val="000000"/>
          <w:lang w:val="el-GR"/>
        </w:rPr>
        <w:t>-</w:t>
      </w:r>
      <w:r w:rsidRPr="0083456F">
        <w:rPr>
          <w:b/>
          <w:bCs/>
          <w:color w:val="000000"/>
        </w:rPr>
        <w:t>Recall</w:t>
      </w:r>
      <w:r w:rsidR="007E2435" w:rsidRPr="0083456F">
        <w:rPr>
          <w:b/>
          <w:bCs/>
          <w:color w:val="000000"/>
          <w:lang w:val="el-GR"/>
        </w:rPr>
        <w:t xml:space="preserve"> </w:t>
      </w:r>
      <w:r w:rsidRPr="0083456F">
        <w:rPr>
          <w:color w:val="000000"/>
          <w:lang w:val="el-GR"/>
        </w:rPr>
        <w:t>καταγράφει αυτή τη μεταβολή και το</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color w:val="000000"/>
        </w:rPr>
        <w:t> </w:t>
      </w:r>
      <w:r w:rsidRPr="0083456F">
        <w:rPr>
          <w:color w:val="000000"/>
          <w:lang w:val="el-GR"/>
        </w:rPr>
        <w:t xml:space="preserve">είναι το εμβαδόν κάτω από την καμπύλη, με τιμές μεταξύ 0 και 1. Όσο μεγαλύτερο το </w:t>
      </w:r>
      <w:r w:rsidRPr="0083456F">
        <w:rPr>
          <w:color w:val="000000"/>
        </w:rPr>
        <w:t>PR</w:t>
      </w:r>
      <w:r w:rsidRPr="0083456F">
        <w:rPr>
          <w:color w:val="000000"/>
          <w:lang w:val="el-GR"/>
        </w:rPr>
        <w:t>-</w:t>
      </w:r>
      <w:r w:rsidRPr="0083456F">
        <w:rPr>
          <w:color w:val="000000"/>
        </w:rPr>
        <w:t>AUC</w:t>
      </w:r>
      <w:r w:rsidRPr="0083456F">
        <w:rPr>
          <w:color w:val="000000"/>
          <w:lang w:val="el-GR"/>
        </w:rPr>
        <w:t xml:space="preserve">, τόσο καλύτερη η ικανότητα του μοντέλου να εντοπίζει τις θετικές ακμές με λίγα ψευδώς θετικά. Σε αντίθεση </w:t>
      </w:r>
      <w:r w:rsidRPr="0083456F">
        <w:rPr>
          <w:color w:val="000000"/>
          <w:lang w:val="el-GR"/>
        </w:rPr>
        <w:lastRenderedPageBreak/>
        <w:t xml:space="preserve">με την </w:t>
      </w:r>
      <w:r w:rsidRPr="0083456F">
        <w:rPr>
          <w:color w:val="000000"/>
        </w:rPr>
        <w:t>ROC</w:t>
      </w:r>
      <w:r w:rsidRPr="0083456F">
        <w:rPr>
          <w:color w:val="000000"/>
          <w:lang w:val="el-GR"/>
        </w:rPr>
        <w:t>-</w:t>
      </w:r>
      <w:r w:rsidRPr="0083456F">
        <w:rPr>
          <w:color w:val="000000"/>
        </w:rPr>
        <w:t>AUC</w:t>
      </w:r>
      <w:r w:rsidRPr="0083456F">
        <w:rPr>
          <w:color w:val="000000"/>
          <w:lang w:val="el-GR"/>
        </w:rPr>
        <w:t xml:space="preserve">, η οποία λαμβάνει υπόψη και τις αρνητικές περιπτώσεις, η </w:t>
      </w:r>
      <w:r w:rsidRPr="0083456F">
        <w:rPr>
          <w:color w:val="000000"/>
        </w:rPr>
        <w:t>PR</w:t>
      </w:r>
      <w:r w:rsidRPr="0083456F">
        <w:rPr>
          <w:color w:val="000000"/>
          <w:lang w:val="el-GR"/>
        </w:rPr>
        <w:t>-</w:t>
      </w:r>
      <w:r w:rsidRPr="0083456F">
        <w:rPr>
          <w:color w:val="000000"/>
        </w:rPr>
        <w:t>AUC</w:t>
      </w:r>
      <w:r w:rsidRPr="0083456F">
        <w:rPr>
          <w:color w:val="000000"/>
          <w:lang w:val="el-GR"/>
        </w:rPr>
        <w:t xml:space="preserve"> εστιάζει αποκλειστικά στην απόδοση του μοντέλου στην αναγνώριση της θετικής κατηγορίας — γεγονός που την καθιστά ιδανική για προβλήματα έντονης ανισορροπίας, όπως το </w:t>
      </w:r>
      <w:r w:rsidRPr="0083456F">
        <w:rPr>
          <w:color w:val="000000"/>
        </w:rPr>
        <w:t>TSP</w:t>
      </w:r>
      <w:r w:rsidRPr="0083456F">
        <w:rPr>
          <w:color w:val="000000"/>
          <w:lang w:val="el-GR"/>
        </w:rPr>
        <w:t>.</w:t>
      </w:r>
    </w:p>
    <w:p w14:paraId="77E747C9" w14:textId="77777777" w:rsidR="00950E1F" w:rsidRPr="0083456F" w:rsidRDefault="00950E1F" w:rsidP="00950E1F">
      <w:pPr>
        <w:pStyle w:val="NormalWeb"/>
        <w:spacing w:line="360" w:lineRule="auto"/>
        <w:rPr>
          <w:b/>
          <w:bCs/>
          <w:color w:val="000000"/>
          <w:lang w:val="el-GR"/>
        </w:rPr>
      </w:pPr>
      <w:r w:rsidRPr="0083456F">
        <w:rPr>
          <w:b/>
          <w:bCs/>
          <w:color w:val="000000"/>
          <w:lang w:val="el-GR"/>
        </w:rPr>
        <w:t>Πειραματικά αποτελέσματα</w:t>
      </w:r>
    </w:p>
    <w:p w14:paraId="7EB9D025" w14:textId="77777777" w:rsidR="0054482F" w:rsidRPr="0083456F" w:rsidRDefault="00950E1F" w:rsidP="00C609C4">
      <w:pPr>
        <w:pStyle w:val="NormalWeb"/>
        <w:spacing w:line="360" w:lineRule="auto"/>
        <w:rPr>
          <w:color w:val="000000"/>
          <w:lang w:val="el-GR"/>
        </w:rPr>
      </w:pPr>
      <w:r w:rsidRPr="0083456F">
        <w:rPr>
          <w:color w:val="000000"/>
          <w:lang w:val="el-GR"/>
        </w:rPr>
        <w:t>Παρακάτω παρουσιάζονται τα αποτελέσματα δύο διαφορετικών πειραμάτων εκπαίδευσης με την ίδια αρχιτεκτονική αλλά διαφορετικές συναρτήσεις κόστους. Η πρώτη περίπτωση χρησιμοποιεί την</w:t>
      </w:r>
      <w:r w:rsidRPr="0083456F">
        <w:rPr>
          <w:color w:val="000000"/>
        </w:rPr>
        <w:t> </w:t>
      </w:r>
      <w:r w:rsidRPr="0083456F">
        <w:rPr>
          <w:b/>
          <w:bCs/>
          <w:color w:val="000000"/>
        </w:rPr>
        <w:t>Focal</w:t>
      </w:r>
      <w:r w:rsidRPr="0083456F">
        <w:rPr>
          <w:b/>
          <w:bCs/>
          <w:color w:val="000000"/>
          <w:lang w:val="el-GR"/>
        </w:rPr>
        <w:t xml:space="preserve"> </w:t>
      </w:r>
      <w:r w:rsidRPr="0083456F">
        <w:rPr>
          <w:b/>
          <w:bCs/>
          <w:color w:val="000000"/>
        </w:rPr>
        <w:t>Loss</w:t>
      </w:r>
      <w:r w:rsidRPr="0083456F">
        <w:rPr>
          <w:color w:val="000000"/>
          <w:lang w:val="el-GR"/>
        </w:rPr>
        <w:t>(υλοποιημένη στο αρχείο</w:t>
      </w:r>
      <w:r w:rsidRPr="0083456F">
        <w:rPr>
          <w:color w:val="000000"/>
        </w:rPr>
        <w:t> tsp</w:t>
      </w:r>
      <w:r w:rsidRPr="0083456F">
        <w:rPr>
          <w:color w:val="000000"/>
          <w:lang w:val="el-GR"/>
        </w:rPr>
        <w:t>_</w:t>
      </w:r>
      <w:r w:rsidRPr="0083456F">
        <w:rPr>
          <w:color w:val="000000"/>
        </w:rPr>
        <w:t>hybrid</w:t>
      </w:r>
      <w:r w:rsidRPr="0083456F">
        <w:rPr>
          <w:color w:val="000000"/>
          <w:lang w:val="el-GR"/>
        </w:rPr>
        <w:t>_</w:t>
      </w:r>
      <w:r w:rsidRPr="0083456F">
        <w:rPr>
          <w:color w:val="000000"/>
        </w:rPr>
        <w:t>solver</w:t>
      </w:r>
      <w:r w:rsidRPr="0083456F">
        <w:rPr>
          <w:color w:val="000000"/>
          <w:lang w:val="el-GR"/>
        </w:rPr>
        <w:t>/</w:t>
      </w:r>
      <w:r w:rsidRPr="0083456F">
        <w:rPr>
          <w:color w:val="000000"/>
        </w:rPr>
        <w:t>gnn</w:t>
      </w:r>
      <w:r w:rsidRPr="0083456F">
        <w:rPr>
          <w:color w:val="000000"/>
          <w:lang w:val="el-GR"/>
        </w:rPr>
        <w:t>/</w:t>
      </w:r>
      <w:r w:rsidRPr="0083456F">
        <w:rPr>
          <w:color w:val="000000"/>
        </w:rPr>
        <w:t>gat</w:t>
      </w:r>
      <w:r w:rsidRPr="0083456F">
        <w:rPr>
          <w:color w:val="000000"/>
          <w:lang w:val="el-GR"/>
        </w:rPr>
        <w:t>.</w:t>
      </w:r>
      <w:r w:rsidRPr="0083456F">
        <w:rPr>
          <w:color w:val="000000"/>
        </w:rPr>
        <w:t>py</w:t>
      </w:r>
      <w:r w:rsidRPr="0083456F">
        <w:rPr>
          <w:color w:val="000000"/>
          <w:lang w:val="el-GR"/>
        </w:rPr>
        <w:t>), ενώ η δεύτερη την</w:t>
      </w:r>
      <w:r w:rsidRPr="0083456F">
        <w:rPr>
          <w:color w:val="000000"/>
        </w:rPr>
        <w:t> </w:t>
      </w:r>
      <w:r w:rsidRPr="0083456F">
        <w:rPr>
          <w:b/>
          <w:bCs/>
          <w:color w:val="000000"/>
        </w:rPr>
        <w:t>BCEWithLogitsLoss</w:t>
      </w:r>
      <w:r w:rsidRPr="0083456F">
        <w:rPr>
          <w:color w:val="000000"/>
        </w:rPr>
        <w:t> </w:t>
      </w:r>
      <w:r w:rsidRPr="0083456F">
        <w:rPr>
          <w:color w:val="000000"/>
          <w:lang w:val="el-GR"/>
        </w:rPr>
        <w:t xml:space="preserve">της βιβλιοθήκης </w:t>
      </w:r>
      <w:r w:rsidRPr="0083456F">
        <w:rPr>
          <w:color w:val="000000"/>
        </w:rPr>
        <w:t>PyTorch</w:t>
      </w:r>
      <w:r w:rsidRPr="0083456F">
        <w:rPr>
          <w:color w:val="000000"/>
          <w:lang w:val="el-GR"/>
        </w:rPr>
        <w:t>.</w:t>
      </w:r>
    </w:p>
    <w:p w14:paraId="39730B76" w14:textId="77777777" w:rsidR="0054482F" w:rsidRPr="0083456F" w:rsidRDefault="0054482F" w:rsidP="00C609C4">
      <w:pPr>
        <w:pStyle w:val="NormalWeb"/>
        <w:spacing w:line="360" w:lineRule="auto"/>
        <w:rPr>
          <w:color w:val="000000"/>
          <w:lang w:val="el-GR"/>
        </w:rPr>
      </w:pPr>
      <w:r w:rsidRPr="0083456F">
        <w:rPr>
          <w:color w:val="000000"/>
        </w:rPr>
        <w:t>Π</w:t>
      </w:r>
      <w:r w:rsidRPr="0083456F">
        <w:rPr>
          <w:color w:val="000000"/>
          <w:lang w:val="el-GR"/>
        </w:rPr>
        <w:t>ίνακας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C609C4" w:rsidRPr="0083456F" w14:paraId="0223DBE9" w14:textId="77777777" w:rsidTr="00C609C4">
        <w:trPr>
          <w:tblHeader/>
          <w:tblCellSpacing w:w="15" w:type="dxa"/>
          <w:jc w:val="center"/>
        </w:trPr>
        <w:tc>
          <w:tcPr>
            <w:tcW w:w="0" w:type="auto"/>
            <w:vAlign w:val="center"/>
            <w:hideMark/>
          </w:tcPr>
          <w:p w14:paraId="0D8B76A0" w14:textId="11DB50D9" w:rsidR="00C609C4" w:rsidRPr="0083456F" w:rsidRDefault="00942B59" w:rsidP="00C609C4">
            <w:pPr>
              <w:pStyle w:val="NormalWeb"/>
              <w:spacing w:line="360" w:lineRule="auto"/>
              <w:jc w:val="center"/>
              <w:rPr>
                <w:b/>
                <w:bCs/>
                <w:color w:val="000000"/>
                <w:lang w:val="el-GR"/>
              </w:rPr>
            </w:pPr>
            <w:r w:rsidRPr="0083456F">
              <w:rPr>
                <w:b/>
                <w:bCs/>
                <w:color w:val="000000"/>
                <w:lang w:val="el-GR"/>
              </w:rPr>
              <w:t>Δείκτης Απόδοσης</w:t>
            </w:r>
          </w:p>
        </w:tc>
        <w:tc>
          <w:tcPr>
            <w:tcW w:w="0" w:type="auto"/>
            <w:vAlign w:val="center"/>
            <w:hideMark/>
          </w:tcPr>
          <w:p w14:paraId="3A5299EA" w14:textId="77777777" w:rsidR="00C609C4" w:rsidRPr="0083456F" w:rsidRDefault="00C609C4" w:rsidP="00C609C4">
            <w:pPr>
              <w:pStyle w:val="NormalWeb"/>
              <w:spacing w:line="360" w:lineRule="auto"/>
              <w:jc w:val="center"/>
              <w:rPr>
                <w:b/>
                <w:bCs/>
                <w:color w:val="000000"/>
              </w:rPr>
            </w:pPr>
            <w:r w:rsidRPr="0083456F">
              <w:rPr>
                <w:b/>
                <w:bCs/>
                <w:color w:val="000000"/>
              </w:rPr>
              <w:t>Σύνολο Εκπαίδευσης</w:t>
            </w:r>
          </w:p>
        </w:tc>
        <w:tc>
          <w:tcPr>
            <w:tcW w:w="0" w:type="auto"/>
            <w:vAlign w:val="center"/>
            <w:hideMark/>
          </w:tcPr>
          <w:p w14:paraId="0DE76BEB" w14:textId="77777777" w:rsidR="00C609C4" w:rsidRPr="0083456F" w:rsidRDefault="00C609C4" w:rsidP="00C609C4">
            <w:pPr>
              <w:pStyle w:val="NormalWeb"/>
              <w:spacing w:line="360" w:lineRule="auto"/>
              <w:jc w:val="center"/>
              <w:rPr>
                <w:b/>
                <w:bCs/>
                <w:color w:val="000000"/>
              </w:rPr>
            </w:pPr>
            <w:r w:rsidRPr="0083456F">
              <w:rPr>
                <w:b/>
                <w:bCs/>
                <w:color w:val="000000"/>
              </w:rPr>
              <w:t>Σύνολο Επαλήθευσης</w:t>
            </w:r>
          </w:p>
        </w:tc>
      </w:tr>
      <w:tr w:rsidR="00C609C4" w:rsidRPr="0083456F" w14:paraId="063FA016" w14:textId="77777777" w:rsidTr="00C609C4">
        <w:trPr>
          <w:tblCellSpacing w:w="15" w:type="dxa"/>
          <w:jc w:val="center"/>
        </w:trPr>
        <w:tc>
          <w:tcPr>
            <w:tcW w:w="0" w:type="auto"/>
            <w:vAlign w:val="center"/>
            <w:hideMark/>
          </w:tcPr>
          <w:p w14:paraId="34B81C56" w14:textId="77777777" w:rsidR="00C609C4" w:rsidRPr="0083456F" w:rsidRDefault="00C609C4" w:rsidP="00C609C4">
            <w:pPr>
              <w:pStyle w:val="NormalWeb"/>
              <w:spacing w:line="360" w:lineRule="auto"/>
              <w:jc w:val="center"/>
              <w:rPr>
                <w:color w:val="000000"/>
              </w:rPr>
            </w:pPr>
            <w:r w:rsidRPr="0083456F">
              <w:rPr>
                <w:color w:val="000000"/>
              </w:rPr>
              <w:t>Απώλεια (</w:t>
            </w:r>
            <w:r w:rsidR="00904543" w:rsidRPr="0083456F">
              <w:rPr>
                <w:color w:val="000000"/>
                <w:lang w:val="el-GR"/>
              </w:rPr>
              <w:t>Τιμή Συνάρτηση Κόστους</w:t>
            </w:r>
            <w:r w:rsidRPr="0083456F">
              <w:rPr>
                <w:color w:val="000000"/>
              </w:rPr>
              <w:t>)</w:t>
            </w:r>
          </w:p>
        </w:tc>
        <w:tc>
          <w:tcPr>
            <w:tcW w:w="0" w:type="auto"/>
            <w:vAlign w:val="center"/>
            <w:hideMark/>
          </w:tcPr>
          <w:p w14:paraId="1623ECE8" w14:textId="77777777" w:rsidR="00C609C4" w:rsidRPr="0083456F" w:rsidRDefault="00C609C4" w:rsidP="00C609C4">
            <w:pPr>
              <w:pStyle w:val="NormalWeb"/>
              <w:spacing w:line="360" w:lineRule="auto"/>
              <w:jc w:val="center"/>
              <w:rPr>
                <w:color w:val="000000"/>
              </w:rPr>
            </w:pPr>
            <w:r w:rsidRPr="0083456F">
              <w:rPr>
                <w:color w:val="000000"/>
              </w:rPr>
              <w:t>0.0078</w:t>
            </w:r>
          </w:p>
        </w:tc>
        <w:tc>
          <w:tcPr>
            <w:tcW w:w="0" w:type="auto"/>
            <w:vAlign w:val="center"/>
            <w:hideMark/>
          </w:tcPr>
          <w:p w14:paraId="7B444CB4" w14:textId="77777777" w:rsidR="00C609C4" w:rsidRPr="0083456F" w:rsidRDefault="00C609C4" w:rsidP="00C609C4">
            <w:pPr>
              <w:pStyle w:val="NormalWeb"/>
              <w:spacing w:line="360" w:lineRule="auto"/>
              <w:jc w:val="center"/>
              <w:rPr>
                <w:color w:val="000000"/>
              </w:rPr>
            </w:pPr>
            <w:r w:rsidRPr="0083456F">
              <w:rPr>
                <w:color w:val="000000"/>
              </w:rPr>
              <w:t>0.0083</w:t>
            </w:r>
          </w:p>
        </w:tc>
      </w:tr>
      <w:tr w:rsidR="00C609C4" w:rsidRPr="0083456F" w14:paraId="31AFAFA8" w14:textId="77777777" w:rsidTr="00C609C4">
        <w:trPr>
          <w:tblCellSpacing w:w="15" w:type="dxa"/>
          <w:jc w:val="center"/>
        </w:trPr>
        <w:tc>
          <w:tcPr>
            <w:tcW w:w="0" w:type="auto"/>
            <w:vAlign w:val="center"/>
            <w:hideMark/>
          </w:tcPr>
          <w:p w14:paraId="51ED27DC" w14:textId="77777777" w:rsidR="00C609C4" w:rsidRPr="0083456F" w:rsidRDefault="00C609C4" w:rsidP="00C609C4">
            <w:pPr>
              <w:pStyle w:val="NormalWeb"/>
              <w:spacing w:line="360" w:lineRule="auto"/>
              <w:jc w:val="center"/>
              <w:rPr>
                <w:color w:val="000000"/>
              </w:rPr>
            </w:pPr>
            <w:r w:rsidRPr="0083456F">
              <w:rPr>
                <w:color w:val="000000"/>
              </w:rPr>
              <w:t>Ακρίβεια (Precision)</w:t>
            </w:r>
          </w:p>
        </w:tc>
        <w:tc>
          <w:tcPr>
            <w:tcW w:w="0" w:type="auto"/>
            <w:vAlign w:val="center"/>
            <w:hideMark/>
          </w:tcPr>
          <w:p w14:paraId="121F01C9" w14:textId="77777777" w:rsidR="00C609C4" w:rsidRPr="0083456F" w:rsidRDefault="00C609C4" w:rsidP="00C609C4">
            <w:pPr>
              <w:pStyle w:val="NormalWeb"/>
              <w:spacing w:line="360" w:lineRule="auto"/>
              <w:jc w:val="center"/>
              <w:rPr>
                <w:color w:val="000000"/>
              </w:rPr>
            </w:pPr>
            <w:r w:rsidRPr="0083456F">
              <w:rPr>
                <w:color w:val="000000"/>
              </w:rPr>
              <w:t>69.94%</w:t>
            </w:r>
          </w:p>
        </w:tc>
        <w:tc>
          <w:tcPr>
            <w:tcW w:w="0" w:type="auto"/>
            <w:vAlign w:val="center"/>
            <w:hideMark/>
          </w:tcPr>
          <w:p w14:paraId="4A942DD9" w14:textId="77777777" w:rsidR="00C609C4" w:rsidRPr="0083456F" w:rsidRDefault="00C609C4" w:rsidP="00C609C4">
            <w:pPr>
              <w:pStyle w:val="NormalWeb"/>
              <w:spacing w:line="360" w:lineRule="auto"/>
              <w:jc w:val="center"/>
              <w:rPr>
                <w:color w:val="000000"/>
              </w:rPr>
            </w:pPr>
            <w:r w:rsidRPr="0083456F">
              <w:rPr>
                <w:color w:val="000000"/>
              </w:rPr>
              <w:t>76.40%</w:t>
            </w:r>
          </w:p>
        </w:tc>
      </w:tr>
      <w:tr w:rsidR="00C609C4" w:rsidRPr="0083456F" w14:paraId="09F571A4" w14:textId="77777777" w:rsidTr="00C609C4">
        <w:trPr>
          <w:tblCellSpacing w:w="15" w:type="dxa"/>
          <w:jc w:val="center"/>
        </w:trPr>
        <w:tc>
          <w:tcPr>
            <w:tcW w:w="0" w:type="auto"/>
            <w:vAlign w:val="center"/>
            <w:hideMark/>
          </w:tcPr>
          <w:p w14:paraId="3BF280FF" w14:textId="77777777" w:rsidR="00C609C4" w:rsidRPr="0083456F" w:rsidRDefault="00C609C4" w:rsidP="00C609C4">
            <w:pPr>
              <w:pStyle w:val="NormalWeb"/>
              <w:spacing w:line="360" w:lineRule="auto"/>
              <w:jc w:val="center"/>
              <w:rPr>
                <w:color w:val="000000"/>
              </w:rPr>
            </w:pPr>
            <w:r w:rsidRPr="0083456F">
              <w:rPr>
                <w:color w:val="000000"/>
              </w:rPr>
              <w:t>Ανάκληση (Recall)</w:t>
            </w:r>
          </w:p>
        </w:tc>
        <w:tc>
          <w:tcPr>
            <w:tcW w:w="0" w:type="auto"/>
            <w:vAlign w:val="center"/>
            <w:hideMark/>
          </w:tcPr>
          <w:p w14:paraId="614B7C9E" w14:textId="77777777" w:rsidR="00C609C4" w:rsidRPr="0083456F" w:rsidRDefault="00C609C4" w:rsidP="00C609C4">
            <w:pPr>
              <w:pStyle w:val="NormalWeb"/>
              <w:spacing w:line="360" w:lineRule="auto"/>
              <w:jc w:val="center"/>
              <w:rPr>
                <w:color w:val="000000"/>
              </w:rPr>
            </w:pPr>
            <w:r w:rsidRPr="0083456F">
              <w:rPr>
                <w:color w:val="000000"/>
              </w:rPr>
              <w:t>36.49%</w:t>
            </w:r>
          </w:p>
        </w:tc>
        <w:tc>
          <w:tcPr>
            <w:tcW w:w="0" w:type="auto"/>
            <w:vAlign w:val="center"/>
            <w:hideMark/>
          </w:tcPr>
          <w:p w14:paraId="27F8AC44" w14:textId="77777777" w:rsidR="00C609C4" w:rsidRPr="0083456F" w:rsidRDefault="00C609C4" w:rsidP="00C609C4">
            <w:pPr>
              <w:pStyle w:val="NormalWeb"/>
              <w:spacing w:line="360" w:lineRule="auto"/>
              <w:jc w:val="center"/>
              <w:rPr>
                <w:color w:val="000000"/>
              </w:rPr>
            </w:pPr>
            <w:r w:rsidRPr="0083456F">
              <w:rPr>
                <w:color w:val="000000"/>
              </w:rPr>
              <w:t>24.44%</w:t>
            </w:r>
          </w:p>
        </w:tc>
      </w:tr>
      <w:tr w:rsidR="00C609C4" w:rsidRPr="0083456F" w14:paraId="707E5B3A" w14:textId="77777777" w:rsidTr="00C609C4">
        <w:trPr>
          <w:tblCellSpacing w:w="15" w:type="dxa"/>
          <w:jc w:val="center"/>
        </w:trPr>
        <w:tc>
          <w:tcPr>
            <w:tcW w:w="0" w:type="auto"/>
            <w:vAlign w:val="center"/>
            <w:hideMark/>
          </w:tcPr>
          <w:p w14:paraId="28155840" w14:textId="77777777" w:rsidR="00C609C4" w:rsidRPr="0083456F" w:rsidRDefault="00C609C4" w:rsidP="00C609C4">
            <w:pPr>
              <w:pStyle w:val="NormalWeb"/>
              <w:spacing w:line="360" w:lineRule="auto"/>
              <w:jc w:val="center"/>
              <w:rPr>
                <w:color w:val="000000"/>
              </w:rPr>
            </w:pPr>
            <w:r w:rsidRPr="0083456F">
              <w:rPr>
                <w:color w:val="000000"/>
              </w:rPr>
              <w:t>ROC-AUC</w:t>
            </w:r>
          </w:p>
        </w:tc>
        <w:tc>
          <w:tcPr>
            <w:tcW w:w="0" w:type="auto"/>
            <w:vAlign w:val="center"/>
            <w:hideMark/>
          </w:tcPr>
          <w:p w14:paraId="55E76784" w14:textId="77777777" w:rsidR="00C609C4" w:rsidRPr="0083456F" w:rsidRDefault="00C609C4" w:rsidP="00C609C4">
            <w:pPr>
              <w:pStyle w:val="NormalWeb"/>
              <w:spacing w:line="360" w:lineRule="auto"/>
              <w:jc w:val="center"/>
              <w:rPr>
                <w:color w:val="000000"/>
              </w:rPr>
            </w:pPr>
            <w:r w:rsidRPr="0083456F">
              <w:rPr>
                <w:color w:val="000000"/>
              </w:rPr>
              <w:t>0.9384</w:t>
            </w:r>
          </w:p>
        </w:tc>
        <w:tc>
          <w:tcPr>
            <w:tcW w:w="0" w:type="auto"/>
            <w:vAlign w:val="center"/>
            <w:hideMark/>
          </w:tcPr>
          <w:p w14:paraId="297B0BBF" w14:textId="77777777" w:rsidR="00C609C4" w:rsidRPr="0083456F" w:rsidRDefault="00C609C4" w:rsidP="00C609C4">
            <w:pPr>
              <w:pStyle w:val="NormalWeb"/>
              <w:spacing w:line="360" w:lineRule="auto"/>
              <w:jc w:val="center"/>
              <w:rPr>
                <w:color w:val="000000"/>
              </w:rPr>
            </w:pPr>
            <w:r w:rsidRPr="0083456F">
              <w:rPr>
                <w:color w:val="000000"/>
              </w:rPr>
              <w:t>0.9299</w:t>
            </w:r>
          </w:p>
        </w:tc>
      </w:tr>
      <w:tr w:rsidR="00C609C4" w:rsidRPr="0083456F" w14:paraId="5754A223" w14:textId="77777777" w:rsidTr="00C609C4">
        <w:trPr>
          <w:tblCellSpacing w:w="15" w:type="dxa"/>
          <w:jc w:val="center"/>
        </w:trPr>
        <w:tc>
          <w:tcPr>
            <w:tcW w:w="0" w:type="auto"/>
            <w:vAlign w:val="center"/>
            <w:hideMark/>
          </w:tcPr>
          <w:p w14:paraId="3A7EACCB" w14:textId="77777777" w:rsidR="00C609C4" w:rsidRPr="0083456F" w:rsidRDefault="00C609C4" w:rsidP="00C609C4">
            <w:pPr>
              <w:pStyle w:val="NormalWeb"/>
              <w:spacing w:line="360" w:lineRule="auto"/>
              <w:jc w:val="center"/>
              <w:rPr>
                <w:color w:val="000000"/>
              </w:rPr>
            </w:pPr>
            <w:r w:rsidRPr="0083456F">
              <w:rPr>
                <w:color w:val="000000"/>
              </w:rPr>
              <w:t>PR-AUC</w:t>
            </w:r>
          </w:p>
        </w:tc>
        <w:tc>
          <w:tcPr>
            <w:tcW w:w="0" w:type="auto"/>
            <w:vAlign w:val="center"/>
            <w:hideMark/>
          </w:tcPr>
          <w:p w14:paraId="28B7B0CE" w14:textId="77777777" w:rsidR="00C609C4" w:rsidRPr="0083456F" w:rsidRDefault="00C609C4" w:rsidP="00C609C4">
            <w:pPr>
              <w:pStyle w:val="NormalWeb"/>
              <w:spacing w:line="360" w:lineRule="auto"/>
              <w:jc w:val="center"/>
              <w:rPr>
                <w:color w:val="000000"/>
              </w:rPr>
            </w:pPr>
            <w:r w:rsidRPr="0083456F">
              <w:rPr>
                <w:color w:val="000000"/>
              </w:rPr>
              <w:t>0.5789</w:t>
            </w:r>
          </w:p>
        </w:tc>
        <w:tc>
          <w:tcPr>
            <w:tcW w:w="0" w:type="auto"/>
            <w:vAlign w:val="center"/>
            <w:hideMark/>
          </w:tcPr>
          <w:p w14:paraId="2A068622" w14:textId="77777777" w:rsidR="00C609C4" w:rsidRPr="0083456F" w:rsidRDefault="00C609C4" w:rsidP="00C609C4">
            <w:pPr>
              <w:pStyle w:val="NormalWeb"/>
              <w:spacing w:line="360" w:lineRule="auto"/>
              <w:jc w:val="center"/>
              <w:rPr>
                <w:color w:val="000000"/>
              </w:rPr>
            </w:pPr>
            <w:r w:rsidRPr="0083456F">
              <w:rPr>
                <w:color w:val="000000"/>
              </w:rPr>
              <w:t>0.5487</w:t>
            </w:r>
          </w:p>
        </w:tc>
      </w:tr>
    </w:tbl>
    <w:p w14:paraId="64DD061C" w14:textId="77777777" w:rsidR="00C609C4" w:rsidRPr="0083456F" w:rsidRDefault="0054482F" w:rsidP="00C609C4">
      <w:pPr>
        <w:pStyle w:val="NormalWeb"/>
        <w:spacing w:line="360" w:lineRule="auto"/>
        <w:rPr>
          <w:color w:val="000000"/>
        </w:rPr>
      </w:pPr>
      <w:r w:rsidRPr="0083456F">
        <w:rPr>
          <w:color w:val="000000"/>
          <w:lang w:val="el-GR"/>
        </w:rPr>
        <w:t>Πίνακας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83"/>
        <w:gridCol w:w="2220"/>
        <w:gridCol w:w="2282"/>
      </w:tblGrid>
      <w:tr w:rsidR="0054482F" w:rsidRPr="0083456F" w14:paraId="090909F0" w14:textId="77777777" w:rsidTr="00AA31B9">
        <w:trPr>
          <w:tblHeader/>
          <w:tblCellSpacing w:w="15" w:type="dxa"/>
          <w:jc w:val="center"/>
        </w:trPr>
        <w:tc>
          <w:tcPr>
            <w:tcW w:w="0" w:type="auto"/>
            <w:vAlign w:val="center"/>
            <w:hideMark/>
          </w:tcPr>
          <w:p w14:paraId="0E404182" w14:textId="3E4A4FC0" w:rsidR="0054482F" w:rsidRPr="0083456F" w:rsidRDefault="00942B59" w:rsidP="00AA31B9">
            <w:pPr>
              <w:pStyle w:val="NormalWeb"/>
              <w:spacing w:line="360" w:lineRule="auto"/>
              <w:jc w:val="center"/>
              <w:rPr>
                <w:b/>
                <w:bCs/>
                <w:color w:val="000000"/>
              </w:rPr>
            </w:pPr>
            <w:r w:rsidRPr="0083456F">
              <w:rPr>
                <w:b/>
                <w:bCs/>
                <w:color w:val="000000"/>
                <w:lang w:val="el-GR"/>
              </w:rPr>
              <w:t>Δείκτης Απόδοσης</w:t>
            </w:r>
          </w:p>
        </w:tc>
        <w:tc>
          <w:tcPr>
            <w:tcW w:w="0" w:type="auto"/>
            <w:vAlign w:val="center"/>
            <w:hideMark/>
          </w:tcPr>
          <w:p w14:paraId="521DC9D4" w14:textId="77777777" w:rsidR="0054482F" w:rsidRPr="0083456F" w:rsidRDefault="0054482F" w:rsidP="00AA31B9">
            <w:pPr>
              <w:pStyle w:val="NormalWeb"/>
              <w:spacing w:line="360" w:lineRule="auto"/>
              <w:jc w:val="center"/>
              <w:rPr>
                <w:b/>
                <w:bCs/>
                <w:color w:val="000000"/>
              </w:rPr>
            </w:pPr>
            <w:r w:rsidRPr="0083456F">
              <w:rPr>
                <w:b/>
                <w:bCs/>
                <w:color w:val="000000"/>
              </w:rPr>
              <w:t>Σύνολο Εκπαίδευσης</w:t>
            </w:r>
          </w:p>
        </w:tc>
        <w:tc>
          <w:tcPr>
            <w:tcW w:w="0" w:type="auto"/>
            <w:vAlign w:val="center"/>
            <w:hideMark/>
          </w:tcPr>
          <w:p w14:paraId="5BD4AD4B" w14:textId="77777777" w:rsidR="0054482F" w:rsidRPr="0083456F" w:rsidRDefault="0054482F" w:rsidP="00AA31B9">
            <w:pPr>
              <w:pStyle w:val="NormalWeb"/>
              <w:spacing w:line="360" w:lineRule="auto"/>
              <w:jc w:val="center"/>
              <w:rPr>
                <w:b/>
                <w:bCs/>
                <w:color w:val="000000"/>
              </w:rPr>
            </w:pPr>
            <w:r w:rsidRPr="0083456F">
              <w:rPr>
                <w:b/>
                <w:bCs/>
                <w:color w:val="000000"/>
              </w:rPr>
              <w:t>Σύνολο Επαλήθευσης</w:t>
            </w:r>
          </w:p>
        </w:tc>
      </w:tr>
      <w:tr w:rsidR="0054482F" w:rsidRPr="0083456F" w14:paraId="25BB68F7" w14:textId="77777777" w:rsidTr="00AA31B9">
        <w:trPr>
          <w:tblCellSpacing w:w="15" w:type="dxa"/>
          <w:jc w:val="center"/>
        </w:trPr>
        <w:tc>
          <w:tcPr>
            <w:tcW w:w="0" w:type="auto"/>
            <w:vAlign w:val="center"/>
            <w:hideMark/>
          </w:tcPr>
          <w:p w14:paraId="3ACF010C" w14:textId="77777777" w:rsidR="0054482F" w:rsidRPr="0083456F" w:rsidRDefault="0054482F" w:rsidP="00AA31B9">
            <w:pPr>
              <w:pStyle w:val="NormalWeb"/>
              <w:spacing w:line="360" w:lineRule="auto"/>
              <w:jc w:val="center"/>
              <w:rPr>
                <w:color w:val="000000"/>
              </w:rPr>
            </w:pPr>
            <w:r w:rsidRPr="0083456F">
              <w:rPr>
                <w:color w:val="000000"/>
              </w:rPr>
              <w:t>Απώλεια (</w:t>
            </w:r>
            <w:r w:rsidRPr="0083456F">
              <w:rPr>
                <w:color w:val="000000"/>
                <w:lang w:val="el-GR"/>
              </w:rPr>
              <w:t>Τιμή Συνάρτηση Κόστους</w:t>
            </w:r>
            <w:r w:rsidRPr="0083456F">
              <w:rPr>
                <w:color w:val="000000"/>
              </w:rPr>
              <w:t>)</w:t>
            </w:r>
          </w:p>
        </w:tc>
        <w:tc>
          <w:tcPr>
            <w:tcW w:w="0" w:type="auto"/>
            <w:vAlign w:val="center"/>
            <w:hideMark/>
          </w:tcPr>
          <w:p w14:paraId="3268006D" w14:textId="77777777" w:rsidR="0054482F" w:rsidRPr="0083456F" w:rsidRDefault="0054482F" w:rsidP="0054482F">
            <w:pPr>
              <w:pStyle w:val="NormalWeb"/>
              <w:spacing w:line="360" w:lineRule="auto"/>
              <w:jc w:val="center"/>
              <w:rPr>
                <w:color w:val="000000"/>
              </w:rPr>
            </w:pPr>
            <w:r w:rsidRPr="0083456F">
              <w:rPr>
                <w:color w:val="000000"/>
              </w:rPr>
              <w:t>0.3376</w:t>
            </w:r>
          </w:p>
        </w:tc>
        <w:tc>
          <w:tcPr>
            <w:tcW w:w="0" w:type="auto"/>
            <w:vAlign w:val="center"/>
            <w:hideMark/>
          </w:tcPr>
          <w:p w14:paraId="5AE531FC" w14:textId="77777777" w:rsidR="0054482F" w:rsidRPr="0083456F" w:rsidRDefault="0054482F" w:rsidP="00AA31B9">
            <w:pPr>
              <w:pStyle w:val="NormalWeb"/>
              <w:spacing w:line="360" w:lineRule="auto"/>
              <w:jc w:val="center"/>
              <w:rPr>
                <w:color w:val="000000"/>
                <w:lang w:val="el-GR"/>
              </w:rPr>
            </w:pPr>
            <w:r w:rsidRPr="0083456F">
              <w:rPr>
                <w:color w:val="000000"/>
              </w:rPr>
              <w:t>0.</w:t>
            </w:r>
            <w:r w:rsidRPr="0083456F">
              <w:rPr>
                <w:color w:val="000000"/>
                <w:lang w:val="el-GR"/>
              </w:rPr>
              <w:t>3277</w:t>
            </w:r>
          </w:p>
        </w:tc>
      </w:tr>
      <w:tr w:rsidR="0054482F" w:rsidRPr="0083456F" w14:paraId="1E140297" w14:textId="77777777" w:rsidTr="00AA31B9">
        <w:trPr>
          <w:tblCellSpacing w:w="15" w:type="dxa"/>
          <w:jc w:val="center"/>
        </w:trPr>
        <w:tc>
          <w:tcPr>
            <w:tcW w:w="0" w:type="auto"/>
            <w:vAlign w:val="center"/>
            <w:hideMark/>
          </w:tcPr>
          <w:p w14:paraId="21B68C19" w14:textId="77777777" w:rsidR="0054482F" w:rsidRPr="0083456F" w:rsidRDefault="0054482F" w:rsidP="00AA31B9">
            <w:pPr>
              <w:pStyle w:val="NormalWeb"/>
              <w:spacing w:line="360" w:lineRule="auto"/>
              <w:jc w:val="center"/>
              <w:rPr>
                <w:color w:val="000000"/>
              </w:rPr>
            </w:pPr>
            <w:r w:rsidRPr="0083456F">
              <w:rPr>
                <w:color w:val="000000"/>
              </w:rPr>
              <w:t>Ακρίβεια (Precision)</w:t>
            </w:r>
          </w:p>
        </w:tc>
        <w:tc>
          <w:tcPr>
            <w:tcW w:w="0" w:type="auto"/>
            <w:vAlign w:val="center"/>
            <w:hideMark/>
          </w:tcPr>
          <w:p w14:paraId="73294FAE" w14:textId="77777777" w:rsidR="0054482F" w:rsidRPr="0083456F" w:rsidRDefault="0054482F" w:rsidP="00AA31B9">
            <w:pPr>
              <w:pStyle w:val="NormalWeb"/>
              <w:spacing w:line="360" w:lineRule="auto"/>
              <w:jc w:val="center"/>
              <w:rPr>
                <w:color w:val="000000"/>
              </w:rPr>
            </w:pPr>
            <w:r w:rsidRPr="0083456F">
              <w:rPr>
                <w:color w:val="000000"/>
                <w:lang w:val="el-GR"/>
              </w:rPr>
              <w:t>36</w:t>
            </w:r>
            <w:r w:rsidRPr="0083456F">
              <w:rPr>
                <w:color w:val="000000"/>
              </w:rPr>
              <w:t>.</w:t>
            </w:r>
            <w:r w:rsidRPr="0083456F">
              <w:rPr>
                <w:color w:val="000000"/>
                <w:lang w:val="el-GR"/>
              </w:rPr>
              <w:t>06</w:t>
            </w:r>
            <w:r w:rsidRPr="0083456F">
              <w:rPr>
                <w:color w:val="000000"/>
              </w:rPr>
              <w:t>%</w:t>
            </w:r>
          </w:p>
        </w:tc>
        <w:tc>
          <w:tcPr>
            <w:tcW w:w="0" w:type="auto"/>
            <w:vAlign w:val="center"/>
            <w:hideMark/>
          </w:tcPr>
          <w:p w14:paraId="12E2B3AF" w14:textId="77777777" w:rsidR="0054482F" w:rsidRPr="0083456F" w:rsidRDefault="0054482F" w:rsidP="00AA31B9">
            <w:pPr>
              <w:pStyle w:val="NormalWeb"/>
              <w:spacing w:line="360" w:lineRule="auto"/>
              <w:jc w:val="center"/>
              <w:rPr>
                <w:color w:val="000000"/>
              </w:rPr>
            </w:pPr>
            <w:r w:rsidRPr="0083456F">
              <w:rPr>
                <w:color w:val="000000"/>
                <w:lang w:val="el-GR"/>
              </w:rPr>
              <w:t>45.21</w:t>
            </w:r>
            <w:r w:rsidRPr="0083456F">
              <w:rPr>
                <w:color w:val="000000"/>
              </w:rPr>
              <w:t>%</w:t>
            </w:r>
          </w:p>
        </w:tc>
      </w:tr>
      <w:tr w:rsidR="0054482F" w:rsidRPr="0083456F" w14:paraId="7BD30965" w14:textId="77777777" w:rsidTr="00AA31B9">
        <w:trPr>
          <w:tblCellSpacing w:w="15" w:type="dxa"/>
          <w:jc w:val="center"/>
        </w:trPr>
        <w:tc>
          <w:tcPr>
            <w:tcW w:w="0" w:type="auto"/>
            <w:vAlign w:val="center"/>
            <w:hideMark/>
          </w:tcPr>
          <w:p w14:paraId="00B40F4F" w14:textId="77777777" w:rsidR="0054482F" w:rsidRPr="0083456F" w:rsidRDefault="0054482F" w:rsidP="00AA31B9">
            <w:pPr>
              <w:pStyle w:val="NormalWeb"/>
              <w:spacing w:line="360" w:lineRule="auto"/>
              <w:jc w:val="center"/>
              <w:rPr>
                <w:color w:val="000000"/>
              </w:rPr>
            </w:pPr>
            <w:r w:rsidRPr="0083456F">
              <w:rPr>
                <w:color w:val="000000"/>
              </w:rPr>
              <w:t>Ανάκληση (Recall)</w:t>
            </w:r>
          </w:p>
        </w:tc>
        <w:tc>
          <w:tcPr>
            <w:tcW w:w="0" w:type="auto"/>
            <w:vAlign w:val="center"/>
            <w:hideMark/>
          </w:tcPr>
          <w:p w14:paraId="16BC02DF" w14:textId="77777777" w:rsidR="0054482F" w:rsidRPr="0083456F" w:rsidRDefault="0054482F" w:rsidP="00AA31B9">
            <w:pPr>
              <w:pStyle w:val="NormalWeb"/>
              <w:spacing w:line="360" w:lineRule="auto"/>
              <w:jc w:val="center"/>
              <w:rPr>
                <w:color w:val="000000"/>
              </w:rPr>
            </w:pPr>
            <w:r w:rsidRPr="0083456F">
              <w:rPr>
                <w:color w:val="000000"/>
                <w:lang w:val="el-GR"/>
              </w:rPr>
              <w:t>69.21</w:t>
            </w:r>
            <w:r w:rsidRPr="0083456F">
              <w:rPr>
                <w:color w:val="000000"/>
              </w:rPr>
              <w:t>%</w:t>
            </w:r>
          </w:p>
        </w:tc>
        <w:tc>
          <w:tcPr>
            <w:tcW w:w="0" w:type="auto"/>
            <w:vAlign w:val="center"/>
            <w:hideMark/>
          </w:tcPr>
          <w:p w14:paraId="45C6EF31" w14:textId="77777777" w:rsidR="0054482F" w:rsidRPr="0083456F" w:rsidRDefault="0054482F" w:rsidP="00AA31B9">
            <w:pPr>
              <w:pStyle w:val="NormalWeb"/>
              <w:spacing w:line="360" w:lineRule="auto"/>
              <w:jc w:val="center"/>
              <w:rPr>
                <w:color w:val="000000"/>
              </w:rPr>
            </w:pPr>
            <w:r w:rsidRPr="0083456F">
              <w:rPr>
                <w:color w:val="000000"/>
                <w:lang w:val="el-GR"/>
              </w:rPr>
              <w:t>62.26</w:t>
            </w:r>
            <w:r w:rsidRPr="0083456F">
              <w:rPr>
                <w:color w:val="000000"/>
              </w:rPr>
              <w:t>%</w:t>
            </w:r>
          </w:p>
        </w:tc>
      </w:tr>
      <w:tr w:rsidR="0054482F" w:rsidRPr="0083456F" w14:paraId="4B84A89F" w14:textId="77777777" w:rsidTr="00AA31B9">
        <w:trPr>
          <w:tblCellSpacing w:w="15" w:type="dxa"/>
          <w:jc w:val="center"/>
        </w:trPr>
        <w:tc>
          <w:tcPr>
            <w:tcW w:w="0" w:type="auto"/>
            <w:vAlign w:val="center"/>
            <w:hideMark/>
          </w:tcPr>
          <w:p w14:paraId="6A1C6113" w14:textId="77777777" w:rsidR="0054482F" w:rsidRPr="0083456F" w:rsidRDefault="0054482F" w:rsidP="00AA31B9">
            <w:pPr>
              <w:pStyle w:val="NormalWeb"/>
              <w:spacing w:line="360" w:lineRule="auto"/>
              <w:jc w:val="center"/>
              <w:rPr>
                <w:color w:val="000000"/>
              </w:rPr>
            </w:pPr>
            <w:r w:rsidRPr="0083456F">
              <w:rPr>
                <w:color w:val="000000"/>
              </w:rPr>
              <w:t>ROC-AUC</w:t>
            </w:r>
          </w:p>
        </w:tc>
        <w:tc>
          <w:tcPr>
            <w:tcW w:w="0" w:type="auto"/>
            <w:vAlign w:val="center"/>
            <w:hideMark/>
          </w:tcPr>
          <w:p w14:paraId="5DC4F9A1" w14:textId="77777777" w:rsidR="0054482F" w:rsidRPr="0083456F" w:rsidRDefault="0054482F" w:rsidP="00AA31B9">
            <w:pPr>
              <w:pStyle w:val="NormalWeb"/>
              <w:spacing w:line="360" w:lineRule="auto"/>
              <w:jc w:val="center"/>
              <w:rPr>
                <w:color w:val="000000"/>
                <w:lang w:val="el-GR"/>
              </w:rPr>
            </w:pPr>
            <w:r w:rsidRPr="0083456F">
              <w:rPr>
                <w:color w:val="000000"/>
              </w:rPr>
              <w:t>0.9</w:t>
            </w:r>
            <w:r w:rsidRPr="0083456F">
              <w:rPr>
                <w:color w:val="000000"/>
                <w:lang w:val="el-GR"/>
              </w:rPr>
              <w:t>249</w:t>
            </w:r>
          </w:p>
        </w:tc>
        <w:tc>
          <w:tcPr>
            <w:tcW w:w="0" w:type="auto"/>
            <w:vAlign w:val="center"/>
            <w:hideMark/>
          </w:tcPr>
          <w:p w14:paraId="68A98C9F" w14:textId="77777777" w:rsidR="0054482F" w:rsidRPr="0083456F" w:rsidRDefault="0054482F" w:rsidP="00AA31B9">
            <w:pPr>
              <w:pStyle w:val="NormalWeb"/>
              <w:spacing w:line="360" w:lineRule="auto"/>
              <w:jc w:val="center"/>
              <w:rPr>
                <w:color w:val="000000"/>
                <w:lang w:val="el-GR"/>
              </w:rPr>
            </w:pPr>
            <w:r w:rsidRPr="0083456F">
              <w:rPr>
                <w:color w:val="000000"/>
              </w:rPr>
              <w:t>0.9</w:t>
            </w:r>
            <w:r w:rsidRPr="0083456F">
              <w:rPr>
                <w:color w:val="000000"/>
                <w:lang w:val="el-GR"/>
              </w:rPr>
              <w:t>330</w:t>
            </w:r>
          </w:p>
        </w:tc>
      </w:tr>
      <w:tr w:rsidR="0054482F" w:rsidRPr="0083456F" w14:paraId="4341E657" w14:textId="77777777" w:rsidTr="00AA31B9">
        <w:trPr>
          <w:tblCellSpacing w:w="15" w:type="dxa"/>
          <w:jc w:val="center"/>
        </w:trPr>
        <w:tc>
          <w:tcPr>
            <w:tcW w:w="0" w:type="auto"/>
            <w:vAlign w:val="center"/>
            <w:hideMark/>
          </w:tcPr>
          <w:p w14:paraId="3B45B514" w14:textId="77777777" w:rsidR="0054482F" w:rsidRPr="0083456F" w:rsidRDefault="0054482F" w:rsidP="00AA31B9">
            <w:pPr>
              <w:pStyle w:val="NormalWeb"/>
              <w:spacing w:line="360" w:lineRule="auto"/>
              <w:jc w:val="center"/>
              <w:rPr>
                <w:color w:val="000000"/>
              </w:rPr>
            </w:pPr>
            <w:r w:rsidRPr="0083456F">
              <w:rPr>
                <w:color w:val="000000"/>
              </w:rPr>
              <w:t>PR-AUC</w:t>
            </w:r>
          </w:p>
        </w:tc>
        <w:tc>
          <w:tcPr>
            <w:tcW w:w="0" w:type="auto"/>
            <w:vAlign w:val="center"/>
            <w:hideMark/>
          </w:tcPr>
          <w:p w14:paraId="7C408785" w14:textId="77777777" w:rsidR="0054482F" w:rsidRPr="0083456F" w:rsidRDefault="0054482F" w:rsidP="00AA31B9">
            <w:pPr>
              <w:pStyle w:val="NormalWeb"/>
              <w:spacing w:line="360" w:lineRule="auto"/>
              <w:jc w:val="center"/>
              <w:rPr>
                <w:color w:val="000000"/>
                <w:lang w:val="el-GR"/>
              </w:rPr>
            </w:pPr>
            <w:r w:rsidRPr="0083456F">
              <w:rPr>
                <w:color w:val="000000"/>
              </w:rPr>
              <w:t>0.</w:t>
            </w:r>
            <w:r w:rsidRPr="0083456F">
              <w:rPr>
                <w:color w:val="000000"/>
                <w:lang w:val="el-GR"/>
              </w:rPr>
              <w:t>4911</w:t>
            </w:r>
          </w:p>
        </w:tc>
        <w:tc>
          <w:tcPr>
            <w:tcW w:w="0" w:type="auto"/>
            <w:vAlign w:val="center"/>
            <w:hideMark/>
          </w:tcPr>
          <w:p w14:paraId="529BEF8D" w14:textId="77777777" w:rsidR="0054482F" w:rsidRPr="0083456F" w:rsidRDefault="0054482F" w:rsidP="00AA31B9">
            <w:pPr>
              <w:pStyle w:val="NormalWeb"/>
              <w:spacing w:line="360" w:lineRule="auto"/>
              <w:jc w:val="center"/>
              <w:rPr>
                <w:color w:val="000000"/>
                <w:lang w:val="el-GR"/>
              </w:rPr>
            </w:pPr>
            <w:r w:rsidRPr="0083456F">
              <w:rPr>
                <w:color w:val="000000"/>
              </w:rPr>
              <w:t>0.5</w:t>
            </w:r>
            <w:r w:rsidRPr="0083456F">
              <w:rPr>
                <w:color w:val="000000"/>
                <w:lang w:val="el-GR"/>
              </w:rPr>
              <w:t>507</w:t>
            </w:r>
          </w:p>
        </w:tc>
      </w:tr>
    </w:tbl>
    <w:p w14:paraId="522E6395" w14:textId="77777777" w:rsidR="00F17E85" w:rsidRPr="0083456F" w:rsidRDefault="00950E1F" w:rsidP="00602EE6">
      <w:pPr>
        <w:pStyle w:val="NormalWeb"/>
        <w:spacing w:line="360" w:lineRule="auto"/>
        <w:rPr>
          <w:color w:val="000000"/>
          <w:lang w:val="el-GR"/>
        </w:rPr>
      </w:pPr>
      <w:r w:rsidRPr="0083456F">
        <w:rPr>
          <w:color w:val="000000"/>
          <w:lang w:val="el-GR"/>
        </w:rPr>
        <w:t>Υπό το πρίσμα των παραπάνω, όπου η</w:t>
      </w:r>
      <w:r w:rsidRPr="0083456F">
        <w:rPr>
          <w:color w:val="000000"/>
        </w:rPr>
        <w:t> </w:t>
      </w:r>
      <w:r w:rsidRPr="0083456F">
        <w:rPr>
          <w:b/>
          <w:bCs/>
          <w:color w:val="000000"/>
          <w:lang w:val="el-GR"/>
        </w:rPr>
        <w:t>ανάκληση</w:t>
      </w:r>
      <w:r w:rsidRPr="0083456F">
        <w:rPr>
          <w:color w:val="000000"/>
        </w:rPr>
        <w:t> </w:t>
      </w:r>
      <w:r w:rsidRPr="0083456F">
        <w:rPr>
          <w:color w:val="000000"/>
          <w:lang w:val="el-GR"/>
        </w:rPr>
        <w:t>και η</w:t>
      </w:r>
      <w:r w:rsidRPr="0083456F">
        <w:rPr>
          <w:color w:val="000000"/>
        </w:rPr>
        <w:t> </w:t>
      </w:r>
      <w:r w:rsidRPr="0083456F">
        <w:rPr>
          <w:b/>
          <w:bCs/>
          <w:color w:val="000000"/>
        </w:rPr>
        <w:t>PR</w:t>
      </w:r>
      <w:r w:rsidRPr="0083456F">
        <w:rPr>
          <w:b/>
          <w:bCs/>
          <w:color w:val="000000"/>
          <w:lang w:val="el-GR"/>
        </w:rPr>
        <w:t>-</w:t>
      </w:r>
      <w:r w:rsidRPr="0083456F">
        <w:rPr>
          <w:b/>
          <w:bCs/>
          <w:color w:val="000000"/>
        </w:rPr>
        <w:t>AUC</w:t>
      </w:r>
      <w:r w:rsidRPr="0083456F">
        <w:rPr>
          <w:color w:val="000000"/>
        </w:rPr>
        <w:t> </w:t>
      </w:r>
      <w:r w:rsidRPr="0083456F">
        <w:rPr>
          <w:color w:val="000000"/>
          <w:lang w:val="el-GR"/>
        </w:rPr>
        <w:t xml:space="preserve">έχουν καθοριστική σημασία για το πρόβλημα του </w:t>
      </w:r>
      <w:r w:rsidRPr="0083456F">
        <w:rPr>
          <w:color w:val="000000"/>
        </w:rPr>
        <w:t>TSP</w:t>
      </w:r>
      <w:r w:rsidRPr="0083456F">
        <w:rPr>
          <w:color w:val="000000"/>
          <w:lang w:val="el-GR"/>
        </w:rPr>
        <w:t>, επιλέχθηκε τελικά η συνάρτηση κόστους</w:t>
      </w:r>
      <w:r w:rsidRPr="0083456F">
        <w:rPr>
          <w:color w:val="000000"/>
        </w:rPr>
        <w:t> </w:t>
      </w:r>
      <w:r w:rsidRPr="0083456F">
        <w:rPr>
          <w:b/>
          <w:bCs/>
          <w:color w:val="000000"/>
        </w:rPr>
        <w:t>BCEWithLogitsLoss</w:t>
      </w:r>
      <w:r w:rsidRPr="0083456F">
        <w:rPr>
          <w:color w:val="000000"/>
          <w:lang w:val="el-GR"/>
        </w:rPr>
        <w:t xml:space="preserve">. Αξίζει να σημειωθεί ότι αλλαγές σε άλλες υπερπαραμέτρους — όπως ο ρυθμός μάθησης, ο βελτιστοποιητής ή το μέγεθος παρτίδας — δεν παρουσίασαν σημαντική διαφοροποίηση στα αποτελέσματα. Τέλος, λαμβάνοντας υπόψη την περιορισμένη </w:t>
      </w:r>
      <w:r w:rsidRPr="0083456F">
        <w:rPr>
          <w:color w:val="000000"/>
          <w:lang w:val="el-GR"/>
        </w:rPr>
        <w:lastRenderedPageBreak/>
        <w:t xml:space="preserve">δυνατότητα πειραματισμού τόσο με την αρχιτεκτονική του μοντέλου όσο και με τις παραμέτρους εκπαίδευσης, τα αποτελέσματα κρίνονται ενθαρρυντικά και δικαιολογούν τη συνέχιση της παρούσας προσέγγισης για την επίλυση του </w:t>
      </w:r>
      <w:r w:rsidRPr="0083456F">
        <w:rPr>
          <w:color w:val="000000"/>
        </w:rPr>
        <w:t>TSP</w:t>
      </w:r>
      <w:r w:rsidRPr="0083456F">
        <w:rPr>
          <w:color w:val="000000"/>
          <w:lang w:val="el-GR"/>
        </w:rPr>
        <w:t xml:space="preserve">. </w:t>
      </w:r>
    </w:p>
    <w:p w14:paraId="58AF2C03" w14:textId="77777777" w:rsidR="00F17E85" w:rsidRPr="0083456F" w:rsidRDefault="00F17E85" w:rsidP="00F17E85">
      <w:pPr>
        <w:pStyle w:val="NormalWeb"/>
        <w:spacing w:line="360" w:lineRule="auto"/>
        <w:rPr>
          <w:b/>
          <w:bCs/>
          <w:color w:val="000000"/>
          <w:lang w:val="el-GR"/>
        </w:rPr>
      </w:pPr>
      <w:r w:rsidRPr="0083456F">
        <w:rPr>
          <w:b/>
          <w:bCs/>
          <w:color w:val="000000"/>
          <w:lang w:val="el-GR"/>
        </w:rPr>
        <w:t>4.4 Αξιολόγηση απόδοσης στο σύνολο ελέγχου</w:t>
      </w:r>
    </w:p>
    <w:p w14:paraId="5338439C" w14:textId="77777777" w:rsidR="00270DF5" w:rsidRPr="0083456F" w:rsidRDefault="00270DF5" w:rsidP="00F17E85">
      <w:pPr>
        <w:pStyle w:val="NormalWeb"/>
        <w:spacing w:line="360" w:lineRule="auto"/>
        <w:rPr>
          <w:color w:val="000000"/>
          <w:lang w:val="el-GR"/>
        </w:rPr>
      </w:pPr>
      <w:r w:rsidRPr="0083456F">
        <w:rPr>
          <w:color w:val="000000"/>
          <w:lang w:val="el-GR"/>
        </w:rPr>
        <w:t>Μετά την ολοκλήρωση της διαδικασίας εκπαίδευσης, το μοντέλο αξιολογήθηκε σε ένα ανεξάρτητο σύνολο ελέγχου (</w:t>
      </w:r>
      <w:r w:rsidRPr="0083456F">
        <w:rPr>
          <w:i/>
          <w:iCs/>
          <w:color w:val="000000"/>
        </w:rPr>
        <w:t>test</w:t>
      </w:r>
      <w:r w:rsidRPr="0083456F">
        <w:rPr>
          <w:i/>
          <w:iCs/>
          <w:color w:val="000000"/>
          <w:lang w:val="el-GR"/>
        </w:rPr>
        <w:t xml:space="preserve"> </w:t>
      </w:r>
      <w:r w:rsidRPr="0083456F">
        <w:rPr>
          <w:i/>
          <w:iCs/>
          <w:color w:val="000000"/>
        </w:rPr>
        <w:t>set</w:t>
      </w:r>
      <w:r w:rsidRPr="0083456F">
        <w:rPr>
          <w:color w:val="000000"/>
          <w:lang w:val="el-GR"/>
        </w:rPr>
        <w:t xml:space="preserve">), το οποίο περιλαμβάνει προβλήματα του </w:t>
      </w:r>
      <w:r w:rsidRPr="0083456F">
        <w:rPr>
          <w:color w:val="000000"/>
        </w:rPr>
        <w:t>TSP</w:t>
      </w:r>
      <w:r w:rsidRPr="0083456F">
        <w:rPr>
          <w:color w:val="000000"/>
          <w:lang w:val="el-GR"/>
        </w:rPr>
        <w:t xml:space="preserve"> με διαφορετικό αριθμό κορυφών. Η απόδοση μετρήθηκε ως προς τη</w:t>
      </w:r>
      <w:r w:rsidRPr="0083456F">
        <w:rPr>
          <w:color w:val="000000"/>
        </w:rPr>
        <w:t> </w:t>
      </w:r>
      <w:r w:rsidRPr="0083456F">
        <w:rPr>
          <w:b/>
          <w:bCs/>
          <w:color w:val="000000"/>
          <w:lang w:val="el-GR"/>
        </w:rPr>
        <w:t>σχετική απόκλιση</w:t>
      </w:r>
      <w:r w:rsidRPr="0083456F">
        <w:rPr>
          <w:color w:val="000000"/>
        </w:rPr>
        <w:t> </w:t>
      </w:r>
      <w:r w:rsidRPr="0083456F">
        <w:rPr>
          <w:color w:val="000000"/>
          <w:lang w:val="el-GR"/>
        </w:rPr>
        <w:t>(</w:t>
      </w:r>
      <w:r w:rsidRPr="0083456F">
        <w:rPr>
          <w:i/>
          <w:iCs/>
          <w:color w:val="000000"/>
        </w:rPr>
        <w:t>relative</w:t>
      </w:r>
      <w:r w:rsidRPr="0083456F">
        <w:rPr>
          <w:i/>
          <w:iCs/>
          <w:color w:val="000000"/>
          <w:lang w:val="el-GR"/>
        </w:rPr>
        <w:t xml:space="preserve"> </w:t>
      </w:r>
      <w:r w:rsidRPr="0083456F">
        <w:rPr>
          <w:i/>
          <w:iCs/>
          <w:color w:val="000000"/>
        </w:rPr>
        <w:t>deviation</w:t>
      </w:r>
      <w:r w:rsidRPr="0083456F">
        <w:rPr>
          <w:color w:val="000000"/>
          <w:lang w:val="el-GR"/>
        </w:rPr>
        <w:t>), η οποία ορίζεται ως το ποσοστό διαφοράς μεταξύ της προβλεπόμενης διαδρομής (προερχόμενης από τον συνδυασμό του νευρωνικού μοντέλου και του αλγορίθμου</w:t>
      </w:r>
      <w:r w:rsidRPr="0083456F">
        <w:rPr>
          <w:color w:val="000000"/>
        </w:rPr>
        <w:t> </w:t>
      </w:r>
      <w:r w:rsidRPr="0083456F">
        <w:rPr>
          <w:i/>
          <w:iCs/>
          <w:color w:val="000000"/>
        </w:rPr>
        <w:t>beam</w:t>
      </w:r>
      <w:r w:rsidRPr="0083456F">
        <w:rPr>
          <w:i/>
          <w:iCs/>
          <w:color w:val="000000"/>
          <w:lang w:val="el-GR"/>
        </w:rPr>
        <w:t xml:space="preserve"> </w:t>
      </w:r>
      <w:r w:rsidRPr="0083456F">
        <w:rPr>
          <w:i/>
          <w:iCs/>
          <w:color w:val="000000"/>
        </w:rPr>
        <w:t>search</w:t>
      </w:r>
      <w:r w:rsidRPr="0083456F">
        <w:rPr>
          <w:color w:val="000000"/>
          <w:lang w:val="el-GR"/>
        </w:rPr>
        <w:t>) και της πραγματικά βέλτιστης λύσης που υπολογίστηκε μέσω ακέραιου γραμμικού προγραμματισμού. Χαμηλότερες τιμές σχετικής απόκλισης υποδηλώνουν πιο ακριβείς προβλέψεις.</w:t>
      </w:r>
    </w:p>
    <w:p w14:paraId="30868D51" w14:textId="77777777" w:rsidR="00F17E85" w:rsidRPr="0083456F" w:rsidRDefault="00F17E85" w:rsidP="00F17E85">
      <w:pPr>
        <w:pStyle w:val="NormalWeb"/>
        <w:spacing w:line="360" w:lineRule="auto"/>
        <w:rPr>
          <w:color w:val="000000"/>
          <w:lang w:val="el-GR"/>
        </w:rPr>
      </w:pPr>
      <w:r w:rsidRPr="0083456F">
        <w:rPr>
          <w:color w:val="000000"/>
          <w:lang w:val="el-GR"/>
        </w:rPr>
        <w:t>Η</w:t>
      </w:r>
      <w:r w:rsidRPr="0083456F">
        <w:rPr>
          <w:color w:val="000000"/>
        </w:rPr>
        <w:t> </w:t>
      </w:r>
      <w:r w:rsidRPr="0083456F">
        <w:rPr>
          <w:b/>
          <w:bCs/>
          <w:color w:val="000000"/>
          <w:lang w:val="el-GR"/>
        </w:rPr>
        <w:t>μέση σχετική απόκλιση</w:t>
      </w:r>
      <w:r w:rsidRPr="0083456F">
        <w:rPr>
          <w:color w:val="000000"/>
        </w:rPr>
        <w:t> </w:t>
      </w:r>
      <w:r w:rsidRPr="0083456F">
        <w:rPr>
          <w:color w:val="000000"/>
          <w:lang w:val="el-GR"/>
        </w:rPr>
        <w:t>στο σύνολο ελέγχου ανήλθε στο</w:t>
      </w:r>
      <w:r w:rsidRPr="0083456F">
        <w:rPr>
          <w:color w:val="000000"/>
        </w:rPr>
        <w:t> </w:t>
      </w:r>
      <w:r w:rsidRPr="0083456F">
        <w:rPr>
          <w:b/>
          <w:bCs/>
          <w:color w:val="000000"/>
          <w:lang w:val="el-GR"/>
        </w:rPr>
        <w:t>3</w:t>
      </w:r>
      <w:r w:rsidR="00F47FC2" w:rsidRPr="0083456F">
        <w:rPr>
          <w:b/>
          <w:bCs/>
          <w:color w:val="000000"/>
          <w:lang w:val="el-GR"/>
        </w:rPr>
        <w:t>2</w:t>
      </w:r>
      <w:r w:rsidRPr="0083456F">
        <w:rPr>
          <w:b/>
          <w:bCs/>
          <w:color w:val="000000"/>
          <w:lang w:val="el-GR"/>
        </w:rPr>
        <w:t>.</w:t>
      </w:r>
      <w:r w:rsidR="00F47FC2" w:rsidRPr="0083456F">
        <w:rPr>
          <w:b/>
          <w:bCs/>
          <w:color w:val="000000"/>
          <w:lang w:val="el-GR"/>
        </w:rPr>
        <w:t>49</w:t>
      </w:r>
      <w:r w:rsidRPr="0083456F">
        <w:rPr>
          <w:b/>
          <w:bCs/>
          <w:color w:val="000000"/>
          <w:lang w:val="el-GR"/>
        </w:rPr>
        <w:t>%</w:t>
      </w:r>
      <w:r w:rsidRPr="0083456F">
        <w:rPr>
          <w:color w:val="000000"/>
          <w:lang w:val="el-GR"/>
        </w:rPr>
        <w:t xml:space="preserve">, κάτι που καταδεικνύει ότι το μοντέλο καταφέρνει να προσεγγίσει τη βέλτιστη λύση, αλλά </w:t>
      </w:r>
      <w:r w:rsidR="00270DF5" w:rsidRPr="0083456F">
        <w:rPr>
          <w:color w:val="000000"/>
          <w:lang w:val="el-GR"/>
        </w:rPr>
        <w:t xml:space="preserve">εξακολουθεί να </w:t>
      </w:r>
      <w:r w:rsidRPr="0083456F">
        <w:rPr>
          <w:color w:val="000000"/>
          <w:lang w:val="el-GR"/>
        </w:rPr>
        <w:t>υπάρχει σημαντικό περιθώριο βελτίωσης. Η</w:t>
      </w:r>
      <w:r w:rsidRPr="0083456F">
        <w:rPr>
          <w:color w:val="000000"/>
        </w:rPr>
        <w:t> </w:t>
      </w:r>
      <w:r w:rsidRPr="0083456F">
        <w:rPr>
          <w:b/>
          <w:bCs/>
          <w:color w:val="000000"/>
          <w:lang w:val="el-GR"/>
        </w:rPr>
        <w:t>ελάχιστη</w:t>
      </w:r>
      <w:r w:rsidRPr="0083456F">
        <w:rPr>
          <w:color w:val="000000"/>
        </w:rPr>
        <w:t> </w:t>
      </w:r>
      <w:r w:rsidRPr="0083456F">
        <w:rPr>
          <w:color w:val="000000"/>
          <w:lang w:val="el-GR"/>
        </w:rPr>
        <w:t>τιμή της απόκλισης ήταν</w:t>
      </w:r>
      <w:r w:rsidRPr="0083456F">
        <w:rPr>
          <w:color w:val="000000"/>
        </w:rPr>
        <w:t> </w:t>
      </w:r>
      <w:r w:rsidRPr="0083456F">
        <w:rPr>
          <w:b/>
          <w:bCs/>
          <w:color w:val="000000"/>
          <w:lang w:val="el-GR"/>
        </w:rPr>
        <w:t>0.00%</w:t>
      </w:r>
      <w:r w:rsidRPr="0083456F">
        <w:rPr>
          <w:color w:val="000000"/>
          <w:lang w:val="el-GR"/>
        </w:rPr>
        <w:t>, γεγονός που δείχνει πως σε κάποιες περιπτώσεις το μοντέλο βρήκε την απολύτως βέλτιστη λύση. Ωστόσο, η</w:t>
      </w:r>
      <w:r w:rsidRPr="0083456F">
        <w:rPr>
          <w:color w:val="000000"/>
        </w:rPr>
        <w:t> </w:t>
      </w:r>
      <w:r w:rsidRPr="0083456F">
        <w:rPr>
          <w:b/>
          <w:bCs/>
          <w:color w:val="000000"/>
          <w:lang w:val="el-GR"/>
        </w:rPr>
        <w:t>μέγιστη</w:t>
      </w:r>
      <w:r w:rsidRPr="0083456F">
        <w:rPr>
          <w:color w:val="000000"/>
        </w:rPr>
        <w:t> </w:t>
      </w:r>
      <w:r w:rsidRPr="0083456F">
        <w:rPr>
          <w:color w:val="000000"/>
          <w:lang w:val="el-GR"/>
        </w:rPr>
        <w:t>απόκλιση έφτασε στο</w:t>
      </w:r>
      <w:r w:rsidRPr="0083456F">
        <w:rPr>
          <w:color w:val="000000"/>
        </w:rPr>
        <w:t> </w:t>
      </w:r>
      <w:r w:rsidRPr="0083456F">
        <w:rPr>
          <w:b/>
          <w:bCs/>
          <w:color w:val="000000"/>
          <w:lang w:val="el-GR"/>
        </w:rPr>
        <w:t>95.30%</w:t>
      </w:r>
      <w:r w:rsidRPr="0083456F">
        <w:rPr>
          <w:color w:val="000000"/>
          <w:lang w:val="el-GR"/>
        </w:rPr>
        <w:t>, κάτι που φανερώνει αδυναμία γενίκευσης σε ορισμένα προβλήματα. Τα παραπάνω αποτελέσματα απεικονίζονται διαγραμματικά στο σχήμα 4.4</w:t>
      </w:r>
    </w:p>
    <w:p w14:paraId="34E82781" w14:textId="65FA605F" w:rsidR="00F17E85" w:rsidRPr="0083456F" w:rsidRDefault="00E20EE6" w:rsidP="00F17E85">
      <w:pPr>
        <w:pStyle w:val="NormalWeb"/>
        <w:spacing w:line="360" w:lineRule="auto"/>
        <w:rPr>
          <w:color w:val="000000"/>
          <w:lang w:val="el-GR"/>
        </w:rPr>
      </w:pPr>
      <w:r w:rsidRPr="0083456F">
        <w:rPr>
          <w:color w:val="000000"/>
          <w:lang w:val="el-GR"/>
        </w:rPr>
        <w:t>Σχήμα</w:t>
      </w:r>
      <w:r w:rsidR="00F17E85" w:rsidRPr="0083456F">
        <w:rPr>
          <w:color w:val="000000"/>
          <w:lang w:val="el-GR"/>
        </w:rPr>
        <w:t xml:space="preserve"> 4.4: Κατανομή Σχετικής </w:t>
      </w:r>
      <w:r w:rsidRPr="0083456F">
        <w:rPr>
          <w:color w:val="000000"/>
          <w:lang w:val="el-GR"/>
        </w:rPr>
        <w:t>Απόκλισης</w:t>
      </w:r>
      <w:r w:rsidR="00F17E85" w:rsidRPr="0083456F">
        <w:rPr>
          <w:color w:val="000000"/>
          <w:lang w:val="el-GR"/>
        </w:rPr>
        <w:t xml:space="preserve"> Προβλεπ</w:t>
      </w:r>
      <w:r w:rsidRPr="0083456F">
        <w:rPr>
          <w:color w:val="000000"/>
          <w:lang w:val="el-GR"/>
        </w:rPr>
        <w:t>ό</w:t>
      </w:r>
      <w:r w:rsidR="00F17E85" w:rsidRPr="0083456F">
        <w:rPr>
          <w:color w:val="000000"/>
          <w:lang w:val="el-GR"/>
        </w:rPr>
        <w:t>μενης-Β</w:t>
      </w:r>
      <w:r w:rsidRPr="0083456F">
        <w:rPr>
          <w:color w:val="000000"/>
          <w:lang w:val="el-GR"/>
        </w:rPr>
        <w:t>έ</w:t>
      </w:r>
      <w:r w:rsidR="00F17E85" w:rsidRPr="0083456F">
        <w:rPr>
          <w:color w:val="000000"/>
          <w:lang w:val="el-GR"/>
        </w:rPr>
        <w:t>λτιστης Διαδρομής</w:t>
      </w:r>
    </w:p>
    <w:p w14:paraId="494059DA" w14:textId="77777777" w:rsidR="00F17E85" w:rsidRPr="0083456F" w:rsidRDefault="00F47FC2" w:rsidP="00F17E85">
      <w:pPr>
        <w:pStyle w:val="NormalWeb"/>
        <w:spacing w:line="360" w:lineRule="auto"/>
        <w:rPr>
          <w:color w:val="000000"/>
        </w:rPr>
      </w:pPr>
      <w:r w:rsidRPr="0083456F">
        <w:rPr>
          <w:noProof/>
          <w:color w:val="000000"/>
        </w:rPr>
        <w:drawing>
          <wp:inline distT="0" distB="0" distL="0" distR="0" wp14:anchorId="0F684984" wp14:editId="2ED8FCE9">
            <wp:extent cx="5726888" cy="2597285"/>
            <wp:effectExtent l="0" t="0" r="1270" b="0"/>
            <wp:docPr id="20311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9629" name=""/>
                    <pic:cNvPicPr/>
                  </pic:nvPicPr>
                  <pic:blipFill>
                    <a:blip r:embed="rId21"/>
                    <a:stretch>
                      <a:fillRect/>
                    </a:stretch>
                  </pic:blipFill>
                  <pic:spPr>
                    <a:xfrm>
                      <a:off x="0" y="0"/>
                      <a:ext cx="5741548" cy="2603934"/>
                    </a:xfrm>
                    <a:prstGeom prst="rect">
                      <a:avLst/>
                    </a:prstGeom>
                  </pic:spPr>
                </pic:pic>
              </a:graphicData>
            </a:graphic>
          </wp:inline>
        </w:drawing>
      </w:r>
    </w:p>
    <w:p w14:paraId="44C3DFCE" w14:textId="77777777" w:rsidR="00F17E85" w:rsidRPr="0083456F" w:rsidRDefault="00F17E85" w:rsidP="00F17E85">
      <w:pPr>
        <w:pStyle w:val="NormalWeb"/>
        <w:spacing w:line="360" w:lineRule="auto"/>
        <w:rPr>
          <w:color w:val="000000"/>
          <w:lang w:val="el-GR"/>
        </w:rPr>
      </w:pPr>
      <w:r w:rsidRPr="0083456F">
        <w:rPr>
          <w:color w:val="000000"/>
          <w:lang w:val="el-GR"/>
        </w:rPr>
        <w:lastRenderedPageBreak/>
        <w:t>Αναλύοντας τα αποτελέσματα ανά αριθμό κόμβων:</w:t>
      </w:r>
    </w:p>
    <w:p w14:paraId="296DB2FC"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20 κόμβους</w:t>
      </w:r>
      <w:r w:rsidRPr="0083456F">
        <w:rPr>
          <w:color w:val="000000"/>
          <w:lang w:val="el-GR"/>
        </w:rPr>
        <w:t>, η μέση απόκλιση ήταν</w:t>
      </w:r>
      <w:r w:rsidRPr="0083456F">
        <w:rPr>
          <w:color w:val="000000"/>
        </w:rPr>
        <w:t> </w:t>
      </w:r>
      <w:r w:rsidRPr="0083456F">
        <w:rPr>
          <w:b/>
          <w:bCs/>
          <w:color w:val="000000"/>
          <w:lang w:val="el-GR"/>
        </w:rPr>
        <w:t>27.</w:t>
      </w:r>
      <w:r w:rsidR="00F47FC2" w:rsidRPr="0083456F">
        <w:rPr>
          <w:b/>
          <w:bCs/>
          <w:color w:val="000000"/>
          <w:lang w:val="el-GR"/>
        </w:rPr>
        <w:t>2</w:t>
      </w:r>
      <w:r w:rsidRPr="0083456F">
        <w:rPr>
          <w:b/>
          <w:bCs/>
          <w:color w:val="000000"/>
          <w:lang w:val="el-GR"/>
        </w:rPr>
        <w:t>0%</w:t>
      </w:r>
    </w:p>
    <w:p w14:paraId="70783C85"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35 κόμβους</w:t>
      </w:r>
      <w:r w:rsidRPr="0083456F">
        <w:rPr>
          <w:color w:val="000000"/>
          <w:lang w:val="el-GR"/>
        </w:rPr>
        <w:t>, η μέση απόκλιση αυξάνεται στο</w:t>
      </w:r>
      <w:r w:rsidRPr="0083456F">
        <w:rPr>
          <w:color w:val="000000"/>
        </w:rPr>
        <w:t> </w:t>
      </w:r>
      <w:r w:rsidRPr="0083456F">
        <w:rPr>
          <w:b/>
          <w:bCs/>
          <w:color w:val="000000"/>
          <w:lang w:val="el-GR"/>
        </w:rPr>
        <w:t>3</w:t>
      </w:r>
      <w:r w:rsidR="00F47FC2" w:rsidRPr="0083456F">
        <w:rPr>
          <w:b/>
          <w:bCs/>
          <w:color w:val="000000"/>
          <w:lang w:val="el-GR"/>
        </w:rPr>
        <w:t>4</w:t>
      </w:r>
      <w:r w:rsidRPr="0083456F">
        <w:rPr>
          <w:b/>
          <w:bCs/>
          <w:color w:val="000000"/>
          <w:lang w:val="el-GR"/>
        </w:rPr>
        <w:t>.</w:t>
      </w:r>
      <w:r w:rsidR="00F47FC2" w:rsidRPr="0083456F">
        <w:rPr>
          <w:b/>
          <w:bCs/>
          <w:color w:val="000000"/>
          <w:lang w:val="el-GR"/>
        </w:rPr>
        <w:t>15</w:t>
      </w:r>
      <w:r w:rsidRPr="0083456F">
        <w:rPr>
          <w:b/>
          <w:bCs/>
          <w:color w:val="000000"/>
          <w:lang w:val="el-GR"/>
        </w:rPr>
        <w:t>%</w:t>
      </w:r>
    </w:p>
    <w:p w14:paraId="4FB6A563" w14:textId="77777777" w:rsidR="00F17E85" w:rsidRPr="0083456F" w:rsidRDefault="00F17E85" w:rsidP="00F17E85">
      <w:pPr>
        <w:pStyle w:val="NormalWeb"/>
        <w:numPr>
          <w:ilvl w:val="0"/>
          <w:numId w:val="45"/>
        </w:numPr>
        <w:spacing w:line="360" w:lineRule="auto"/>
        <w:rPr>
          <w:color w:val="000000"/>
          <w:lang w:val="el-GR"/>
        </w:rPr>
      </w:pPr>
      <w:r w:rsidRPr="0083456F">
        <w:rPr>
          <w:color w:val="000000"/>
          <w:lang w:val="el-GR"/>
        </w:rPr>
        <w:t>Για γραφήματα με</w:t>
      </w:r>
      <w:r w:rsidRPr="0083456F">
        <w:rPr>
          <w:color w:val="000000"/>
        </w:rPr>
        <w:t> </w:t>
      </w:r>
      <w:r w:rsidRPr="0083456F">
        <w:rPr>
          <w:b/>
          <w:bCs/>
          <w:color w:val="000000"/>
          <w:lang w:val="el-GR"/>
        </w:rPr>
        <w:t>50 κόμβους</w:t>
      </w:r>
      <w:r w:rsidRPr="0083456F">
        <w:rPr>
          <w:color w:val="000000"/>
          <w:lang w:val="el-GR"/>
        </w:rPr>
        <w:t>, φτάνει το</w:t>
      </w:r>
      <w:r w:rsidRPr="0083456F">
        <w:rPr>
          <w:color w:val="000000"/>
        </w:rPr>
        <w:t> </w:t>
      </w:r>
      <w:r w:rsidRPr="0083456F">
        <w:rPr>
          <w:b/>
          <w:bCs/>
          <w:color w:val="000000"/>
          <w:lang w:val="el-GR"/>
        </w:rPr>
        <w:t>3</w:t>
      </w:r>
      <w:r w:rsidR="00F47FC2" w:rsidRPr="0083456F">
        <w:rPr>
          <w:b/>
          <w:bCs/>
          <w:color w:val="000000"/>
          <w:lang w:val="el-GR"/>
        </w:rPr>
        <w:t>6</w:t>
      </w:r>
      <w:r w:rsidRPr="0083456F">
        <w:rPr>
          <w:b/>
          <w:bCs/>
          <w:color w:val="000000"/>
          <w:lang w:val="el-GR"/>
        </w:rPr>
        <w:t>.1</w:t>
      </w:r>
      <w:r w:rsidR="00F47FC2" w:rsidRPr="0083456F">
        <w:rPr>
          <w:b/>
          <w:bCs/>
          <w:color w:val="000000"/>
          <w:lang w:val="el-GR"/>
        </w:rPr>
        <w:t>0</w:t>
      </w:r>
      <w:r w:rsidRPr="0083456F">
        <w:rPr>
          <w:b/>
          <w:bCs/>
          <w:color w:val="000000"/>
          <w:lang w:val="el-GR"/>
        </w:rPr>
        <w:t>%</w:t>
      </w:r>
    </w:p>
    <w:p w14:paraId="2CF3B689" w14:textId="77777777" w:rsidR="00F17E85" w:rsidRPr="0083456F" w:rsidRDefault="00F17E85" w:rsidP="00F17E85">
      <w:pPr>
        <w:pStyle w:val="NormalWeb"/>
        <w:spacing w:line="360" w:lineRule="auto"/>
        <w:rPr>
          <w:color w:val="000000"/>
          <w:lang w:val="el-GR"/>
        </w:rPr>
      </w:pPr>
      <w:r w:rsidRPr="0083456F">
        <w:rPr>
          <w:color w:val="000000"/>
          <w:lang w:val="el-GR"/>
        </w:rPr>
        <w:t>Σχήμα 4.5: Κατανομές Σχετικής Απόκλισης ανά αριθμό κόμβων</w:t>
      </w:r>
    </w:p>
    <w:p w14:paraId="1CAE6B01" w14:textId="77777777" w:rsidR="00F17E85" w:rsidRPr="0083456F" w:rsidRDefault="00F47FC2" w:rsidP="00F17E85">
      <w:pPr>
        <w:pStyle w:val="NormalWeb"/>
        <w:spacing w:line="360" w:lineRule="auto"/>
        <w:rPr>
          <w:color w:val="000000"/>
          <w:lang w:val="el-GR"/>
        </w:rPr>
      </w:pPr>
      <w:r w:rsidRPr="0083456F">
        <w:rPr>
          <w:noProof/>
          <w:color w:val="000000"/>
          <w:lang w:val="el-GR"/>
        </w:rPr>
        <w:drawing>
          <wp:inline distT="0" distB="0" distL="0" distR="0" wp14:anchorId="556B33B6" wp14:editId="0CABA862">
            <wp:extent cx="5727700" cy="3420110"/>
            <wp:effectExtent l="0" t="0" r="0" b="0"/>
            <wp:docPr id="22422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5849" name=""/>
                    <pic:cNvPicPr/>
                  </pic:nvPicPr>
                  <pic:blipFill>
                    <a:blip r:embed="rId22"/>
                    <a:stretch>
                      <a:fillRect/>
                    </a:stretch>
                  </pic:blipFill>
                  <pic:spPr>
                    <a:xfrm>
                      <a:off x="0" y="0"/>
                      <a:ext cx="5727700" cy="3420110"/>
                    </a:xfrm>
                    <a:prstGeom prst="rect">
                      <a:avLst/>
                    </a:prstGeom>
                  </pic:spPr>
                </pic:pic>
              </a:graphicData>
            </a:graphic>
          </wp:inline>
        </w:drawing>
      </w:r>
    </w:p>
    <w:p w14:paraId="6A4BD8E8" w14:textId="77777777" w:rsidR="00F17E85" w:rsidRPr="0083456F" w:rsidRDefault="00F17E85" w:rsidP="00F17E85">
      <w:pPr>
        <w:pStyle w:val="NormalWeb"/>
        <w:spacing w:line="360" w:lineRule="auto"/>
        <w:rPr>
          <w:color w:val="000000"/>
          <w:lang w:val="el-GR"/>
        </w:rPr>
      </w:pPr>
      <w:r w:rsidRPr="0083456F">
        <w:rPr>
          <w:color w:val="000000"/>
          <w:lang w:val="el-GR"/>
        </w:rPr>
        <w:t xml:space="preserve">Η αύξηση της σχετικής απόκλισης με τον αριθμό κόμβων είναι αναμενόμενη, καθώς το πρόβλημα του </w:t>
      </w:r>
      <w:r w:rsidRPr="0083456F">
        <w:rPr>
          <w:color w:val="000000"/>
        </w:rPr>
        <w:t>TSP</w:t>
      </w:r>
      <w:r w:rsidRPr="0083456F">
        <w:rPr>
          <w:color w:val="000000"/>
          <w:lang w:val="el-GR"/>
        </w:rPr>
        <w:t xml:space="preserve"> γίνεται εκθετικά πιο πολύπλοκο. Παράλληλα, από την</w:t>
      </w:r>
      <w:r w:rsidRPr="0083456F">
        <w:rPr>
          <w:color w:val="000000"/>
        </w:rPr>
        <w:t> </w:t>
      </w:r>
      <w:r w:rsidRPr="0083456F">
        <w:rPr>
          <w:b/>
          <w:bCs/>
          <w:color w:val="000000"/>
          <w:lang w:val="el-GR"/>
        </w:rPr>
        <w:t>κατανομή των τιμών</w:t>
      </w:r>
      <w:r w:rsidRPr="0083456F">
        <w:rPr>
          <w:color w:val="000000"/>
        </w:rPr>
        <w:t> </w:t>
      </w:r>
      <w:r w:rsidRPr="0083456F">
        <w:rPr>
          <w:color w:val="000000"/>
          <w:lang w:val="el-GR"/>
        </w:rPr>
        <w:t>που απεικονίζεται στο παρακάτω διάγραμμα, παρατηρείται μεγάλη διακύμανση στις τιμές απόκλισης, υποδεικνύοντας ότι το μοντέλο αποδίδει καλά σε ορισμένα παραδείγματα, αλλά αποτυγχάνει σε άλλα.</w:t>
      </w:r>
    </w:p>
    <w:p w14:paraId="7ACD2A6C" w14:textId="77777777" w:rsidR="00F17E85" w:rsidRPr="0083456F" w:rsidRDefault="00F17E85" w:rsidP="00F17E85">
      <w:pPr>
        <w:pStyle w:val="NormalWeb"/>
        <w:spacing w:line="360" w:lineRule="auto"/>
        <w:rPr>
          <w:color w:val="000000"/>
          <w:lang w:val="el-GR"/>
        </w:rPr>
      </w:pPr>
      <w:r w:rsidRPr="0083456F">
        <w:rPr>
          <w:color w:val="000000"/>
          <w:lang w:val="el-GR"/>
        </w:rPr>
        <w:t xml:space="preserve">Η γενική εικόνα δείχνει </w:t>
      </w:r>
      <w:r w:rsidR="00270DF5" w:rsidRPr="0083456F">
        <w:rPr>
          <w:color w:val="000000"/>
          <w:lang w:val="el-GR"/>
        </w:rPr>
        <w:t>αρκετά υποσχόμενη προσέγγιση</w:t>
      </w:r>
      <w:r w:rsidRPr="0083456F">
        <w:rPr>
          <w:color w:val="000000"/>
          <w:lang w:val="el-GR"/>
        </w:rPr>
        <w:t>, αλλά χρειάζεται περαιτέρω βελτιώσεις. Πιθανές κατευθύνσεις θα μπορούσαν να περιλαμβάνουν:</w:t>
      </w:r>
    </w:p>
    <w:p w14:paraId="2BE171E3" w14:textId="77777777" w:rsidR="00F17E85" w:rsidRPr="0083456F" w:rsidRDefault="00F17E85" w:rsidP="00F17E85">
      <w:pPr>
        <w:pStyle w:val="NormalWeb"/>
        <w:numPr>
          <w:ilvl w:val="0"/>
          <w:numId w:val="46"/>
        </w:numPr>
        <w:spacing w:line="360" w:lineRule="auto"/>
        <w:rPr>
          <w:color w:val="000000"/>
          <w:lang w:val="el-GR"/>
        </w:rPr>
      </w:pPr>
      <w:r w:rsidRPr="0083456F">
        <w:rPr>
          <w:color w:val="000000"/>
          <w:lang w:val="el-GR"/>
        </w:rPr>
        <w:t>Επέκταση του εύρους των δεδομένων εκπαίδευσης</w:t>
      </w:r>
    </w:p>
    <w:p w14:paraId="02DAE6AA" w14:textId="77777777" w:rsidR="00F17E85" w:rsidRPr="0083456F" w:rsidRDefault="00F17E85" w:rsidP="00F17E85">
      <w:pPr>
        <w:pStyle w:val="NormalWeb"/>
        <w:numPr>
          <w:ilvl w:val="0"/>
          <w:numId w:val="46"/>
        </w:numPr>
        <w:spacing w:line="360" w:lineRule="auto"/>
        <w:rPr>
          <w:color w:val="000000"/>
        </w:rPr>
      </w:pPr>
      <w:r w:rsidRPr="0083456F">
        <w:rPr>
          <w:color w:val="000000"/>
        </w:rPr>
        <w:t>Δοκιμή διαφορετικών αρχιτεκτονικών GNN</w:t>
      </w:r>
    </w:p>
    <w:p w14:paraId="22CFA907" w14:textId="7E78C09C" w:rsidR="00F17E85" w:rsidRPr="0083456F" w:rsidRDefault="00270DF5" w:rsidP="00F17E85">
      <w:pPr>
        <w:pStyle w:val="NormalWeb"/>
        <w:numPr>
          <w:ilvl w:val="0"/>
          <w:numId w:val="46"/>
        </w:numPr>
        <w:spacing w:line="360" w:lineRule="auto"/>
        <w:rPr>
          <w:color w:val="000000"/>
          <w:lang w:val="el-GR"/>
        </w:rPr>
      </w:pPr>
      <w:r w:rsidRPr="0083456F">
        <w:rPr>
          <w:color w:val="000000"/>
          <w:lang w:val="el-GR"/>
        </w:rPr>
        <w:t>Αντικατάστ</w:t>
      </w:r>
      <w:r w:rsidR="00E55D1D" w:rsidRPr="0083456F">
        <w:rPr>
          <w:color w:val="000000"/>
          <w:lang w:val="el-GR"/>
        </w:rPr>
        <w:t>α</w:t>
      </w:r>
      <w:r w:rsidRPr="0083456F">
        <w:rPr>
          <w:color w:val="000000"/>
          <w:lang w:val="el-GR"/>
        </w:rPr>
        <w:t>ση ή βελτίωση του αλγορίθμου b</w:t>
      </w:r>
      <w:r w:rsidRPr="0083456F">
        <w:rPr>
          <w:color w:val="000000"/>
        </w:rPr>
        <w:t>eam</w:t>
      </w:r>
      <w:r w:rsidR="00E55D1D" w:rsidRPr="0083456F">
        <w:rPr>
          <w:color w:val="000000"/>
          <w:lang w:val="el-GR"/>
        </w:rPr>
        <w:t xml:space="preserve"> </w:t>
      </w:r>
      <w:r w:rsidRPr="0083456F">
        <w:rPr>
          <w:color w:val="000000"/>
        </w:rPr>
        <w:t>search</w:t>
      </w:r>
    </w:p>
    <w:p w14:paraId="13943DE6" w14:textId="77777777" w:rsidR="00AA5736" w:rsidRPr="0083456F" w:rsidRDefault="00AA5736" w:rsidP="00AA5736">
      <w:pPr>
        <w:pStyle w:val="Heading3"/>
        <w:rPr>
          <w:rFonts w:ascii="Times New Roman" w:hAnsi="Times New Roman" w:cs="Times New Roman"/>
          <w:b/>
          <w:bCs/>
          <w:color w:val="000000"/>
          <w:sz w:val="28"/>
          <w:szCs w:val="28"/>
          <w:lang w:val="el-GR"/>
        </w:rPr>
      </w:pPr>
      <w:r w:rsidRPr="0083456F">
        <w:rPr>
          <w:rFonts w:ascii="Times New Roman" w:hAnsi="Times New Roman" w:cs="Times New Roman"/>
          <w:b/>
          <w:bCs/>
          <w:color w:val="000000"/>
          <w:sz w:val="28"/>
          <w:szCs w:val="28"/>
          <w:lang w:val="el-GR"/>
        </w:rPr>
        <w:lastRenderedPageBreak/>
        <w:t>4.5 Συμπεράσματα</w:t>
      </w:r>
    </w:p>
    <w:p w14:paraId="39176E8E" w14:textId="77777777" w:rsidR="0034590B" w:rsidRPr="0083456F" w:rsidRDefault="0034590B" w:rsidP="00AA5736">
      <w:pPr>
        <w:pStyle w:val="NormalWeb"/>
        <w:spacing w:line="360" w:lineRule="auto"/>
        <w:rPr>
          <w:color w:val="000000"/>
          <w:lang w:val="el-GR"/>
        </w:rPr>
      </w:pPr>
      <w:r w:rsidRPr="0083456F">
        <w:rPr>
          <w:color w:val="000000"/>
          <w:lang w:val="el-GR"/>
        </w:rPr>
        <w:t>Η παρούσα εργασία παρουσίασε μια υβριδική προσέγγιση επίλυσης του προβλήματος του Πλανόδιου Πωλητή (</w:t>
      </w:r>
      <w:r w:rsidRPr="0083456F">
        <w:rPr>
          <w:color w:val="000000"/>
        </w:rPr>
        <w:t>TSP</w:t>
      </w:r>
      <w:r w:rsidRPr="0083456F">
        <w:rPr>
          <w:color w:val="000000"/>
          <w:lang w:val="el-GR"/>
        </w:rPr>
        <w:t>), συνδυάζοντας ένα νευρωνικό δίκτυο γραφήματος με μια ευρετική μέθοδο αναζήτησης. Το δίκτυο εκπαιδεύτηκε ώστε να εκτιμά ποιες συνδέσεις μεταξύ πόλεων είναι πιθανότερο να ανήκουν στη βέλτιστη διαδρομή, ενώ η διαδικασία αναζήτησης χρησιμοποιήθηκε για να συνθέσει μια έγκυρη και όσο το δυνατόν πιο καλή λύση βασισμένη σε αυτές τις εκτιμήσεις.</w:t>
      </w:r>
    </w:p>
    <w:p w14:paraId="52F91ACC" w14:textId="52B5EBE7" w:rsidR="00AA5736" w:rsidRPr="0083456F" w:rsidRDefault="00AA5736" w:rsidP="00AA5736">
      <w:pPr>
        <w:pStyle w:val="NormalWeb"/>
        <w:spacing w:line="360" w:lineRule="auto"/>
        <w:rPr>
          <w:color w:val="000000"/>
          <w:lang w:val="el-GR"/>
        </w:rPr>
      </w:pPr>
      <w:r w:rsidRPr="0083456F">
        <w:rPr>
          <w:color w:val="000000"/>
          <w:lang w:val="el-GR"/>
        </w:rPr>
        <w:t>Επιπλέον, η εργασία αυτή συνοδεύεται και από την υλοποίηση ενός επιλύτη βασισμένου στον Ακέραιο Γραμμικό Προγραμματισμό (</w:t>
      </w:r>
      <w:r w:rsidRPr="0083456F">
        <w:rPr>
          <w:color w:val="000000"/>
        </w:rPr>
        <w:t>ILP</w:t>
      </w:r>
      <w:r w:rsidRPr="0083456F">
        <w:rPr>
          <w:color w:val="000000"/>
          <w:lang w:val="el-GR"/>
        </w:rPr>
        <w:t xml:space="preserve">), μέσω του οποίου υπολογίστηκαν οι πραγματικά βέλτιστες λύσεις. Παρότι οι </w:t>
      </w:r>
      <w:r w:rsidRPr="0083456F">
        <w:rPr>
          <w:color w:val="000000"/>
        </w:rPr>
        <w:t>ILP</w:t>
      </w:r>
      <w:r w:rsidRPr="0083456F">
        <w:rPr>
          <w:color w:val="000000"/>
          <w:lang w:val="el-GR"/>
        </w:rPr>
        <w:t>-</w:t>
      </w:r>
      <w:r w:rsidRPr="0083456F">
        <w:rPr>
          <w:color w:val="000000"/>
        </w:rPr>
        <w:t>solver</w:t>
      </w:r>
      <w:r w:rsidRPr="0083456F">
        <w:rPr>
          <w:color w:val="000000"/>
          <w:lang w:val="el-GR"/>
        </w:rPr>
        <w:t xml:space="preserve"> προσφέρουν ακρίβεια, καθίστανται αναποτελεσματικοί ή και αδύνατο να εφαρμοστούν σε προβλήματα μεγάλου μεγέθους λόγω του εκθετικού χρόνου επίλυσης. Ο απώτερος στόχος αυτής της μελέτης είναι να αναπτυχθεί μια μεθοδολογία εκτίμησης που να μπορεί να λειτουργεί σε τέτοιες περιπτώσεις, προσφέροντας λύσεις σε προβλήματα όπου οι παραδοσιακοί επιλ</w:t>
      </w:r>
      <w:r w:rsidR="00E55D1D" w:rsidRPr="0083456F">
        <w:rPr>
          <w:color w:val="000000"/>
          <w:lang w:val="el-GR"/>
        </w:rPr>
        <w:t>υ</w:t>
      </w:r>
      <w:r w:rsidRPr="0083456F">
        <w:rPr>
          <w:color w:val="000000"/>
          <w:lang w:val="el-GR"/>
        </w:rPr>
        <w:t>τ</w:t>
      </w:r>
      <w:r w:rsidR="00E55D1D" w:rsidRPr="0083456F">
        <w:rPr>
          <w:color w:val="000000"/>
          <w:lang w:val="el-GR"/>
        </w:rPr>
        <w:t>έ</w:t>
      </w:r>
      <w:r w:rsidRPr="0083456F">
        <w:rPr>
          <w:color w:val="000000"/>
          <w:lang w:val="el-GR"/>
        </w:rPr>
        <w:t>ς αποτυγχάνουν λόγω υπολογιστικής πολυπλοκότητας.</w:t>
      </w:r>
    </w:p>
    <w:p w14:paraId="3985DC73" w14:textId="1D0A4F45" w:rsidR="00AA5736" w:rsidRPr="0083456F" w:rsidRDefault="00AA5736" w:rsidP="00AA5736">
      <w:pPr>
        <w:pStyle w:val="NormalWeb"/>
        <w:spacing w:line="360" w:lineRule="auto"/>
        <w:rPr>
          <w:color w:val="000000"/>
          <w:lang w:val="el-GR"/>
        </w:rPr>
      </w:pPr>
      <w:r w:rsidRPr="0083456F">
        <w:rPr>
          <w:color w:val="000000"/>
          <w:lang w:val="el-GR"/>
        </w:rPr>
        <w:t xml:space="preserve">Τα πειραματικά αποτελέσματα ανέδειξαν ένα </w:t>
      </w:r>
      <w:r w:rsidR="00E55D1D" w:rsidRPr="0083456F">
        <w:rPr>
          <w:color w:val="000000"/>
          <w:lang w:val="el-GR"/>
        </w:rPr>
        <w:t>υποσχόμενο</w:t>
      </w:r>
      <w:r w:rsidRPr="0083456F">
        <w:rPr>
          <w:color w:val="000000"/>
          <w:lang w:val="el-GR"/>
        </w:rPr>
        <w:t xml:space="preserve"> μοντέλο εκτίμησης της βέλτιστης λύσης, με μέση σχετική απόκλιση στο 33.66% </w:t>
      </w:r>
      <w:r w:rsidR="0034590B" w:rsidRPr="0083456F">
        <w:rPr>
          <w:color w:val="000000"/>
          <w:lang w:val="el-GR"/>
        </w:rPr>
        <w:t>ενώ σε κάποιες σπάνιες περιπτώσεις την εντόπισε ακριβώς</w:t>
      </w:r>
      <w:r w:rsidRPr="0083456F">
        <w:rPr>
          <w:color w:val="000000"/>
          <w:lang w:val="el-GR"/>
        </w:rPr>
        <w:t>.</w:t>
      </w:r>
      <w:r w:rsidR="0034590B" w:rsidRPr="0083456F">
        <w:rPr>
          <w:rFonts w:eastAsiaTheme="minorHAnsi"/>
          <w:color w:val="000000"/>
          <w:kern w:val="2"/>
          <w:sz w:val="27"/>
          <w:szCs w:val="27"/>
          <w:lang w:val="el-GR"/>
          <w14:ligatures w14:val="standardContextual"/>
        </w:rPr>
        <w:t xml:space="preserve"> </w:t>
      </w:r>
      <w:r w:rsidR="0034590B" w:rsidRPr="0083456F">
        <w:rPr>
          <w:color w:val="000000"/>
          <w:lang w:val="el-GR"/>
        </w:rPr>
        <w:t>Πρέπει επίσης να σημειωθεί ότι η ακριβής πρόβλεψη της βέλτιστης διαδρομής είναι εξαιρετικά δύσκολη και σε καμία περίπτωση δεν μπορεί να θεωρηθεί τυχαίο καθώς ο χώρος των εφικτών λύσεων μεγεθύνετε παραγοντικά</w:t>
      </w:r>
      <w:r w:rsidR="00CD7753" w:rsidRPr="0083456F">
        <w:rPr>
          <w:color w:val="000000"/>
          <w:lang w:val="el-GR"/>
        </w:rPr>
        <w:t xml:space="preserve"> σε σχέση με τον αριθμό των κορυφών</w:t>
      </w:r>
      <w:r w:rsidR="0034590B" w:rsidRPr="0083456F">
        <w:rPr>
          <w:color w:val="000000"/>
          <w:lang w:val="el-GR"/>
        </w:rPr>
        <w:t xml:space="preserve">. </w:t>
      </w:r>
      <w:r w:rsidRPr="0083456F">
        <w:rPr>
          <w:color w:val="000000"/>
          <w:lang w:val="el-GR"/>
        </w:rPr>
        <w:t>Ωστόσο, υπήρξε σημαντική διακύμανση στις προβλέψεις, ενώ η απόδοση μειωνόταν σταθερά με την αύξηση του αριθμού κόμβων. Αυτό ήταν αναμενόμενο, αλλά ταυτόχρονα υποδεικνύει ότι απαιτείται περαιτέρω ενίσχυση της ικανότητας γενίκευσης του μοντέλου.</w:t>
      </w:r>
    </w:p>
    <w:p w14:paraId="5F670789" w14:textId="77777777" w:rsidR="00CD7753" w:rsidRPr="0083456F" w:rsidRDefault="00AA5736" w:rsidP="00AA5736">
      <w:pPr>
        <w:pStyle w:val="NormalWeb"/>
        <w:spacing w:line="360" w:lineRule="auto"/>
        <w:rPr>
          <w:color w:val="000000"/>
          <w:lang w:val="el-GR"/>
        </w:rPr>
      </w:pPr>
      <w:r w:rsidRPr="0083456F">
        <w:rPr>
          <w:color w:val="000000"/>
          <w:lang w:val="el-GR"/>
        </w:rPr>
        <w:t>Τέλος, λόγω περιορισμένων υπολογιστικών πόρων, τα σύνολα εκπαίδευσης και ελέγχου περιορίστηκαν σε γρ</w:t>
      </w:r>
      <w:r w:rsidR="00CD7753" w:rsidRPr="0083456F">
        <w:rPr>
          <w:color w:val="000000"/>
          <w:lang w:val="el-GR"/>
        </w:rPr>
        <w:t>άφους</w:t>
      </w:r>
      <w:r w:rsidRPr="0083456F">
        <w:rPr>
          <w:color w:val="000000"/>
          <w:lang w:val="el-GR"/>
        </w:rPr>
        <w:t xml:space="preserve"> </w:t>
      </w:r>
      <w:r w:rsidR="00CD7753" w:rsidRPr="0083456F">
        <w:rPr>
          <w:color w:val="000000"/>
          <w:lang w:val="el-GR"/>
        </w:rPr>
        <w:t>από</w:t>
      </w:r>
      <w:r w:rsidRPr="0083456F">
        <w:rPr>
          <w:color w:val="000000"/>
          <w:lang w:val="el-GR"/>
        </w:rPr>
        <w:t xml:space="preserve"> 20 έως 50 κ</w:t>
      </w:r>
      <w:r w:rsidR="00CD7753" w:rsidRPr="0083456F">
        <w:rPr>
          <w:color w:val="000000"/>
          <w:lang w:val="el-GR"/>
        </w:rPr>
        <w:t>ορυφές</w:t>
      </w:r>
      <w:r w:rsidRPr="0083456F">
        <w:rPr>
          <w:color w:val="000000"/>
          <w:lang w:val="el-GR"/>
        </w:rPr>
        <w:t>. Παρά τον περιορισμό αυτό, τα αποτελέσματα δείχνουν υποσχόμενα και ίσως με καλύτερη αρχιτεκτονική και επαρκείς πόρους, ένα νευρωνικό δίκτυο που εκπαιδεύεται σε μικρά γραφήματα ίσως δυνητικά να μπορεί να γενικεύσει και σε μεγαλύτερα, ανοίγοντας το δρόμο για πρακτικές εφαρμογές σε μεγάλης κλίμακας προβλήματα δρομολόγησης.</w:t>
      </w:r>
      <w:r w:rsidR="00CD7753" w:rsidRPr="0083456F">
        <w:rPr>
          <w:color w:val="000000"/>
          <w:lang w:val="el-GR"/>
        </w:rPr>
        <w:t xml:space="preserve"> Να σημειωθεί επίσης ότι για να διατηρηθεί ο χρόνος υπολογισμού σε αποδεκτά επίπεδα, περιορίστηκε </w:t>
      </w:r>
    </w:p>
    <w:p w14:paraId="0E98F1DB" w14:textId="2F8FC93B" w:rsidR="00CD7753" w:rsidRPr="0083456F" w:rsidRDefault="00CD7753" w:rsidP="00CD7753">
      <w:pPr>
        <w:pStyle w:val="NormalWeb"/>
        <w:numPr>
          <w:ilvl w:val="0"/>
          <w:numId w:val="47"/>
        </w:numPr>
        <w:spacing w:line="360" w:lineRule="auto"/>
        <w:rPr>
          <w:color w:val="000000"/>
          <w:lang w:val="el-GR"/>
        </w:rPr>
      </w:pPr>
      <w:r w:rsidRPr="0083456F">
        <w:rPr>
          <w:color w:val="000000"/>
          <w:lang w:val="el-GR"/>
        </w:rPr>
        <w:lastRenderedPageBreak/>
        <w:t>το πλήθος των πιθανών διαδρομών που εξετάζονται κατά τη διάρκεια της αναζήτησης b</w:t>
      </w:r>
      <w:r w:rsidRPr="0083456F">
        <w:rPr>
          <w:color w:val="000000"/>
        </w:rPr>
        <w:t>eam</w:t>
      </w:r>
      <w:r w:rsidR="00E55D1D" w:rsidRPr="0083456F">
        <w:rPr>
          <w:color w:val="000000"/>
          <w:lang w:val="el-GR"/>
        </w:rPr>
        <w:t xml:space="preserve"> </w:t>
      </w:r>
      <w:r w:rsidRPr="0083456F">
        <w:rPr>
          <w:color w:val="000000"/>
        </w:rPr>
        <w:t>search</w:t>
      </w:r>
    </w:p>
    <w:p w14:paraId="1C83254B" w14:textId="52D437BE" w:rsidR="00AA5736" w:rsidRPr="0083456F" w:rsidRDefault="00CD7753" w:rsidP="00CD7753">
      <w:pPr>
        <w:pStyle w:val="NormalWeb"/>
        <w:numPr>
          <w:ilvl w:val="0"/>
          <w:numId w:val="47"/>
        </w:numPr>
        <w:spacing w:line="360" w:lineRule="auto"/>
        <w:rPr>
          <w:color w:val="000000"/>
          <w:lang w:val="el-GR"/>
        </w:rPr>
      </w:pPr>
      <w:r w:rsidRPr="0083456F">
        <w:rPr>
          <w:color w:val="000000"/>
          <w:lang w:val="el-GR"/>
        </w:rPr>
        <w:t xml:space="preserve"> </w:t>
      </w:r>
      <w:r w:rsidRPr="0083456F">
        <w:rPr>
          <w:color w:val="000000"/>
        </w:rPr>
        <w:t>o</w:t>
      </w:r>
      <w:r w:rsidRPr="0083456F">
        <w:rPr>
          <w:color w:val="000000"/>
          <w:lang w:val="el-GR"/>
        </w:rPr>
        <w:t xml:space="preserve"> πειραματισμός με διαφορετικές παραλλαγές του νευρωνικού δικτύου και με </w:t>
      </w:r>
      <w:r w:rsidR="00E55D1D" w:rsidRPr="0083456F">
        <w:rPr>
          <w:color w:val="000000"/>
          <w:lang w:val="el-GR"/>
        </w:rPr>
        <w:t>τις παραμέτρους</w:t>
      </w:r>
      <w:r w:rsidRPr="0083456F">
        <w:rPr>
          <w:color w:val="000000"/>
          <w:lang w:val="el-GR"/>
        </w:rPr>
        <w:t xml:space="preserve"> εκπαίδευσης.</w:t>
      </w:r>
    </w:p>
    <w:p w14:paraId="6E3A73B4" w14:textId="77777777" w:rsidR="00CD7753" w:rsidRPr="0083456F" w:rsidRDefault="00CD7753" w:rsidP="00CD7753">
      <w:pPr>
        <w:pStyle w:val="Heading3"/>
        <w:rPr>
          <w:rFonts w:ascii="Times New Roman" w:hAnsi="Times New Roman" w:cs="Times New Roman"/>
          <w:color w:val="000000"/>
          <w:lang w:val="el-GR"/>
        </w:rPr>
      </w:pPr>
      <w:r w:rsidRPr="0083456F">
        <w:rPr>
          <w:rFonts w:ascii="Times New Roman" w:hAnsi="Times New Roman" w:cs="Times New Roman"/>
          <w:color w:val="000000"/>
          <w:lang w:val="el-GR"/>
        </w:rPr>
        <w:t>Μελλοντικές Κατευθύνσεις</w:t>
      </w:r>
    </w:p>
    <w:p w14:paraId="5375A8D7" w14:textId="77777777" w:rsidR="00CD7753" w:rsidRPr="0083456F" w:rsidRDefault="00CD7753" w:rsidP="00CD7753">
      <w:pPr>
        <w:pStyle w:val="NormalWeb"/>
        <w:rPr>
          <w:color w:val="000000"/>
        </w:rPr>
      </w:pPr>
      <w:r w:rsidRPr="0083456F">
        <w:rPr>
          <w:color w:val="000000"/>
          <w:lang w:val="el-GR"/>
        </w:rPr>
        <w:t xml:space="preserve">Η εργασία αυτή θέτει τις βάσεις για περαιτέρω ερευνητική διερεύνηση και εξέλιξη. </w:t>
      </w:r>
      <w:r w:rsidRPr="0083456F">
        <w:rPr>
          <w:color w:val="000000"/>
        </w:rPr>
        <w:t>Πιθανές κατευθύνσεις για μελλοντική εργασία περιλαμβάνουν:</w:t>
      </w:r>
    </w:p>
    <w:p w14:paraId="63DB2209"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Δοκιμή διαφορετικών παραλλαγών νευρωνικών δικτύων</w:t>
      </w:r>
      <w:r w:rsidRPr="0083456F">
        <w:rPr>
          <w:color w:val="000000"/>
          <w:lang w:val="el-GR"/>
        </w:rPr>
        <w:t>: Η χρήση εναλλακτικών μοντέλων μπορεί να οδηγήσει σε καλύτερη κατανόηση της δομής του προβλήματος και σε ακριβέστερες εκτιμήσεις.</w:t>
      </w:r>
    </w:p>
    <w:p w14:paraId="68B59C9E"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Καλύτερη παραμετροποίηση και ρύθμιση της εκπαίδευσης</w:t>
      </w:r>
      <w:r w:rsidRPr="0083456F">
        <w:rPr>
          <w:color w:val="000000"/>
          <w:lang w:val="el-GR"/>
        </w:rPr>
        <w:t>: Πιο στοχευμένη επιλογή υπερπαραμέτρων (</w:t>
      </w:r>
      <w:r w:rsidRPr="0083456F">
        <w:rPr>
          <w:color w:val="000000"/>
        </w:rPr>
        <w:t>learning</w:t>
      </w:r>
      <w:r w:rsidRPr="0083456F">
        <w:rPr>
          <w:color w:val="000000"/>
          <w:lang w:val="el-GR"/>
        </w:rPr>
        <w:t xml:space="preserve"> </w:t>
      </w:r>
      <w:r w:rsidRPr="0083456F">
        <w:rPr>
          <w:color w:val="000000"/>
        </w:rPr>
        <w:t>rate</w:t>
      </w:r>
      <w:r w:rsidRPr="0083456F">
        <w:rPr>
          <w:color w:val="000000"/>
          <w:lang w:val="el-GR"/>
        </w:rPr>
        <w:t xml:space="preserve">, </w:t>
      </w:r>
      <w:r w:rsidRPr="0083456F">
        <w:rPr>
          <w:color w:val="000000"/>
        </w:rPr>
        <w:t>batch</w:t>
      </w:r>
      <w:r w:rsidRPr="0083456F">
        <w:rPr>
          <w:color w:val="000000"/>
          <w:lang w:val="el-GR"/>
        </w:rPr>
        <w:t xml:space="preserve"> </w:t>
      </w:r>
      <w:r w:rsidRPr="0083456F">
        <w:rPr>
          <w:color w:val="000000"/>
        </w:rPr>
        <w:t>size</w:t>
      </w:r>
      <w:r w:rsidRPr="0083456F">
        <w:rPr>
          <w:color w:val="000000"/>
          <w:lang w:val="el-GR"/>
        </w:rPr>
        <w:t xml:space="preserve"> κ.ά.) μπορεί να ενισχύσει σημαντικά την απόδοση του μοντέλου.</w:t>
      </w:r>
    </w:p>
    <w:p w14:paraId="1A464213"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Πλουσιότερο και μεγαλύτερο σύνολο δεδομένων</w:t>
      </w:r>
      <w:r w:rsidRPr="0083456F">
        <w:rPr>
          <w:color w:val="000000"/>
          <w:lang w:val="el-GR"/>
        </w:rPr>
        <w:t>: Η εκπαίδευση σε μεγαλύτερο όγκο δεδομένων και η ενσωμάτωση πιο πολύπλοκων παραδειγμάτων (με περισσότερες πόλεις ή διαφορετικές κατανομές) αναμένεται να βελτιώσει την ικανότητα γενίκευσης.</w:t>
      </w:r>
    </w:p>
    <w:p w14:paraId="1461A33A"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Εναλλακτική μετα-επεξεργασία των προβλέψεων</w:t>
      </w:r>
      <w:r w:rsidRPr="0083456F">
        <w:rPr>
          <w:color w:val="000000"/>
          <w:lang w:val="el-GR"/>
        </w:rPr>
        <w:t xml:space="preserve">: Η έξοδος του νευρωνικού δικτύου μπορεί να αξιοποιηθεί με άλλους τρόπους για την κατασκευή διαδρομών, πέραν του </w:t>
      </w:r>
      <w:r w:rsidRPr="0083456F">
        <w:rPr>
          <w:color w:val="000000"/>
        </w:rPr>
        <w:t>beam</w:t>
      </w:r>
      <w:r w:rsidRPr="0083456F">
        <w:rPr>
          <w:color w:val="000000"/>
          <w:lang w:val="el-GR"/>
        </w:rPr>
        <w:t xml:space="preserve"> </w:t>
      </w:r>
      <w:r w:rsidRPr="0083456F">
        <w:rPr>
          <w:color w:val="000000"/>
        </w:rPr>
        <w:t>search</w:t>
      </w:r>
      <w:r w:rsidRPr="0083456F">
        <w:rPr>
          <w:color w:val="000000"/>
          <w:lang w:val="el-GR"/>
        </w:rPr>
        <w:t>, ίσως με τη χρήση διαφορετικών ευρετικών αλγορίθμων</w:t>
      </w:r>
      <w:r w:rsidR="00287BE7" w:rsidRPr="0083456F">
        <w:rPr>
          <w:color w:val="000000"/>
          <w:lang w:val="el-GR"/>
        </w:rPr>
        <w:t>.</w:t>
      </w:r>
    </w:p>
    <w:p w14:paraId="00BFB720" w14:textId="77777777" w:rsidR="00CD7753" w:rsidRPr="0083456F" w:rsidRDefault="00CD7753" w:rsidP="00CD7753">
      <w:pPr>
        <w:pStyle w:val="NormalWeb"/>
        <w:numPr>
          <w:ilvl w:val="0"/>
          <w:numId w:val="48"/>
        </w:numPr>
        <w:rPr>
          <w:color w:val="000000"/>
          <w:lang w:val="el-GR"/>
        </w:rPr>
      </w:pPr>
      <w:r w:rsidRPr="0083456F">
        <w:rPr>
          <w:rStyle w:val="Strong"/>
          <w:color w:val="000000"/>
          <w:lang w:val="el-GR"/>
        </w:rPr>
        <w:t xml:space="preserve">Βελτίωση ή αντικατάσταση του </w:t>
      </w:r>
      <w:r w:rsidRPr="0083456F">
        <w:rPr>
          <w:rStyle w:val="Strong"/>
          <w:color w:val="000000"/>
        </w:rPr>
        <w:t>beam</w:t>
      </w:r>
      <w:r w:rsidRPr="0083456F">
        <w:rPr>
          <w:rStyle w:val="Strong"/>
          <w:color w:val="000000"/>
          <w:lang w:val="el-GR"/>
        </w:rPr>
        <w:t xml:space="preserve"> </w:t>
      </w:r>
      <w:r w:rsidRPr="0083456F">
        <w:rPr>
          <w:rStyle w:val="Strong"/>
          <w:color w:val="000000"/>
        </w:rPr>
        <w:t>search</w:t>
      </w:r>
      <w:r w:rsidRPr="0083456F">
        <w:rPr>
          <w:color w:val="000000"/>
          <w:lang w:val="el-GR"/>
        </w:rPr>
        <w:t>: Ο επανασχεδιασμός της διαδικασίας αναζήτησης ή η προσαρμογή τ</w:t>
      </w:r>
      <w:r w:rsidR="00287BE7" w:rsidRPr="0083456F">
        <w:rPr>
          <w:color w:val="000000"/>
          <w:lang w:val="el-GR"/>
        </w:rPr>
        <w:t>ου</w:t>
      </w:r>
      <w:r w:rsidRPr="0083456F">
        <w:rPr>
          <w:color w:val="000000"/>
          <w:lang w:val="el-GR"/>
        </w:rPr>
        <w:t xml:space="preserve"> σε δυναμικά χαρακτηριστικά του προβλήματος μπορεί να οδηγήσει σε πιο ποιοτικές και σταθερές λύσεις.</w:t>
      </w:r>
    </w:p>
    <w:p w14:paraId="55E0EBF0" w14:textId="77777777" w:rsidR="00AA5736" w:rsidRPr="0083456F" w:rsidRDefault="00CD7753" w:rsidP="00AA5736">
      <w:pPr>
        <w:pStyle w:val="NormalWeb"/>
        <w:spacing w:line="360" w:lineRule="auto"/>
        <w:rPr>
          <w:color w:val="000000"/>
          <w:lang w:val="el-GR"/>
        </w:rPr>
      </w:pPr>
      <w:r w:rsidRPr="0083456F">
        <w:rPr>
          <w:color w:val="000000"/>
          <w:lang w:val="el-GR"/>
        </w:rPr>
        <w:t xml:space="preserve">Ολόκληρη η υλοποίηση της παρούσας εργασίας είναι διαθέσιμη στο </w:t>
      </w:r>
      <w:r w:rsidRPr="0083456F">
        <w:rPr>
          <w:color w:val="000000"/>
        </w:rPr>
        <w:t>GitHub</w:t>
      </w:r>
      <w:r w:rsidRPr="0083456F">
        <w:rPr>
          <w:color w:val="000000"/>
          <w:lang w:val="el-GR"/>
        </w:rPr>
        <w:t>:</w:t>
      </w:r>
      <w:r w:rsidRPr="0083456F">
        <w:rPr>
          <w:color w:val="000000"/>
          <w:lang w:val="el-GR"/>
        </w:rPr>
        <w:br/>
      </w:r>
      <w:hyperlink r:id="rId23" w:history="1">
        <w:r w:rsidRPr="0083456F">
          <w:rPr>
            <w:rStyle w:val="Hyperlink"/>
          </w:rPr>
          <w:t>https</w:t>
        </w:r>
        <w:r w:rsidRPr="0083456F">
          <w:rPr>
            <w:rStyle w:val="Hyperlink"/>
            <w:lang w:val="el-GR"/>
          </w:rPr>
          <w:t>://</w:t>
        </w:r>
        <w:proofErr w:type="spellStart"/>
        <w:r w:rsidRPr="0083456F">
          <w:rPr>
            <w:rStyle w:val="Hyperlink"/>
          </w:rPr>
          <w:t>github</w:t>
        </w:r>
        <w:proofErr w:type="spellEnd"/>
        <w:r w:rsidRPr="0083456F">
          <w:rPr>
            <w:rStyle w:val="Hyperlink"/>
            <w:lang w:val="el-GR"/>
          </w:rPr>
          <w:t>.</w:t>
        </w:r>
        <w:r w:rsidRPr="0083456F">
          <w:rPr>
            <w:rStyle w:val="Hyperlink"/>
          </w:rPr>
          <w:t>com</w:t>
        </w:r>
        <w:r w:rsidRPr="0083456F">
          <w:rPr>
            <w:rStyle w:val="Hyperlink"/>
            <w:lang w:val="el-GR"/>
          </w:rPr>
          <w:t>/</w:t>
        </w:r>
        <w:r w:rsidRPr="0083456F">
          <w:rPr>
            <w:rStyle w:val="Hyperlink"/>
          </w:rPr>
          <w:t>I</w:t>
        </w:r>
        <w:r w:rsidRPr="0083456F">
          <w:rPr>
            <w:rStyle w:val="Hyperlink"/>
            <w:lang w:val="el-GR"/>
          </w:rPr>
          <w:t>-</w:t>
        </w:r>
        <w:r w:rsidRPr="0083456F">
          <w:rPr>
            <w:rStyle w:val="Hyperlink"/>
          </w:rPr>
          <w:t>Mougios</w:t>
        </w:r>
        <w:r w:rsidRPr="0083456F">
          <w:rPr>
            <w:rStyle w:val="Hyperlink"/>
            <w:lang w:val="el-GR"/>
          </w:rPr>
          <w:t>/</w:t>
        </w:r>
        <w:r w:rsidRPr="0083456F">
          <w:rPr>
            <w:rStyle w:val="Hyperlink"/>
          </w:rPr>
          <w:t>tsp</w:t>
        </w:r>
        <w:r w:rsidRPr="0083456F">
          <w:rPr>
            <w:rStyle w:val="Hyperlink"/>
            <w:lang w:val="el-GR"/>
          </w:rPr>
          <w:t>-</w:t>
        </w:r>
        <w:r w:rsidRPr="0083456F">
          <w:rPr>
            <w:rStyle w:val="Hyperlink"/>
          </w:rPr>
          <w:t>hybrid</w:t>
        </w:r>
        <w:r w:rsidRPr="0083456F">
          <w:rPr>
            <w:rStyle w:val="Hyperlink"/>
            <w:lang w:val="el-GR"/>
          </w:rPr>
          <w:t>-</w:t>
        </w:r>
        <w:r w:rsidRPr="0083456F">
          <w:rPr>
            <w:rStyle w:val="Hyperlink"/>
          </w:rPr>
          <w:t>solver</w:t>
        </w:r>
      </w:hyperlink>
    </w:p>
    <w:p w14:paraId="30C84190" w14:textId="77777777" w:rsidR="00F17E85" w:rsidRPr="0083456F" w:rsidRDefault="00F17E85" w:rsidP="00602EE6">
      <w:pPr>
        <w:pStyle w:val="NormalWeb"/>
        <w:spacing w:line="360" w:lineRule="auto"/>
        <w:rPr>
          <w:color w:val="000000"/>
          <w:lang w:val="el-GR"/>
        </w:rPr>
      </w:pPr>
    </w:p>
    <w:p w14:paraId="0D87FB6C" w14:textId="77777777" w:rsidR="00341EFC" w:rsidRPr="0083456F" w:rsidRDefault="00341EFC" w:rsidP="00692DE5">
      <w:pPr>
        <w:pStyle w:val="NormalWeb"/>
        <w:spacing w:line="360" w:lineRule="auto"/>
        <w:rPr>
          <w:lang w:val="el-GR"/>
        </w:rPr>
      </w:pPr>
    </w:p>
    <w:p w14:paraId="34C50400" w14:textId="77777777" w:rsidR="00341EFC" w:rsidRPr="0083456F" w:rsidRDefault="00341EFC" w:rsidP="00692DE5">
      <w:pPr>
        <w:pStyle w:val="NormalWeb"/>
        <w:spacing w:line="360" w:lineRule="auto"/>
        <w:rPr>
          <w:lang w:val="el-GR"/>
        </w:rPr>
      </w:pPr>
    </w:p>
    <w:p w14:paraId="05373C76" w14:textId="77777777" w:rsidR="00E135B5" w:rsidRPr="0083456F" w:rsidRDefault="00E135B5" w:rsidP="00692DE5">
      <w:pPr>
        <w:pStyle w:val="NormalWeb"/>
        <w:spacing w:line="360" w:lineRule="auto"/>
        <w:rPr>
          <w:b/>
          <w:color w:val="000000"/>
          <w:lang w:val="el-GR"/>
        </w:rPr>
      </w:pPr>
      <w:r w:rsidRPr="0083456F">
        <w:rPr>
          <w:b/>
          <w:color w:val="000000"/>
          <w:lang w:val="el-GR"/>
        </w:rPr>
        <w:t>Βιβλιογραφικές Αναφορές</w:t>
      </w:r>
    </w:p>
    <w:p w14:paraId="331720C8" w14:textId="77777777" w:rsidR="000C3DAD" w:rsidRPr="0083456F" w:rsidRDefault="000C3DAD" w:rsidP="00BD05B3">
      <w:pPr>
        <w:pStyle w:val="NormalWeb"/>
        <w:numPr>
          <w:ilvl w:val="0"/>
          <w:numId w:val="49"/>
        </w:numPr>
        <w:spacing w:line="360" w:lineRule="auto"/>
        <w:rPr>
          <w:color w:val="000000"/>
          <w:lang w:val="el-GR"/>
        </w:rPr>
      </w:pPr>
      <w:r w:rsidRPr="0083456F">
        <w:rPr>
          <w:color w:val="000000"/>
        </w:rPr>
        <w:t xml:space="preserve">Algorithm-Wiki (2024). </w:t>
      </w:r>
      <w:r w:rsidRPr="0083456F">
        <w:rPr>
          <w:i/>
          <w:iCs/>
          <w:color w:val="000000"/>
        </w:rPr>
        <w:t>Dantzig-Fulkerson-Johnson (DFJ) formulation (Minimum TSP: The Traveling-Salesman Problem)</w:t>
      </w:r>
      <w:r w:rsidRPr="0083456F">
        <w:rPr>
          <w:color w:val="000000"/>
        </w:rPr>
        <w:t>. MIT</w:t>
      </w:r>
      <w:r w:rsidRPr="0083456F">
        <w:rPr>
          <w:color w:val="000000"/>
          <w:lang w:val="el-GR"/>
        </w:rPr>
        <w:t xml:space="preserve"> </w:t>
      </w:r>
      <w:r w:rsidRPr="0083456F">
        <w:rPr>
          <w:color w:val="000000"/>
        </w:rPr>
        <w:t>CSAIL</w:t>
      </w:r>
      <w:r w:rsidRPr="0083456F">
        <w:rPr>
          <w:color w:val="000000"/>
          <w:lang w:val="el-GR"/>
        </w:rPr>
        <w:t xml:space="preserve">. Διαθέσιμο στο: </w:t>
      </w:r>
      <w:r w:rsidRPr="0083456F">
        <w:rPr>
          <w:color w:val="000000"/>
        </w:rPr>
        <w:t>https</w:t>
      </w:r>
      <w:r w:rsidRPr="0083456F">
        <w:rPr>
          <w:color w:val="000000"/>
          <w:lang w:val="el-GR"/>
        </w:rPr>
        <w:t>://</w:t>
      </w:r>
      <w:r w:rsidRPr="0083456F">
        <w:rPr>
          <w:color w:val="000000"/>
        </w:rPr>
        <w:t>algorithm</w:t>
      </w:r>
      <w:r w:rsidRPr="0083456F">
        <w:rPr>
          <w:color w:val="000000"/>
          <w:lang w:val="el-GR"/>
        </w:rPr>
        <w:t>-</w:t>
      </w:r>
      <w:r w:rsidRPr="0083456F">
        <w:rPr>
          <w:color w:val="000000"/>
        </w:rPr>
        <w:t>wiki</w:t>
      </w:r>
      <w:r w:rsidRPr="0083456F">
        <w:rPr>
          <w:color w:val="000000"/>
          <w:lang w:val="el-GR"/>
        </w:rPr>
        <w:t>.</w:t>
      </w:r>
      <w:proofErr w:type="spellStart"/>
      <w:r w:rsidRPr="0083456F">
        <w:rPr>
          <w:color w:val="000000"/>
        </w:rPr>
        <w:t>csail</w:t>
      </w:r>
      <w:proofErr w:type="spellEnd"/>
      <w:r w:rsidRPr="0083456F">
        <w:rPr>
          <w:color w:val="000000"/>
          <w:lang w:val="el-GR"/>
        </w:rPr>
        <w:t>.</w:t>
      </w:r>
      <w:proofErr w:type="spellStart"/>
      <w:r w:rsidRPr="0083456F">
        <w:rPr>
          <w:color w:val="000000"/>
        </w:rPr>
        <w:t>mit</w:t>
      </w:r>
      <w:proofErr w:type="spellEnd"/>
      <w:r w:rsidRPr="0083456F">
        <w:rPr>
          <w:color w:val="000000"/>
          <w:lang w:val="el-GR"/>
        </w:rPr>
        <w:t>.</w:t>
      </w:r>
      <w:proofErr w:type="spellStart"/>
      <w:r w:rsidRPr="0083456F">
        <w:rPr>
          <w:color w:val="000000"/>
        </w:rPr>
        <w:t>edu</w:t>
      </w:r>
      <w:proofErr w:type="spellEnd"/>
      <w:r w:rsidRPr="0083456F">
        <w:rPr>
          <w:color w:val="000000"/>
          <w:lang w:val="el-GR"/>
        </w:rPr>
        <w:t>/</w:t>
      </w:r>
      <w:r w:rsidRPr="0083456F">
        <w:rPr>
          <w:color w:val="000000"/>
        </w:rPr>
        <w:t>wiki</w:t>
      </w:r>
      <w:r w:rsidRPr="0083456F">
        <w:rPr>
          <w:color w:val="000000"/>
          <w:lang w:val="el-GR"/>
        </w:rPr>
        <w:t>/</w:t>
      </w:r>
      <w:r w:rsidRPr="0083456F">
        <w:rPr>
          <w:color w:val="000000"/>
        </w:rPr>
        <w:t>Dantzig</w:t>
      </w:r>
      <w:r w:rsidRPr="0083456F">
        <w:rPr>
          <w:color w:val="000000"/>
          <w:lang w:val="el-GR"/>
        </w:rPr>
        <w:t>-</w:t>
      </w:r>
      <w:r w:rsidRPr="0083456F">
        <w:rPr>
          <w:color w:val="000000"/>
        </w:rPr>
        <w:t>Fulkerson</w:t>
      </w:r>
      <w:r w:rsidRPr="0083456F">
        <w:rPr>
          <w:color w:val="000000"/>
          <w:lang w:val="el-GR"/>
        </w:rPr>
        <w:t>-</w:t>
      </w:r>
      <w:r w:rsidRPr="0083456F">
        <w:rPr>
          <w:color w:val="000000"/>
        </w:rPr>
        <w:t>Johnson</w:t>
      </w:r>
      <w:r w:rsidRPr="0083456F">
        <w:rPr>
          <w:color w:val="000000"/>
          <w:lang w:val="el-GR"/>
        </w:rPr>
        <w:t>_%28</w:t>
      </w:r>
      <w:r w:rsidRPr="0083456F">
        <w:rPr>
          <w:color w:val="000000"/>
        </w:rPr>
        <w:t>DFJ</w:t>
      </w:r>
      <w:r w:rsidRPr="0083456F">
        <w:rPr>
          <w:color w:val="000000"/>
          <w:lang w:val="el-GR"/>
        </w:rPr>
        <w:t>%29_</w:t>
      </w:r>
      <w:r w:rsidRPr="0083456F">
        <w:rPr>
          <w:color w:val="000000"/>
        </w:rPr>
        <w:t>formulation</w:t>
      </w:r>
      <w:r w:rsidRPr="0083456F">
        <w:rPr>
          <w:color w:val="000000"/>
          <w:lang w:val="el-GR"/>
        </w:rPr>
        <w:t>_%28</w:t>
      </w:r>
      <w:r w:rsidRPr="0083456F">
        <w:rPr>
          <w:color w:val="000000"/>
        </w:rPr>
        <w:t>Minimum</w:t>
      </w:r>
      <w:r w:rsidRPr="0083456F">
        <w:rPr>
          <w:color w:val="000000"/>
          <w:lang w:val="el-GR"/>
        </w:rPr>
        <w:t>_</w:t>
      </w:r>
      <w:r w:rsidRPr="0083456F">
        <w:rPr>
          <w:color w:val="000000"/>
        </w:rPr>
        <w:t>TSP</w:t>
      </w:r>
      <w:r w:rsidRPr="0083456F">
        <w:rPr>
          <w:color w:val="000000"/>
          <w:lang w:val="el-GR"/>
        </w:rPr>
        <w:t>_</w:t>
      </w:r>
      <w:r w:rsidRPr="0083456F">
        <w:rPr>
          <w:color w:val="000000"/>
        </w:rPr>
        <w:t>The</w:t>
      </w:r>
      <w:r w:rsidRPr="0083456F">
        <w:rPr>
          <w:color w:val="000000"/>
          <w:lang w:val="el-GR"/>
        </w:rPr>
        <w:t>_</w:t>
      </w:r>
      <w:r w:rsidRPr="0083456F">
        <w:rPr>
          <w:color w:val="000000"/>
        </w:rPr>
        <w:t>Traveling</w:t>
      </w:r>
      <w:r w:rsidRPr="0083456F">
        <w:rPr>
          <w:color w:val="000000"/>
          <w:lang w:val="el-GR"/>
        </w:rPr>
        <w:t>-</w:t>
      </w:r>
      <w:r w:rsidRPr="0083456F">
        <w:rPr>
          <w:color w:val="000000"/>
        </w:rPr>
        <w:t>Salesman</w:t>
      </w:r>
      <w:r w:rsidRPr="0083456F">
        <w:rPr>
          <w:color w:val="000000"/>
          <w:lang w:val="el-GR"/>
        </w:rPr>
        <w:t>_</w:t>
      </w:r>
      <w:r w:rsidRPr="0083456F">
        <w:rPr>
          <w:color w:val="000000"/>
        </w:rPr>
        <w:t>Problem</w:t>
      </w:r>
      <w:r w:rsidRPr="0083456F">
        <w:rPr>
          <w:color w:val="000000"/>
          <w:lang w:val="el-GR"/>
        </w:rPr>
        <w:t>%29 (πρόσβαση: 19 Αυγούστου 2025).</w:t>
      </w:r>
    </w:p>
    <w:p w14:paraId="19516F0D" w14:textId="77777777" w:rsidR="00BD05B3" w:rsidRPr="0083456F" w:rsidRDefault="00BD05B3" w:rsidP="00BD05B3">
      <w:pPr>
        <w:pStyle w:val="NormalWeb"/>
        <w:numPr>
          <w:ilvl w:val="0"/>
          <w:numId w:val="49"/>
        </w:numPr>
      </w:pPr>
      <w:r w:rsidRPr="0083456F">
        <w:lastRenderedPageBreak/>
        <w:t xml:space="preserve">Miller, C. E., Tucker, A. W., &amp; Zemlin, R. A. (1960). </w:t>
      </w:r>
      <w:r w:rsidRPr="0083456F">
        <w:rPr>
          <w:rStyle w:val="Emphasis"/>
        </w:rPr>
        <w:t>Integer programming formulation of traveling salesman problems</w:t>
      </w:r>
      <w:r w:rsidRPr="0083456F">
        <w:t>. Journal of the ACM, 7(4), 326–329. https://doi.org/10.1145/321043.321046</w:t>
      </w:r>
    </w:p>
    <w:p w14:paraId="641E09C1" w14:textId="77777777" w:rsidR="00BD05B3" w:rsidRPr="0083456F" w:rsidRDefault="00BD05B3" w:rsidP="00BD05B3">
      <w:pPr>
        <w:pStyle w:val="NormalWeb"/>
        <w:numPr>
          <w:ilvl w:val="0"/>
          <w:numId w:val="49"/>
        </w:numPr>
      </w:pPr>
      <w:r w:rsidRPr="0083456F">
        <w:t xml:space="preserve">Dantzig, G. B., Fulkerson, D. R., &amp; Johnson, S. M. (1954). </w:t>
      </w:r>
      <w:r w:rsidRPr="0083456F">
        <w:rPr>
          <w:rStyle w:val="Emphasis"/>
        </w:rPr>
        <w:t>Solution of a large-scale traveling-salesman problem</w:t>
      </w:r>
      <w:r w:rsidRPr="0083456F">
        <w:t>. Journal of the Operations Research Society of America, 2(4), 393–410. https://doi.org/10.1287/opre.2.4.393</w:t>
      </w:r>
    </w:p>
    <w:p w14:paraId="6F692E9E" w14:textId="77777777" w:rsidR="00FC5850" w:rsidRPr="0083456F" w:rsidRDefault="00EB57C7" w:rsidP="00BD05B3">
      <w:pPr>
        <w:pStyle w:val="NormalWeb"/>
        <w:numPr>
          <w:ilvl w:val="0"/>
          <w:numId w:val="49"/>
        </w:numPr>
        <w:spacing w:line="360" w:lineRule="auto"/>
        <w:rPr>
          <w:color w:val="000000"/>
        </w:rPr>
      </w:pPr>
      <w:r w:rsidRPr="0083456F">
        <w:t xml:space="preserve">Huang, L., Chen, X., </w:t>
      </w:r>
      <w:proofErr w:type="spellStart"/>
      <w:r w:rsidRPr="0083456F">
        <w:t>Huo</w:t>
      </w:r>
      <w:proofErr w:type="spellEnd"/>
      <w:r w:rsidRPr="0083456F">
        <w:t xml:space="preserve">, W., Wang, J., Zhang, F., Bai, B., &amp; Shi, L. (2021). </w:t>
      </w:r>
      <w:r w:rsidRPr="0083456F">
        <w:rPr>
          <w:rStyle w:val="Emphasis"/>
        </w:rPr>
        <w:t>Branch and Bound in Mixed Integer Linear Programming Problems: A Survey of Techniques and Trends</w:t>
      </w:r>
      <w:r w:rsidRPr="0083456F">
        <w:t xml:space="preserve">. arXiv:2111.06257. </w:t>
      </w:r>
    </w:p>
    <w:p w14:paraId="312E46C1" w14:textId="77777777" w:rsidR="00481272" w:rsidRPr="0083456F" w:rsidRDefault="001A1764" w:rsidP="00BD05B3">
      <w:pPr>
        <w:pStyle w:val="NormalWeb"/>
        <w:numPr>
          <w:ilvl w:val="0"/>
          <w:numId w:val="49"/>
        </w:numPr>
        <w:spacing w:line="360" w:lineRule="auto"/>
        <w:rPr>
          <w:rStyle w:val="Hyperlink"/>
        </w:rPr>
      </w:pPr>
      <w:r w:rsidRPr="0083456F">
        <w:rPr>
          <w:color w:val="000000"/>
        </w:rPr>
        <w:t xml:space="preserve">Department of Computer Science, University of Copenhagen. Retrieved from </w:t>
      </w:r>
      <w:hyperlink r:id="rId24" w:tgtFrame="_new" w:history="1">
        <w:r w:rsidRPr="0083456F">
          <w:rPr>
            <w:rStyle w:val="Hyperlink"/>
          </w:rPr>
          <w:t>https://web.archive.org/web/20150923214803/http://www.diku.dk/OLD/undervisning/2003e/datV-optimer/JensClausenNoter.pdf</w:t>
        </w:r>
      </w:hyperlink>
    </w:p>
    <w:p w14:paraId="575D2E8E" w14:textId="77777777" w:rsidR="00F72A88" w:rsidRPr="0083456F" w:rsidRDefault="00D16C1F" w:rsidP="00BD05B3">
      <w:pPr>
        <w:pStyle w:val="NormalWeb"/>
        <w:numPr>
          <w:ilvl w:val="0"/>
          <w:numId w:val="49"/>
        </w:numPr>
        <w:spacing w:line="360" w:lineRule="auto"/>
        <w:rPr>
          <w:color w:val="000000"/>
        </w:rPr>
      </w:pPr>
      <w:r w:rsidRPr="0083456F">
        <w:rPr>
          <w:bCs/>
          <w:color w:val="000000"/>
        </w:rPr>
        <w:t xml:space="preserve">G. </w:t>
      </w:r>
      <w:proofErr w:type="spellStart"/>
      <w:r w:rsidRPr="0083456F">
        <w:rPr>
          <w:bCs/>
          <w:color w:val="000000"/>
        </w:rPr>
        <w:t>Kobeaga</w:t>
      </w:r>
      <w:proofErr w:type="spellEnd"/>
      <w:r w:rsidRPr="0083456F">
        <w:rPr>
          <w:bCs/>
          <w:color w:val="000000"/>
        </w:rPr>
        <w:t>, M. Merino, J. A. Lozano (2020)</w:t>
      </w:r>
      <w:r w:rsidRPr="0083456F">
        <w:rPr>
          <w:color w:val="000000"/>
        </w:rPr>
        <w:t xml:space="preserve">. </w:t>
      </w:r>
      <w:r w:rsidRPr="0083456F">
        <w:rPr>
          <w:i/>
          <w:iCs/>
          <w:color w:val="000000"/>
        </w:rPr>
        <w:t>On Solving Cycle Problems with Branch-and</w:t>
      </w:r>
      <w:r w:rsidRPr="0083456F">
        <w:rPr>
          <w:i/>
          <w:iCs/>
          <w:color w:val="000000"/>
        </w:rPr>
        <w:noBreakHyphen/>
        <w:t xml:space="preserve">Cut: Extending Shrinking and Exact </w:t>
      </w:r>
      <w:proofErr w:type="spellStart"/>
      <w:r w:rsidRPr="0083456F">
        <w:rPr>
          <w:i/>
          <w:iCs/>
          <w:color w:val="000000"/>
        </w:rPr>
        <w:t>Subcycle</w:t>
      </w:r>
      <w:proofErr w:type="spellEnd"/>
      <w:r w:rsidRPr="0083456F">
        <w:rPr>
          <w:i/>
          <w:iCs/>
          <w:color w:val="000000"/>
        </w:rPr>
        <w:t xml:space="preserve"> Elimination Separation Algorithms</w:t>
      </w:r>
      <w:r w:rsidRPr="0083456F">
        <w:rPr>
          <w:color w:val="000000"/>
        </w:rPr>
        <w:t>. arXiv:2004.14574</w:t>
      </w:r>
    </w:p>
    <w:p w14:paraId="2CCFF2A0" w14:textId="77777777" w:rsidR="00CA6C41" w:rsidRPr="0083456F" w:rsidRDefault="00CA6C41" w:rsidP="00BD05B3">
      <w:pPr>
        <w:pStyle w:val="NormalWeb"/>
        <w:numPr>
          <w:ilvl w:val="0"/>
          <w:numId w:val="49"/>
        </w:numPr>
        <w:spacing w:line="360" w:lineRule="auto"/>
      </w:pPr>
      <w:proofErr w:type="spellStart"/>
      <w:r w:rsidRPr="0083456F">
        <w:t>Balcan</w:t>
      </w:r>
      <w:proofErr w:type="spellEnd"/>
      <w:r w:rsidRPr="0083456F">
        <w:t xml:space="preserve">, M.-F., Dick, T., </w:t>
      </w:r>
      <w:proofErr w:type="spellStart"/>
      <w:r w:rsidRPr="0083456F">
        <w:t>Sandholm</w:t>
      </w:r>
      <w:proofErr w:type="spellEnd"/>
      <w:r w:rsidRPr="0083456F">
        <w:t xml:space="preserve">, T., &amp; </w:t>
      </w:r>
      <w:proofErr w:type="spellStart"/>
      <w:r w:rsidRPr="0083456F">
        <w:t>Vitercik</w:t>
      </w:r>
      <w:proofErr w:type="spellEnd"/>
      <w:r w:rsidRPr="0083456F">
        <w:t xml:space="preserve">, E. (2022). </w:t>
      </w:r>
      <w:r w:rsidRPr="0083456F">
        <w:rPr>
          <w:rStyle w:val="Emphasis"/>
        </w:rPr>
        <w:t>Cutting Planes via Machine Learning</w:t>
      </w:r>
      <w:r w:rsidRPr="0083456F">
        <w:t>. arXiv:2204.07312.</w:t>
      </w:r>
      <w:r w:rsidR="005E22A7" w:rsidRPr="0083456F">
        <w:t xml:space="preserve"> </w:t>
      </w:r>
    </w:p>
    <w:p w14:paraId="409BB353" w14:textId="77777777" w:rsidR="005E22A7" w:rsidRPr="0083456F" w:rsidRDefault="00CA6C41" w:rsidP="00BD05B3">
      <w:pPr>
        <w:pStyle w:val="NormalWeb"/>
        <w:numPr>
          <w:ilvl w:val="0"/>
          <w:numId w:val="49"/>
        </w:numPr>
        <w:spacing w:line="360" w:lineRule="auto"/>
      </w:pPr>
      <w:r w:rsidRPr="0083456F">
        <w:t xml:space="preserve">Paul, M., </w:t>
      </w:r>
      <w:proofErr w:type="spellStart"/>
      <w:r w:rsidRPr="0083456F">
        <w:t>Barzilay</w:t>
      </w:r>
      <w:proofErr w:type="spellEnd"/>
      <w:r w:rsidRPr="0083456F">
        <w:t xml:space="preserve">, R., &amp; </w:t>
      </w:r>
      <w:proofErr w:type="spellStart"/>
      <w:r w:rsidRPr="0083456F">
        <w:t>Jaakkola</w:t>
      </w:r>
      <w:proofErr w:type="spellEnd"/>
      <w:r w:rsidRPr="0083456F">
        <w:t xml:space="preserve">, T. (2020). </w:t>
      </w:r>
      <w:r w:rsidRPr="0083456F">
        <w:rPr>
          <w:rStyle w:val="Emphasis"/>
        </w:rPr>
        <w:t>Combinatorial Optimization with Graph Convolutional Networks and Guided Tree Search</w:t>
      </w:r>
      <w:r w:rsidRPr="0083456F">
        <w:t xml:space="preserve">. arXiv:2004.14574. </w:t>
      </w:r>
    </w:p>
    <w:p w14:paraId="303B50C5" w14:textId="77777777" w:rsidR="005E22A7" w:rsidRPr="0083456F" w:rsidRDefault="005E22A7" w:rsidP="00BD05B3">
      <w:pPr>
        <w:pStyle w:val="NormalWeb"/>
        <w:numPr>
          <w:ilvl w:val="0"/>
          <w:numId w:val="49"/>
        </w:numPr>
        <w:spacing w:line="360" w:lineRule="auto"/>
      </w:pPr>
      <w:r w:rsidRPr="0083456F">
        <w:t xml:space="preserve">Wu, Z., Pan, S., Chen, F., Long, G., Zhang, C., &amp; Yu, P. S. (2019). A Comprehensive Survey on Graph Neural Networks. </w:t>
      </w:r>
      <w:r w:rsidRPr="0083456F">
        <w:rPr>
          <w:rStyle w:val="Emphasis"/>
        </w:rPr>
        <w:t>arXiv:1812.08434</w:t>
      </w:r>
      <w:r w:rsidRPr="0083456F">
        <w:t>.</w:t>
      </w:r>
    </w:p>
    <w:p w14:paraId="591E8E92" w14:textId="5D28A7CD" w:rsidR="00C75400" w:rsidRPr="0083456F" w:rsidRDefault="00652F36" w:rsidP="00C75400">
      <w:pPr>
        <w:pStyle w:val="NormalWeb"/>
        <w:numPr>
          <w:ilvl w:val="0"/>
          <w:numId w:val="49"/>
        </w:numPr>
        <w:spacing w:line="360" w:lineRule="auto"/>
      </w:pPr>
      <w:r w:rsidRPr="0083456F">
        <w:t>Zhou, J., Cui, G., Hu, S., Zhang, Z., Yang, C., Liu, Z., Wang, L., Li, C., &amp; Sun, M. (2018). Graph Neural Networks: A Review of Methods and Applications. arXiv:1812.08434.</w:t>
      </w:r>
    </w:p>
    <w:p w14:paraId="7BBA42EE" w14:textId="5D92FA01" w:rsidR="00C75400" w:rsidRPr="0083456F" w:rsidRDefault="00C75400" w:rsidP="00C75400">
      <w:pPr>
        <w:pStyle w:val="NormalWeb"/>
        <w:numPr>
          <w:ilvl w:val="0"/>
          <w:numId w:val="49"/>
        </w:numPr>
        <w:spacing w:line="360" w:lineRule="auto"/>
      </w:pPr>
      <w:proofErr w:type="spellStart"/>
      <w:r w:rsidRPr="0083456F">
        <w:t>Velicković</w:t>
      </w:r>
      <w:proofErr w:type="spellEnd"/>
      <w:r w:rsidRPr="0083456F">
        <w:t xml:space="preserve">, P., </w:t>
      </w:r>
      <w:proofErr w:type="spellStart"/>
      <w:r w:rsidRPr="0083456F">
        <w:t>Cucurull</w:t>
      </w:r>
      <w:proofErr w:type="spellEnd"/>
      <w:r w:rsidRPr="0083456F">
        <w:t xml:space="preserve">, G., Casanova, A., Romero, A., </w:t>
      </w:r>
      <w:proofErr w:type="spellStart"/>
      <w:r w:rsidRPr="0083456F">
        <w:t>Lio</w:t>
      </w:r>
      <w:proofErr w:type="spellEnd"/>
      <w:r w:rsidRPr="0083456F">
        <w:t xml:space="preserve">̀, P., &amp; </w:t>
      </w:r>
      <w:proofErr w:type="spellStart"/>
      <w:r w:rsidRPr="0083456F">
        <w:t>Bengio</w:t>
      </w:r>
      <w:proofErr w:type="spellEnd"/>
      <w:r w:rsidRPr="0083456F">
        <w:t xml:space="preserve">, Y. (2018). </w:t>
      </w:r>
      <w:r w:rsidRPr="0083456F">
        <w:rPr>
          <w:rStyle w:val="Emphasis"/>
        </w:rPr>
        <w:t>Graph Attention Networks</w:t>
      </w:r>
      <w:r w:rsidRPr="0083456F">
        <w:t xml:space="preserve"> (ICL</w:t>
      </w:r>
      <w:r w:rsidR="004A0D01" w:rsidRPr="0083456F">
        <w:t>R</w:t>
      </w:r>
      <w:r w:rsidRPr="0083456F">
        <w:t xml:space="preserve">). </w:t>
      </w:r>
      <w:proofErr w:type="spellStart"/>
      <w:r w:rsidRPr="0083456F">
        <w:t>arXiv</w:t>
      </w:r>
      <w:proofErr w:type="spellEnd"/>
      <w:r w:rsidRPr="0083456F">
        <w:t xml:space="preserve"> preprint arXiv:1710.10903.</w:t>
      </w:r>
    </w:p>
    <w:p w14:paraId="17E16CA2" w14:textId="77777777" w:rsidR="00CA6C41" w:rsidRPr="0083456F" w:rsidRDefault="00CA6C41" w:rsidP="00692DE5">
      <w:pPr>
        <w:pStyle w:val="NormalWeb"/>
        <w:spacing w:line="360" w:lineRule="auto"/>
        <w:rPr>
          <w:color w:val="000000"/>
        </w:rPr>
      </w:pPr>
    </w:p>
    <w:p w14:paraId="3E11501A" w14:textId="77777777" w:rsidR="00481272" w:rsidRPr="0083456F" w:rsidRDefault="00481272" w:rsidP="00692DE5">
      <w:pPr>
        <w:pStyle w:val="NormalWeb"/>
        <w:spacing w:line="360" w:lineRule="auto"/>
        <w:rPr>
          <w:color w:val="000000"/>
          <w:lang w:val="el-GR"/>
        </w:rPr>
      </w:pPr>
    </w:p>
    <w:p w14:paraId="393AD9B3" w14:textId="77777777" w:rsidR="00FC7808" w:rsidRPr="0083456F" w:rsidRDefault="00FC7808" w:rsidP="00692DE5">
      <w:pPr>
        <w:pStyle w:val="NormalWeb"/>
        <w:spacing w:line="360" w:lineRule="auto"/>
        <w:rPr>
          <w:color w:val="000000"/>
        </w:rPr>
      </w:pPr>
    </w:p>
    <w:p w14:paraId="21BE8338" w14:textId="77777777" w:rsidR="008F64E5" w:rsidRPr="0083456F" w:rsidRDefault="008F64E5" w:rsidP="00692DE5">
      <w:pPr>
        <w:pStyle w:val="NormalWeb"/>
        <w:spacing w:line="360" w:lineRule="auto"/>
        <w:rPr>
          <w:color w:val="000000"/>
        </w:rPr>
      </w:pPr>
    </w:p>
    <w:p w14:paraId="24BCB0FF" w14:textId="77777777" w:rsidR="00FC7808" w:rsidRPr="0083456F" w:rsidRDefault="00FC7808" w:rsidP="00692DE5">
      <w:pPr>
        <w:pStyle w:val="NormalWeb"/>
        <w:spacing w:line="360" w:lineRule="auto"/>
        <w:rPr>
          <w:color w:val="000000"/>
        </w:rPr>
      </w:pPr>
    </w:p>
    <w:p w14:paraId="452BCBBB" w14:textId="77777777" w:rsidR="008B7C52" w:rsidRPr="0083456F" w:rsidRDefault="008B7C52" w:rsidP="00692DE5">
      <w:pPr>
        <w:spacing w:line="360" w:lineRule="auto"/>
        <w:rPr>
          <w:rFonts w:ascii="Times New Roman" w:hAnsi="Times New Roman" w:cs="Times New Roman"/>
        </w:rPr>
      </w:pPr>
    </w:p>
    <w:sectPr w:rsidR="008B7C52" w:rsidRPr="0083456F" w:rsidSect="00E74E27">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regory Koronakos" w:date="2025-07-17T23:01:00Z" w:initials="GK">
    <w:p w14:paraId="3EA06EC6" w14:textId="77777777" w:rsidR="00324C18" w:rsidRPr="002E017C" w:rsidRDefault="00324C18" w:rsidP="00B83AD5">
      <w:pPr>
        <w:pStyle w:val="CommentText"/>
        <w:rPr>
          <w:lang w:val="el-GR"/>
        </w:rPr>
      </w:pPr>
      <w:r>
        <w:rPr>
          <w:rStyle w:val="CommentReference"/>
        </w:rPr>
        <w:annotationRef/>
      </w:r>
      <w:r w:rsidRPr="002E017C">
        <w:rPr>
          <w:lang w:val="el-GR"/>
        </w:rPr>
        <w:t>ΚΑΛΥΤΕΡΗ ΔΙΑΤΥΠΩΣΗ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A06EC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06EC6" w16cid:durableId="3E2727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E115" w14:textId="77777777" w:rsidR="00891872" w:rsidRDefault="00891872" w:rsidP="002D1CA5">
      <w:r>
        <w:separator/>
      </w:r>
    </w:p>
  </w:endnote>
  <w:endnote w:type="continuationSeparator" w:id="0">
    <w:p w14:paraId="2547D7CE" w14:textId="77777777" w:rsidR="00891872" w:rsidRDefault="00891872"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64437"/>
      <w:docPartObj>
        <w:docPartGallery w:val="Page Numbers (Bottom of Page)"/>
        <w:docPartUnique/>
      </w:docPartObj>
    </w:sdtPr>
    <w:sdtEndPr>
      <w:rPr>
        <w:noProof/>
      </w:rPr>
    </w:sdtEndPr>
    <w:sdtContent>
      <w:p w14:paraId="3813951F" w14:textId="77777777" w:rsidR="00324C18" w:rsidRDefault="00324C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4C8CD8" w14:textId="77777777" w:rsidR="00324C18" w:rsidRDefault="00324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5C4B" w14:textId="77777777" w:rsidR="00891872" w:rsidRDefault="00891872" w:rsidP="002D1CA5">
      <w:r>
        <w:separator/>
      </w:r>
    </w:p>
  </w:footnote>
  <w:footnote w:type="continuationSeparator" w:id="0">
    <w:p w14:paraId="74056E15" w14:textId="77777777" w:rsidR="00891872" w:rsidRDefault="00891872"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1710"/>
    <w:multiLevelType w:val="multilevel"/>
    <w:tmpl w:val="D2E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0A29"/>
    <w:multiLevelType w:val="multilevel"/>
    <w:tmpl w:val="127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F7F5C09"/>
    <w:multiLevelType w:val="multilevel"/>
    <w:tmpl w:val="3BA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06B82"/>
    <w:multiLevelType w:val="hybridMultilevel"/>
    <w:tmpl w:val="309AF7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05D2E"/>
    <w:multiLevelType w:val="hybridMultilevel"/>
    <w:tmpl w:val="F5FC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64E9C"/>
    <w:multiLevelType w:val="multilevel"/>
    <w:tmpl w:val="D5F6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C33C0"/>
    <w:multiLevelType w:val="multilevel"/>
    <w:tmpl w:val="F54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547725"/>
    <w:multiLevelType w:val="multilevel"/>
    <w:tmpl w:val="23A2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63505"/>
    <w:multiLevelType w:val="multilevel"/>
    <w:tmpl w:val="6376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223ED"/>
    <w:multiLevelType w:val="multilevel"/>
    <w:tmpl w:val="EFD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C5885"/>
    <w:multiLevelType w:val="multilevel"/>
    <w:tmpl w:val="47F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C5FA1"/>
    <w:multiLevelType w:val="multilevel"/>
    <w:tmpl w:val="C6E0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5"/>
  </w:num>
  <w:num w:numId="3">
    <w:abstractNumId w:val="40"/>
  </w:num>
  <w:num w:numId="4">
    <w:abstractNumId w:val="1"/>
  </w:num>
  <w:num w:numId="5">
    <w:abstractNumId w:val="19"/>
  </w:num>
  <w:num w:numId="6">
    <w:abstractNumId w:val="2"/>
  </w:num>
  <w:num w:numId="7">
    <w:abstractNumId w:val="31"/>
  </w:num>
  <w:num w:numId="8">
    <w:abstractNumId w:val="38"/>
  </w:num>
  <w:num w:numId="9">
    <w:abstractNumId w:val="24"/>
  </w:num>
  <w:num w:numId="10">
    <w:abstractNumId w:val="16"/>
  </w:num>
  <w:num w:numId="11">
    <w:abstractNumId w:val="7"/>
  </w:num>
  <w:num w:numId="12">
    <w:abstractNumId w:val="32"/>
  </w:num>
  <w:num w:numId="13">
    <w:abstractNumId w:val="13"/>
  </w:num>
  <w:num w:numId="14">
    <w:abstractNumId w:val="4"/>
  </w:num>
  <w:num w:numId="15">
    <w:abstractNumId w:val="20"/>
  </w:num>
  <w:num w:numId="16">
    <w:abstractNumId w:val="15"/>
  </w:num>
  <w:num w:numId="17">
    <w:abstractNumId w:val="3"/>
  </w:num>
  <w:num w:numId="18">
    <w:abstractNumId w:val="23"/>
  </w:num>
  <w:num w:numId="19">
    <w:abstractNumId w:val="6"/>
  </w:num>
  <w:num w:numId="20">
    <w:abstractNumId w:val="39"/>
  </w:num>
  <w:num w:numId="21">
    <w:abstractNumId w:val="14"/>
  </w:num>
  <w:num w:numId="22">
    <w:abstractNumId w:val="48"/>
  </w:num>
  <w:num w:numId="23">
    <w:abstractNumId w:val="8"/>
  </w:num>
  <w:num w:numId="24">
    <w:abstractNumId w:val="35"/>
  </w:num>
  <w:num w:numId="25">
    <w:abstractNumId w:val="41"/>
  </w:num>
  <w:num w:numId="26">
    <w:abstractNumId w:val="9"/>
  </w:num>
  <w:num w:numId="27">
    <w:abstractNumId w:val="10"/>
  </w:num>
  <w:num w:numId="28">
    <w:abstractNumId w:val="47"/>
  </w:num>
  <w:num w:numId="29">
    <w:abstractNumId w:val="25"/>
  </w:num>
  <w:num w:numId="30">
    <w:abstractNumId w:val="26"/>
  </w:num>
  <w:num w:numId="31">
    <w:abstractNumId w:val="0"/>
  </w:num>
  <w:num w:numId="32">
    <w:abstractNumId w:val="43"/>
  </w:num>
  <w:num w:numId="33">
    <w:abstractNumId w:val="37"/>
  </w:num>
  <w:num w:numId="34">
    <w:abstractNumId w:val="11"/>
  </w:num>
  <w:num w:numId="35">
    <w:abstractNumId w:val="49"/>
  </w:num>
  <w:num w:numId="36">
    <w:abstractNumId w:val="30"/>
  </w:num>
  <w:num w:numId="37">
    <w:abstractNumId w:val="33"/>
  </w:num>
  <w:num w:numId="38">
    <w:abstractNumId w:val="29"/>
  </w:num>
  <w:num w:numId="39">
    <w:abstractNumId w:val="42"/>
  </w:num>
  <w:num w:numId="40">
    <w:abstractNumId w:val="5"/>
  </w:num>
  <w:num w:numId="41">
    <w:abstractNumId w:val="46"/>
  </w:num>
  <w:num w:numId="42">
    <w:abstractNumId w:val="22"/>
  </w:num>
  <w:num w:numId="43">
    <w:abstractNumId w:val="17"/>
  </w:num>
  <w:num w:numId="44">
    <w:abstractNumId w:val="36"/>
  </w:num>
  <w:num w:numId="45">
    <w:abstractNumId w:val="28"/>
  </w:num>
  <w:num w:numId="46">
    <w:abstractNumId w:val="44"/>
  </w:num>
  <w:num w:numId="47">
    <w:abstractNumId w:val="18"/>
  </w:num>
  <w:num w:numId="48">
    <w:abstractNumId w:val="27"/>
  </w:num>
  <w:num w:numId="49">
    <w:abstractNumId w:val="21"/>
  </w:num>
  <w:num w:numId="50">
    <w:abstractNumId w:val="1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Koronakos">
    <w15:presenceInfo w15:providerId="Windows Live" w15:userId="7c0cb3a3467ce3c1"/>
  </w15:person>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117F"/>
    <w:rsid w:val="00054850"/>
    <w:rsid w:val="00064794"/>
    <w:rsid w:val="00070E20"/>
    <w:rsid w:val="00075FC5"/>
    <w:rsid w:val="0008058E"/>
    <w:rsid w:val="0008311B"/>
    <w:rsid w:val="0008790B"/>
    <w:rsid w:val="00090625"/>
    <w:rsid w:val="00097FAB"/>
    <w:rsid w:val="000A2954"/>
    <w:rsid w:val="000A42DA"/>
    <w:rsid w:val="000B13A7"/>
    <w:rsid w:val="000B54B6"/>
    <w:rsid w:val="000B5A2F"/>
    <w:rsid w:val="000C289B"/>
    <w:rsid w:val="000C3DAD"/>
    <w:rsid w:val="000C4819"/>
    <w:rsid w:val="000C5D53"/>
    <w:rsid w:val="000C7707"/>
    <w:rsid w:val="000C773C"/>
    <w:rsid w:val="000E4551"/>
    <w:rsid w:val="000E477D"/>
    <w:rsid w:val="000E6435"/>
    <w:rsid w:val="000E7BDD"/>
    <w:rsid w:val="000F3A01"/>
    <w:rsid w:val="000F4E59"/>
    <w:rsid w:val="000F602A"/>
    <w:rsid w:val="001005A3"/>
    <w:rsid w:val="001016DC"/>
    <w:rsid w:val="001053E2"/>
    <w:rsid w:val="00112677"/>
    <w:rsid w:val="00113E01"/>
    <w:rsid w:val="00121E4D"/>
    <w:rsid w:val="0013150F"/>
    <w:rsid w:val="00136A7A"/>
    <w:rsid w:val="001409AE"/>
    <w:rsid w:val="00142550"/>
    <w:rsid w:val="00144C8C"/>
    <w:rsid w:val="00150F13"/>
    <w:rsid w:val="001519BD"/>
    <w:rsid w:val="0015548B"/>
    <w:rsid w:val="001556D5"/>
    <w:rsid w:val="00156B1A"/>
    <w:rsid w:val="001671E6"/>
    <w:rsid w:val="00170067"/>
    <w:rsid w:val="00176CAA"/>
    <w:rsid w:val="00180158"/>
    <w:rsid w:val="00182952"/>
    <w:rsid w:val="001A1273"/>
    <w:rsid w:val="001A1764"/>
    <w:rsid w:val="001A3A2D"/>
    <w:rsid w:val="001B3837"/>
    <w:rsid w:val="001C4B13"/>
    <w:rsid w:val="001D3440"/>
    <w:rsid w:val="001D7F9F"/>
    <w:rsid w:val="001E00DE"/>
    <w:rsid w:val="001E028B"/>
    <w:rsid w:val="001E1262"/>
    <w:rsid w:val="001E3F51"/>
    <w:rsid w:val="001E3F6F"/>
    <w:rsid w:val="001F3A70"/>
    <w:rsid w:val="001F79DA"/>
    <w:rsid w:val="001F7E1D"/>
    <w:rsid w:val="00201245"/>
    <w:rsid w:val="00201DA3"/>
    <w:rsid w:val="00204C9F"/>
    <w:rsid w:val="00211CEE"/>
    <w:rsid w:val="002162C7"/>
    <w:rsid w:val="00222E69"/>
    <w:rsid w:val="00231029"/>
    <w:rsid w:val="0023327A"/>
    <w:rsid w:val="0023365B"/>
    <w:rsid w:val="00233D9A"/>
    <w:rsid w:val="00237F98"/>
    <w:rsid w:val="0025240F"/>
    <w:rsid w:val="002608C2"/>
    <w:rsid w:val="002624B9"/>
    <w:rsid w:val="00266B0B"/>
    <w:rsid w:val="00266C03"/>
    <w:rsid w:val="00266EE1"/>
    <w:rsid w:val="00270DF5"/>
    <w:rsid w:val="0027283D"/>
    <w:rsid w:val="0027318C"/>
    <w:rsid w:val="00274EC2"/>
    <w:rsid w:val="002852E4"/>
    <w:rsid w:val="00285C68"/>
    <w:rsid w:val="002862CC"/>
    <w:rsid w:val="00286D8C"/>
    <w:rsid w:val="00287BE7"/>
    <w:rsid w:val="00291377"/>
    <w:rsid w:val="00297F9D"/>
    <w:rsid w:val="002A7664"/>
    <w:rsid w:val="002A7D02"/>
    <w:rsid w:val="002B1101"/>
    <w:rsid w:val="002B3258"/>
    <w:rsid w:val="002C0497"/>
    <w:rsid w:val="002C451E"/>
    <w:rsid w:val="002C7413"/>
    <w:rsid w:val="002D0562"/>
    <w:rsid w:val="002D1CA5"/>
    <w:rsid w:val="002E5BCE"/>
    <w:rsid w:val="002E79A0"/>
    <w:rsid w:val="002F058D"/>
    <w:rsid w:val="002F0E5A"/>
    <w:rsid w:val="002F15DE"/>
    <w:rsid w:val="002F35B6"/>
    <w:rsid w:val="002F7285"/>
    <w:rsid w:val="003003F5"/>
    <w:rsid w:val="00307702"/>
    <w:rsid w:val="00312617"/>
    <w:rsid w:val="003169C9"/>
    <w:rsid w:val="00324C18"/>
    <w:rsid w:val="003311FF"/>
    <w:rsid w:val="00335C1F"/>
    <w:rsid w:val="003412C0"/>
    <w:rsid w:val="00341EFC"/>
    <w:rsid w:val="003433F9"/>
    <w:rsid w:val="0034590B"/>
    <w:rsid w:val="003548A3"/>
    <w:rsid w:val="003550D1"/>
    <w:rsid w:val="0036014B"/>
    <w:rsid w:val="003618BB"/>
    <w:rsid w:val="00362D05"/>
    <w:rsid w:val="003647AA"/>
    <w:rsid w:val="00366473"/>
    <w:rsid w:val="0037206C"/>
    <w:rsid w:val="00372B4B"/>
    <w:rsid w:val="00374C67"/>
    <w:rsid w:val="003815C5"/>
    <w:rsid w:val="003827ED"/>
    <w:rsid w:val="00384FAD"/>
    <w:rsid w:val="00387708"/>
    <w:rsid w:val="00391174"/>
    <w:rsid w:val="00395A70"/>
    <w:rsid w:val="003A1DEA"/>
    <w:rsid w:val="003B34C2"/>
    <w:rsid w:val="003C0442"/>
    <w:rsid w:val="003C6127"/>
    <w:rsid w:val="003D27BB"/>
    <w:rsid w:val="003D3339"/>
    <w:rsid w:val="003E28A0"/>
    <w:rsid w:val="003E3922"/>
    <w:rsid w:val="003E4C02"/>
    <w:rsid w:val="003F79C4"/>
    <w:rsid w:val="00400763"/>
    <w:rsid w:val="00402C22"/>
    <w:rsid w:val="004107CB"/>
    <w:rsid w:val="004135AA"/>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0D01"/>
    <w:rsid w:val="004A18A6"/>
    <w:rsid w:val="004A4F62"/>
    <w:rsid w:val="004A66F8"/>
    <w:rsid w:val="004B3839"/>
    <w:rsid w:val="004C053F"/>
    <w:rsid w:val="004C74C0"/>
    <w:rsid w:val="004D1509"/>
    <w:rsid w:val="004D2CCC"/>
    <w:rsid w:val="004D2E3E"/>
    <w:rsid w:val="004D7068"/>
    <w:rsid w:val="004D7E7C"/>
    <w:rsid w:val="004E2480"/>
    <w:rsid w:val="004E3E6E"/>
    <w:rsid w:val="004E441A"/>
    <w:rsid w:val="004E6596"/>
    <w:rsid w:val="004E6ACB"/>
    <w:rsid w:val="004E7C0F"/>
    <w:rsid w:val="004F5990"/>
    <w:rsid w:val="004F59B4"/>
    <w:rsid w:val="005002C8"/>
    <w:rsid w:val="00500D57"/>
    <w:rsid w:val="00501FBF"/>
    <w:rsid w:val="00504490"/>
    <w:rsid w:val="00507F0D"/>
    <w:rsid w:val="00512DA6"/>
    <w:rsid w:val="0051423B"/>
    <w:rsid w:val="00514E4E"/>
    <w:rsid w:val="005363CC"/>
    <w:rsid w:val="00540264"/>
    <w:rsid w:val="0054482F"/>
    <w:rsid w:val="005508DB"/>
    <w:rsid w:val="005537D8"/>
    <w:rsid w:val="00557BF5"/>
    <w:rsid w:val="0056140E"/>
    <w:rsid w:val="005635EE"/>
    <w:rsid w:val="00567665"/>
    <w:rsid w:val="00567BD7"/>
    <w:rsid w:val="00570C09"/>
    <w:rsid w:val="005812DC"/>
    <w:rsid w:val="00583854"/>
    <w:rsid w:val="005870AB"/>
    <w:rsid w:val="00590B06"/>
    <w:rsid w:val="00590EAC"/>
    <w:rsid w:val="005913C8"/>
    <w:rsid w:val="005931DE"/>
    <w:rsid w:val="00595B7C"/>
    <w:rsid w:val="005A0947"/>
    <w:rsid w:val="005A16DF"/>
    <w:rsid w:val="005A4365"/>
    <w:rsid w:val="005B1EF8"/>
    <w:rsid w:val="005B2B88"/>
    <w:rsid w:val="005B7243"/>
    <w:rsid w:val="005B73C6"/>
    <w:rsid w:val="005E22A7"/>
    <w:rsid w:val="005F0391"/>
    <w:rsid w:val="005F7125"/>
    <w:rsid w:val="00602A89"/>
    <w:rsid w:val="00602EE6"/>
    <w:rsid w:val="006034A1"/>
    <w:rsid w:val="00604983"/>
    <w:rsid w:val="00604EF4"/>
    <w:rsid w:val="006074E3"/>
    <w:rsid w:val="00607E98"/>
    <w:rsid w:val="0061174C"/>
    <w:rsid w:val="00633222"/>
    <w:rsid w:val="00652F36"/>
    <w:rsid w:val="006719EC"/>
    <w:rsid w:val="006734A7"/>
    <w:rsid w:val="00687AEA"/>
    <w:rsid w:val="00692DE5"/>
    <w:rsid w:val="00693057"/>
    <w:rsid w:val="006A0EAF"/>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31948"/>
    <w:rsid w:val="007433F8"/>
    <w:rsid w:val="00743955"/>
    <w:rsid w:val="0075027B"/>
    <w:rsid w:val="00753D03"/>
    <w:rsid w:val="00755C27"/>
    <w:rsid w:val="00756B8A"/>
    <w:rsid w:val="00756E9E"/>
    <w:rsid w:val="00766EC8"/>
    <w:rsid w:val="00767069"/>
    <w:rsid w:val="00774F6D"/>
    <w:rsid w:val="00776DBD"/>
    <w:rsid w:val="007803E9"/>
    <w:rsid w:val="00780962"/>
    <w:rsid w:val="00782E3D"/>
    <w:rsid w:val="00787171"/>
    <w:rsid w:val="007A029A"/>
    <w:rsid w:val="007A574B"/>
    <w:rsid w:val="007B0C89"/>
    <w:rsid w:val="007C0083"/>
    <w:rsid w:val="007D0E6D"/>
    <w:rsid w:val="007D2F70"/>
    <w:rsid w:val="007D3E51"/>
    <w:rsid w:val="007E232F"/>
    <w:rsid w:val="007E2435"/>
    <w:rsid w:val="007F1240"/>
    <w:rsid w:val="007F3A71"/>
    <w:rsid w:val="007F7F88"/>
    <w:rsid w:val="00800BE2"/>
    <w:rsid w:val="00807F0E"/>
    <w:rsid w:val="008104B3"/>
    <w:rsid w:val="00815316"/>
    <w:rsid w:val="0082386B"/>
    <w:rsid w:val="0082771C"/>
    <w:rsid w:val="00832CB7"/>
    <w:rsid w:val="00832F8C"/>
    <w:rsid w:val="0083456F"/>
    <w:rsid w:val="00846464"/>
    <w:rsid w:val="008548C3"/>
    <w:rsid w:val="008724FD"/>
    <w:rsid w:val="00884F58"/>
    <w:rsid w:val="008866DF"/>
    <w:rsid w:val="00891872"/>
    <w:rsid w:val="00892C26"/>
    <w:rsid w:val="0089604A"/>
    <w:rsid w:val="00897D46"/>
    <w:rsid w:val="008A09E7"/>
    <w:rsid w:val="008A36DF"/>
    <w:rsid w:val="008A41DE"/>
    <w:rsid w:val="008B797F"/>
    <w:rsid w:val="008B7C52"/>
    <w:rsid w:val="008C1A65"/>
    <w:rsid w:val="008C47FC"/>
    <w:rsid w:val="008C60B3"/>
    <w:rsid w:val="008D00A0"/>
    <w:rsid w:val="008D2C57"/>
    <w:rsid w:val="008E013C"/>
    <w:rsid w:val="008F5DD8"/>
    <w:rsid w:val="008F64E5"/>
    <w:rsid w:val="00900307"/>
    <w:rsid w:val="00902029"/>
    <w:rsid w:val="00902E97"/>
    <w:rsid w:val="00904543"/>
    <w:rsid w:val="009145B2"/>
    <w:rsid w:val="00921264"/>
    <w:rsid w:val="009223E7"/>
    <w:rsid w:val="009226D6"/>
    <w:rsid w:val="0092637E"/>
    <w:rsid w:val="00927ACF"/>
    <w:rsid w:val="00934531"/>
    <w:rsid w:val="00935700"/>
    <w:rsid w:val="00940325"/>
    <w:rsid w:val="00942B59"/>
    <w:rsid w:val="00950A0E"/>
    <w:rsid w:val="00950E1F"/>
    <w:rsid w:val="0095401E"/>
    <w:rsid w:val="00970110"/>
    <w:rsid w:val="009755BE"/>
    <w:rsid w:val="00976470"/>
    <w:rsid w:val="00977EC0"/>
    <w:rsid w:val="009808F8"/>
    <w:rsid w:val="009838A8"/>
    <w:rsid w:val="00984720"/>
    <w:rsid w:val="00985205"/>
    <w:rsid w:val="00990288"/>
    <w:rsid w:val="009921E5"/>
    <w:rsid w:val="009A2915"/>
    <w:rsid w:val="009A2D65"/>
    <w:rsid w:val="009A5B86"/>
    <w:rsid w:val="009B1433"/>
    <w:rsid w:val="009B32AC"/>
    <w:rsid w:val="009C0F33"/>
    <w:rsid w:val="009C4701"/>
    <w:rsid w:val="009D1AA8"/>
    <w:rsid w:val="009D23A1"/>
    <w:rsid w:val="009D4393"/>
    <w:rsid w:val="009E3DCC"/>
    <w:rsid w:val="009E4448"/>
    <w:rsid w:val="009E4DDA"/>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5752D"/>
    <w:rsid w:val="00A67EE9"/>
    <w:rsid w:val="00A76A71"/>
    <w:rsid w:val="00A826B6"/>
    <w:rsid w:val="00A8299C"/>
    <w:rsid w:val="00A82C46"/>
    <w:rsid w:val="00A8410C"/>
    <w:rsid w:val="00A92291"/>
    <w:rsid w:val="00A9233E"/>
    <w:rsid w:val="00A97160"/>
    <w:rsid w:val="00AA0512"/>
    <w:rsid w:val="00AA06BE"/>
    <w:rsid w:val="00AA18E9"/>
    <w:rsid w:val="00AA31B9"/>
    <w:rsid w:val="00AA3CE5"/>
    <w:rsid w:val="00AA5736"/>
    <w:rsid w:val="00AA760F"/>
    <w:rsid w:val="00AB0BB6"/>
    <w:rsid w:val="00AB4FE0"/>
    <w:rsid w:val="00AB6CB4"/>
    <w:rsid w:val="00AC3A23"/>
    <w:rsid w:val="00AC5890"/>
    <w:rsid w:val="00AD0EE9"/>
    <w:rsid w:val="00AD2A7D"/>
    <w:rsid w:val="00AD77E7"/>
    <w:rsid w:val="00AE1F29"/>
    <w:rsid w:val="00AE70B0"/>
    <w:rsid w:val="00AF214C"/>
    <w:rsid w:val="00AF624F"/>
    <w:rsid w:val="00B030FD"/>
    <w:rsid w:val="00B04B95"/>
    <w:rsid w:val="00B144D6"/>
    <w:rsid w:val="00B14DAC"/>
    <w:rsid w:val="00B15314"/>
    <w:rsid w:val="00B2537A"/>
    <w:rsid w:val="00B3046B"/>
    <w:rsid w:val="00B30B6D"/>
    <w:rsid w:val="00B31FD3"/>
    <w:rsid w:val="00B35517"/>
    <w:rsid w:val="00B35DDA"/>
    <w:rsid w:val="00B516F9"/>
    <w:rsid w:val="00B53FF7"/>
    <w:rsid w:val="00B64165"/>
    <w:rsid w:val="00B766E3"/>
    <w:rsid w:val="00B83AD5"/>
    <w:rsid w:val="00B84E2C"/>
    <w:rsid w:val="00B916B9"/>
    <w:rsid w:val="00BA090D"/>
    <w:rsid w:val="00BA0D54"/>
    <w:rsid w:val="00BA1A72"/>
    <w:rsid w:val="00BD05A1"/>
    <w:rsid w:val="00BD05B3"/>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9C4"/>
    <w:rsid w:val="00C60B3B"/>
    <w:rsid w:val="00C702B2"/>
    <w:rsid w:val="00C75400"/>
    <w:rsid w:val="00C82FDF"/>
    <w:rsid w:val="00C91B54"/>
    <w:rsid w:val="00C94EF2"/>
    <w:rsid w:val="00CA3680"/>
    <w:rsid w:val="00CA6C41"/>
    <w:rsid w:val="00CA7826"/>
    <w:rsid w:val="00CB7525"/>
    <w:rsid w:val="00CC7F89"/>
    <w:rsid w:val="00CD2C72"/>
    <w:rsid w:val="00CD7753"/>
    <w:rsid w:val="00CE0DF7"/>
    <w:rsid w:val="00CE57B6"/>
    <w:rsid w:val="00D11EAD"/>
    <w:rsid w:val="00D16716"/>
    <w:rsid w:val="00D16C1F"/>
    <w:rsid w:val="00D17B14"/>
    <w:rsid w:val="00D22EC9"/>
    <w:rsid w:val="00D23E3F"/>
    <w:rsid w:val="00D329BC"/>
    <w:rsid w:val="00D33856"/>
    <w:rsid w:val="00D441B3"/>
    <w:rsid w:val="00D46DA7"/>
    <w:rsid w:val="00D47108"/>
    <w:rsid w:val="00D47D98"/>
    <w:rsid w:val="00D53959"/>
    <w:rsid w:val="00D60A7B"/>
    <w:rsid w:val="00D60E72"/>
    <w:rsid w:val="00D61A7D"/>
    <w:rsid w:val="00D718EA"/>
    <w:rsid w:val="00D737B1"/>
    <w:rsid w:val="00D80CC8"/>
    <w:rsid w:val="00D831CD"/>
    <w:rsid w:val="00D870B0"/>
    <w:rsid w:val="00D96E1D"/>
    <w:rsid w:val="00DB1789"/>
    <w:rsid w:val="00DB59D1"/>
    <w:rsid w:val="00DC0577"/>
    <w:rsid w:val="00DC1275"/>
    <w:rsid w:val="00DC2FC4"/>
    <w:rsid w:val="00DC3C32"/>
    <w:rsid w:val="00DD2480"/>
    <w:rsid w:val="00DD5F94"/>
    <w:rsid w:val="00DD6B6A"/>
    <w:rsid w:val="00DD764A"/>
    <w:rsid w:val="00DE0A99"/>
    <w:rsid w:val="00DE5152"/>
    <w:rsid w:val="00DF52DC"/>
    <w:rsid w:val="00E026CF"/>
    <w:rsid w:val="00E115E3"/>
    <w:rsid w:val="00E135B5"/>
    <w:rsid w:val="00E14A2C"/>
    <w:rsid w:val="00E17A96"/>
    <w:rsid w:val="00E20EE6"/>
    <w:rsid w:val="00E35F75"/>
    <w:rsid w:val="00E55D1D"/>
    <w:rsid w:val="00E62572"/>
    <w:rsid w:val="00E6316A"/>
    <w:rsid w:val="00E74461"/>
    <w:rsid w:val="00E74E27"/>
    <w:rsid w:val="00E80B74"/>
    <w:rsid w:val="00E87CDE"/>
    <w:rsid w:val="00EA1134"/>
    <w:rsid w:val="00EA5CFA"/>
    <w:rsid w:val="00EA702C"/>
    <w:rsid w:val="00EB57C7"/>
    <w:rsid w:val="00EC1DCC"/>
    <w:rsid w:val="00ED5C99"/>
    <w:rsid w:val="00ED6577"/>
    <w:rsid w:val="00F03E3B"/>
    <w:rsid w:val="00F069F7"/>
    <w:rsid w:val="00F11012"/>
    <w:rsid w:val="00F1298E"/>
    <w:rsid w:val="00F13B5D"/>
    <w:rsid w:val="00F14A3D"/>
    <w:rsid w:val="00F15D3F"/>
    <w:rsid w:val="00F167A3"/>
    <w:rsid w:val="00F17E85"/>
    <w:rsid w:val="00F2462E"/>
    <w:rsid w:val="00F26AD5"/>
    <w:rsid w:val="00F27FC7"/>
    <w:rsid w:val="00F32AB0"/>
    <w:rsid w:val="00F34A1C"/>
    <w:rsid w:val="00F4031A"/>
    <w:rsid w:val="00F42B68"/>
    <w:rsid w:val="00F47FC2"/>
    <w:rsid w:val="00F56AD1"/>
    <w:rsid w:val="00F57F7B"/>
    <w:rsid w:val="00F67BC2"/>
    <w:rsid w:val="00F72A88"/>
    <w:rsid w:val="00F7313B"/>
    <w:rsid w:val="00F75BEF"/>
    <w:rsid w:val="00F76279"/>
    <w:rsid w:val="00F82AE3"/>
    <w:rsid w:val="00F84FB1"/>
    <w:rsid w:val="00F87E4C"/>
    <w:rsid w:val="00F97B28"/>
    <w:rsid w:val="00FB14AF"/>
    <w:rsid w:val="00FB4A2D"/>
    <w:rsid w:val="00FC0B08"/>
    <w:rsid w:val="00FC1ED9"/>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FE0D"/>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82F"/>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 w:type="paragraph" w:styleId="Header">
    <w:name w:val="header"/>
    <w:basedOn w:val="Normal"/>
    <w:link w:val="HeaderChar"/>
    <w:uiPriority w:val="99"/>
    <w:unhideWhenUsed/>
    <w:rsid w:val="004B3839"/>
    <w:pPr>
      <w:tabs>
        <w:tab w:val="center" w:pos="4680"/>
        <w:tab w:val="right" w:pos="9360"/>
      </w:tabs>
    </w:pPr>
  </w:style>
  <w:style w:type="character" w:customStyle="1" w:styleId="HeaderChar">
    <w:name w:val="Header Char"/>
    <w:basedOn w:val="DefaultParagraphFont"/>
    <w:link w:val="Header"/>
    <w:uiPriority w:val="99"/>
    <w:rsid w:val="004B3839"/>
  </w:style>
  <w:style w:type="paragraph" w:styleId="Footer">
    <w:name w:val="footer"/>
    <w:basedOn w:val="Normal"/>
    <w:link w:val="FooterChar"/>
    <w:uiPriority w:val="99"/>
    <w:unhideWhenUsed/>
    <w:rsid w:val="004B3839"/>
    <w:pPr>
      <w:tabs>
        <w:tab w:val="center" w:pos="4680"/>
        <w:tab w:val="right" w:pos="9360"/>
      </w:tabs>
    </w:pPr>
  </w:style>
  <w:style w:type="character" w:customStyle="1" w:styleId="FooterChar">
    <w:name w:val="Footer Char"/>
    <w:basedOn w:val="DefaultParagraphFont"/>
    <w:link w:val="Footer"/>
    <w:uiPriority w:val="99"/>
    <w:rsid w:val="004B3839"/>
  </w:style>
  <w:style w:type="character" w:styleId="CommentReference">
    <w:name w:val="annotation reference"/>
    <w:basedOn w:val="DefaultParagraphFont"/>
    <w:uiPriority w:val="99"/>
    <w:semiHidden/>
    <w:unhideWhenUsed/>
    <w:rsid w:val="00B83AD5"/>
    <w:rPr>
      <w:sz w:val="16"/>
      <w:szCs w:val="16"/>
    </w:rPr>
  </w:style>
  <w:style w:type="paragraph" w:styleId="CommentText">
    <w:name w:val="annotation text"/>
    <w:basedOn w:val="Normal"/>
    <w:link w:val="CommentTextChar"/>
    <w:uiPriority w:val="99"/>
    <w:unhideWhenUsed/>
    <w:rsid w:val="00B83AD5"/>
    <w:rPr>
      <w:sz w:val="20"/>
      <w:szCs w:val="20"/>
    </w:rPr>
  </w:style>
  <w:style w:type="character" w:customStyle="1" w:styleId="CommentTextChar">
    <w:name w:val="Comment Text Char"/>
    <w:basedOn w:val="DefaultParagraphFont"/>
    <w:link w:val="CommentText"/>
    <w:uiPriority w:val="99"/>
    <w:rsid w:val="00B83AD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81874173">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39929313">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829">
      <w:bodyDiv w:val="1"/>
      <w:marLeft w:val="0"/>
      <w:marRight w:val="0"/>
      <w:marTop w:val="0"/>
      <w:marBottom w:val="0"/>
      <w:divBdr>
        <w:top w:val="none" w:sz="0" w:space="0" w:color="auto"/>
        <w:left w:val="none" w:sz="0" w:space="0" w:color="auto"/>
        <w:bottom w:val="none" w:sz="0" w:space="0" w:color="auto"/>
        <w:right w:val="none" w:sz="0" w:space="0" w:color="auto"/>
      </w:divBdr>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1385075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15573291">
      <w:bodyDiv w:val="1"/>
      <w:marLeft w:val="0"/>
      <w:marRight w:val="0"/>
      <w:marTop w:val="0"/>
      <w:marBottom w:val="0"/>
      <w:divBdr>
        <w:top w:val="none" w:sz="0" w:space="0" w:color="auto"/>
        <w:left w:val="none" w:sz="0" w:space="0" w:color="auto"/>
        <w:bottom w:val="none" w:sz="0" w:space="0" w:color="auto"/>
        <w:right w:val="none" w:sz="0" w:space="0" w:color="auto"/>
      </w:divBdr>
      <w:divsChild>
        <w:div w:id="572591415">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3829295">
      <w:bodyDiv w:val="1"/>
      <w:marLeft w:val="0"/>
      <w:marRight w:val="0"/>
      <w:marTop w:val="0"/>
      <w:marBottom w:val="0"/>
      <w:divBdr>
        <w:top w:val="none" w:sz="0" w:space="0" w:color="auto"/>
        <w:left w:val="none" w:sz="0" w:space="0" w:color="auto"/>
        <w:bottom w:val="none" w:sz="0" w:space="0" w:color="auto"/>
        <w:right w:val="none" w:sz="0" w:space="0" w:color="auto"/>
      </w:divBdr>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5794096">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21959550">
      <w:bodyDiv w:val="1"/>
      <w:marLeft w:val="0"/>
      <w:marRight w:val="0"/>
      <w:marTop w:val="0"/>
      <w:marBottom w:val="0"/>
      <w:divBdr>
        <w:top w:val="none" w:sz="0" w:space="0" w:color="auto"/>
        <w:left w:val="none" w:sz="0" w:space="0" w:color="auto"/>
        <w:bottom w:val="none" w:sz="0" w:space="0" w:color="auto"/>
        <w:right w:val="none" w:sz="0" w:space="0" w:color="auto"/>
      </w:divBdr>
    </w:div>
    <w:div w:id="625694117">
      <w:bodyDiv w:val="1"/>
      <w:marLeft w:val="0"/>
      <w:marRight w:val="0"/>
      <w:marTop w:val="0"/>
      <w:marBottom w:val="0"/>
      <w:divBdr>
        <w:top w:val="none" w:sz="0" w:space="0" w:color="auto"/>
        <w:left w:val="none" w:sz="0" w:space="0" w:color="auto"/>
        <w:bottom w:val="none" w:sz="0" w:space="0" w:color="auto"/>
        <w:right w:val="none" w:sz="0" w:space="0" w:color="auto"/>
      </w:divBdr>
      <w:divsChild>
        <w:div w:id="1604263265">
          <w:marLeft w:val="0"/>
          <w:marRight w:val="0"/>
          <w:marTop w:val="0"/>
          <w:marBottom w:val="0"/>
          <w:divBdr>
            <w:top w:val="none" w:sz="0" w:space="0" w:color="auto"/>
            <w:left w:val="none" w:sz="0" w:space="0" w:color="auto"/>
            <w:bottom w:val="none" w:sz="0" w:space="0" w:color="auto"/>
            <w:right w:val="none" w:sz="0" w:space="0" w:color="auto"/>
          </w:divBdr>
        </w:div>
      </w:divsChild>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2685236">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16510404">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0177281">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7050144">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63516019">
      <w:bodyDiv w:val="1"/>
      <w:marLeft w:val="0"/>
      <w:marRight w:val="0"/>
      <w:marTop w:val="0"/>
      <w:marBottom w:val="0"/>
      <w:divBdr>
        <w:top w:val="none" w:sz="0" w:space="0" w:color="auto"/>
        <w:left w:val="none" w:sz="0" w:space="0" w:color="auto"/>
        <w:bottom w:val="none" w:sz="0" w:space="0" w:color="auto"/>
        <w:right w:val="none" w:sz="0" w:space="0" w:color="auto"/>
      </w:divBdr>
    </w:div>
    <w:div w:id="869336196">
      <w:bodyDiv w:val="1"/>
      <w:marLeft w:val="0"/>
      <w:marRight w:val="0"/>
      <w:marTop w:val="0"/>
      <w:marBottom w:val="0"/>
      <w:divBdr>
        <w:top w:val="none" w:sz="0" w:space="0" w:color="auto"/>
        <w:left w:val="none" w:sz="0" w:space="0" w:color="auto"/>
        <w:bottom w:val="none" w:sz="0" w:space="0" w:color="auto"/>
        <w:right w:val="none" w:sz="0" w:space="0" w:color="auto"/>
      </w:divBdr>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23747818">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4524737">
      <w:bodyDiv w:val="1"/>
      <w:marLeft w:val="0"/>
      <w:marRight w:val="0"/>
      <w:marTop w:val="0"/>
      <w:marBottom w:val="0"/>
      <w:divBdr>
        <w:top w:val="none" w:sz="0" w:space="0" w:color="auto"/>
        <w:left w:val="none" w:sz="0" w:space="0" w:color="auto"/>
        <w:bottom w:val="none" w:sz="0" w:space="0" w:color="auto"/>
        <w:right w:val="none" w:sz="0" w:space="0" w:color="auto"/>
      </w:divBdr>
    </w:div>
    <w:div w:id="1045256335">
      <w:bodyDiv w:val="1"/>
      <w:marLeft w:val="0"/>
      <w:marRight w:val="0"/>
      <w:marTop w:val="0"/>
      <w:marBottom w:val="0"/>
      <w:divBdr>
        <w:top w:val="none" w:sz="0" w:space="0" w:color="auto"/>
        <w:left w:val="none" w:sz="0" w:space="0" w:color="auto"/>
        <w:bottom w:val="none" w:sz="0" w:space="0" w:color="auto"/>
        <w:right w:val="none" w:sz="0" w:space="0" w:color="auto"/>
      </w:divBdr>
      <w:divsChild>
        <w:div w:id="751707747">
          <w:marLeft w:val="0"/>
          <w:marRight w:val="0"/>
          <w:marTop w:val="0"/>
          <w:marBottom w:val="0"/>
          <w:divBdr>
            <w:top w:val="none" w:sz="0" w:space="0" w:color="auto"/>
            <w:left w:val="none" w:sz="0" w:space="0" w:color="auto"/>
            <w:bottom w:val="none" w:sz="0" w:space="0" w:color="auto"/>
            <w:right w:val="none" w:sz="0" w:space="0" w:color="auto"/>
          </w:divBdr>
        </w:div>
      </w:divsChild>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37937681">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7729719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49990613">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1370281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486774374">
      <w:bodyDiv w:val="1"/>
      <w:marLeft w:val="0"/>
      <w:marRight w:val="0"/>
      <w:marTop w:val="0"/>
      <w:marBottom w:val="0"/>
      <w:divBdr>
        <w:top w:val="none" w:sz="0" w:space="0" w:color="auto"/>
        <w:left w:val="none" w:sz="0" w:space="0" w:color="auto"/>
        <w:bottom w:val="none" w:sz="0" w:space="0" w:color="auto"/>
        <w:right w:val="none" w:sz="0" w:space="0" w:color="auto"/>
      </w:divBdr>
      <w:divsChild>
        <w:div w:id="1603607216">
          <w:marLeft w:val="0"/>
          <w:marRight w:val="0"/>
          <w:marTop w:val="0"/>
          <w:marBottom w:val="0"/>
          <w:divBdr>
            <w:top w:val="none" w:sz="0" w:space="0" w:color="auto"/>
            <w:left w:val="none" w:sz="0" w:space="0" w:color="auto"/>
            <w:bottom w:val="none" w:sz="0" w:space="0" w:color="auto"/>
            <w:right w:val="none" w:sz="0" w:space="0" w:color="auto"/>
          </w:divBdr>
        </w:div>
      </w:divsChild>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0290213">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41093328">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8704657">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2005565">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11228470">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793867502">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33023990">
      <w:bodyDiv w:val="1"/>
      <w:marLeft w:val="0"/>
      <w:marRight w:val="0"/>
      <w:marTop w:val="0"/>
      <w:marBottom w:val="0"/>
      <w:divBdr>
        <w:top w:val="none" w:sz="0" w:space="0" w:color="auto"/>
        <w:left w:val="none" w:sz="0" w:space="0" w:color="auto"/>
        <w:bottom w:val="none" w:sz="0" w:space="0" w:color="auto"/>
        <w:right w:val="none" w:sz="0" w:space="0" w:color="auto"/>
      </w:divBdr>
    </w:div>
    <w:div w:id="2043284056">
      <w:bodyDiv w:val="1"/>
      <w:marLeft w:val="0"/>
      <w:marRight w:val="0"/>
      <w:marTop w:val="0"/>
      <w:marBottom w:val="0"/>
      <w:divBdr>
        <w:top w:val="none" w:sz="0" w:space="0" w:color="auto"/>
        <w:left w:val="none" w:sz="0" w:space="0" w:color="auto"/>
        <w:bottom w:val="none" w:sz="0" w:space="0" w:color="auto"/>
        <w:right w:val="none" w:sz="0" w:space="0" w:color="auto"/>
      </w:divBdr>
    </w:div>
    <w:div w:id="2047370437">
      <w:bodyDiv w:val="1"/>
      <w:marLeft w:val="0"/>
      <w:marRight w:val="0"/>
      <w:marTop w:val="0"/>
      <w:marBottom w:val="0"/>
      <w:divBdr>
        <w:top w:val="none" w:sz="0" w:space="0" w:color="auto"/>
        <w:left w:val="none" w:sz="0" w:space="0" w:color="auto"/>
        <w:bottom w:val="none" w:sz="0" w:space="0" w:color="auto"/>
        <w:right w:val="none" w:sz="0" w:space="0" w:color="auto"/>
      </w:divBdr>
      <w:divsChild>
        <w:div w:id="778837594">
          <w:marLeft w:val="0"/>
          <w:marRight w:val="0"/>
          <w:marTop w:val="0"/>
          <w:marBottom w:val="0"/>
          <w:divBdr>
            <w:top w:val="none" w:sz="0" w:space="0" w:color="auto"/>
            <w:left w:val="none" w:sz="0" w:space="0" w:color="auto"/>
            <w:bottom w:val="none" w:sz="0" w:space="0" w:color="auto"/>
            <w:right w:val="none" w:sz="0" w:space="0" w:color="auto"/>
          </w:divBdr>
        </w:div>
      </w:divsChild>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eb.archive.org/web/20150923214803/http:/www.diku.dk/OLD/undervisning/2003e/datV-optimer/JensClausenNoter.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ithub.com/I-Mougios/tsp-hybrid-solver"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7DF54-CD6C-4BAF-9983-DD628752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13740</TotalTime>
  <Pages>55</Pages>
  <Words>12846</Words>
  <Characters>73226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291</cp:revision>
  <dcterms:created xsi:type="dcterms:W3CDTF">2025-05-06T09:33:00Z</dcterms:created>
  <dcterms:modified xsi:type="dcterms:W3CDTF">2025-08-20T14:39:00Z</dcterms:modified>
</cp:coreProperties>
</file>